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------Creating Stored Procedures in MySQL------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--Make sure you have version 5 of MySQL: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SELECT </w:t>
      </w:r>
      <w:proofErr w:type="gramStart"/>
      <w:r w:rsidRPr="00ED3118">
        <w:rPr>
          <w:rFonts w:ascii="Courier New" w:eastAsia="Times New Roman" w:hAnsi="Courier New" w:cs="Courier New"/>
          <w:color w:val="000000"/>
          <w:sz w:val="20"/>
          <w:szCs w:val="20"/>
        </w:rPr>
        <w:t>VERSION(</w:t>
      </w:r>
      <w:proofErr w:type="gram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roofErr w:type="gramStart"/>
      <w:r w:rsidRPr="00ED3118">
        <w:rPr>
          <w:rFonts w:ascii="Courier New" w:eastAsia="Times New Roman" w:hAnsi="Courier New" w:cs="Courier New"/>
          <w:color w:val="000000"/>
          <w:sz w:val="20"/>
          <w:szCs w:val="20"/>
        </w:rPr>
        <w:t>VERSION(</w:t>
      </w:r>
      <w:proofErr w:type="gramEnd"/>
      <w:r w:rsidRPr="00ED3118">
        <w:rPr>
          <w:rFonts w:ascii="Courier New" w:eastAsia="Times New Roman" w:hAnsi="Courier New" w:cs="Courier New"/>
          <w:color w:val="000000"/>
          <w:sz w:val="20"/>
          <w:szCs w:val="20"/>
        </w:rPr>
        <w: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5.0.15-nt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--First pick a database to use (a procedure, like a table, is associated with</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--a single database.)</w:t>
      </w:r>
      <w:proofErr w:type="gramEnd"/>
      <w:r w:rsidRPr="00ED3118">
        <w:rPr>
          <w:rFonts w:ascii="Courier New" w:eastAsia="Times New Roman" w:hAnsi="Courier New" w:cs="Courier New"/>
          <w:color w:val="000000"/>
          <w:sz w:val="20"/>
          <w:szCs w:val="20"/>
        </w:rPr>
        <w:t xml:space="preserve"> For these examples, I will use a database that is populated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--with the tables from HW 2:</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USE ozaidan_hw2;</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--Next, change the delimiter, because we will use the semicolon WITHIN the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--procedure declarations, and therefore it cannot be the delimiter anymore: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DELIMITER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--OK, let's get started. Creating procedures is straightforward: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myFirstProc</w:t>
      </w:r>
      <w:proofErr w:type="spellEnd"/>
      <w:r w:rsidRPr="00ED3118">
        <w:rPr>
          <w:rFonts w:ascii="Courier New" w:eastAsia="Times New Roman" w:hAnsi="Courier New" w:cs="Courier New"/>
          <w:color w:val="000000"/>
          <w:sz w:val="20"/>
          <w:szCs w:val="20"/>
        </w:rPr>
        <w:t>()</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'Hello World!' AS Output;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Query OK, 0 rows affected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--Whenever you create a procedure (successfully) you should get a 'Query OK' message.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--Calling a procedure is also straightforward: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myFirstProc</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Output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Hello World!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--By the way, procedure names are NOT case sensitive: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 xml:space="preserve">CALL </w:t>
      </w:r>
      <w:proofErr w:type="spellStart"/>
      <w:proofErr w:type="gramStart"/>
      <w:r w:rsidRPr="00ED3118">
        <w:rPr>
          <w:rFonts w:ascii="Courier New" w:eastAsia="Times New Roman" w:hAnsi="Courier New" w:cs="Courier New"/>
          <w:color w:val="000000"/>
          <w:sz w:val="20"/>
          <w:szCs w:val="20"/>
        </w:rPr>
        <w:t>myfirstproc</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Output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Hello World!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--Another example: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ListStudents</w:t>
      </w:r>
      <w:proofErr w:type="spellEnd"/>
      <w:r w:rsidRPr="00ED3118">
        <w:rPr>
          <w:rFonts w:ascii="Courier New" w:eastAsia="Times New Roman" w:hAnsi="Courier New" w:cs="Courier New"/>
          <w:color w:val="000000"/>
          <w:sz w:val="20"/>
          <w:szCs w:val="20"/>
        </w:rPr>
        <w:t>()</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ListStudents</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LName</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Fname</w:t>
      </w:r>
      <w:proofErr w:type="spellEnd"/>
      <w:r w:rsidRPr="00ED3118">
        <w:rPr>
          <w:rFonts w:ascii="Courier New" w:eastAsia="Times New Roman" w:hAnsi="Courier New" w:cs="Courier New"/>
          <w:color w:val="000000"/>
          <w:sz w:val="20"/>
          <w:szCs w:val="20"/>
        </w:rPr>
        <w:t xml:space="preserve">   | </w:t>
      </w:r>
      <w:proofErr w:type="gramStart"/>
      <w:r w:rsidRPr="00ED3118">
        <w:rPr>
          <w:rFonts w:ascii="Courier New" w:eastAsia="Times New Roman" w:hAnsi="Courier New" w:cs="Courier New"/>
          <w:color w:val="000000"/>
          <w:sz w:val="20"/>
          <w:szCs w:val="20"/>
        </w:rPr>
        <w:t>Age  |</w:t>
      </w:r>
      <w:proofErr w:type="gramEnd"/>
      <w:r w:rsidRPr="00ED3118">
        <w:rPr>
          <w:rFonts w:ascii="Courier New" w:eastAsia="Times New Roman" w:hAnsi="Courier New" w:cs="Courier New"/>
          <w:color w:val="000000"/>
          <w:sz w:val="20"/>
          <w:szCs w:val="20"/>
        </w:rPr>
        <w:t xml:space="preserve"> Sex  | Major | Advisor | </w:t>
      </w:r>
      <w:proofErr w:type="spellStart"/>
      <w:r w:rsidRPr="00ED3118">
        <w:rPr>
          <w:rFonts w:ascii="Courier New" w:eastAsia="Times New Roman" w:hAnsi="Courier New" w:cs="Courier New"/>
          <w:color w:val="000000"/>
          <w:sz w:val="20"/>
          <w:szCs w:val="20"/>
        </w:rPr>
        <w:t>city_code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1001</w:t>
      </w:r>
      <w:proofErr w:type="gramEnd"/>
      <w:r w:rsidRPr="00ED3118">
        <w:rPr>
          <w:rFonts w:ascii="Courier New" w:eastAsia="Times New Roman" w:hAnsi="Courier New" w:cs="Courier New"/>
          <w:color w:val="000000"/>
          <w:sz w:val="20"/>
          <w:szCs w:val="20"/>
        </w:rPr>
        <w:t xml:space="preserve"> | Smith    | Linda   |   18 | F    |   600 |    1121 | BAL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1002</w:t>
      </w:r>
      <w:proofErr w:type="gramEnd"/>
      <w:r w:rsidRPr="00ED3118">
        <w:rPr>
          <w:rFonts w:ascii="Courier New" w:eastAsia="Times New Roman" w:hAnsi="Courier New" w:cs="Courier New"/>
          <w:color w:val="000000"/>
          <w:sz w:val="20"/>
          <w:szCs w:val="20"/>
        </w:rPr>
        <w:t xml:space="preserve"> | Kim      | Tracy   |   19 | F    |   600 |    7712 | HKG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1034</w:t>
      </w:r>
      <w:proofErr w:type="gram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Epp</w:t>
      </w:r>
      <w:proofErr w:type="spellEnd"/>
      <w:r w:rsidRPr="00ED3118">
        <w:rPr>
          <w:rFonts w:ascii="Courier New" w:eastAsia="Times New Roman" w:hAnsi="Courier New" w:cs="Courier New"/>
          <w:color w:val="000000"/>
          <w:sz w:val="20"/>
          <w:szCs w:val="20"/>
        </w:rPr>
        <w:t xml:space="preserve">      | Eric    |   18 | M    |    50 |    5718 | BOS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1035</w:t>
      </w:r>
      <w:proofErr w:type="gramEnd"/>
      <w:r w:rsidRPr="00ED3118">
        <w:rPr>
          <w:rFonts w:ascii="Courier New" w:eastAsia="Times New Roman" w:hAnsi="Courier New" w:cs="Courier New"/>
          <w:color w:val="000000"/>
          <w:sz w:val="20"/>
          <w:szCs w:val="20"/>
        </w:rPr>
        <w:t xml:space="preserve"> | Schmidt  | Sarah   |   26 | F    |    50 |    5718 | WAS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34 rows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--Say we only want student ID's and names. To update a procedure, we must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roofErr w:type="gramStart"/>
      <w:r w:rsidRPr="00ED3118">
        <w:rPr>
          <w:rFonts w:ascii="Courier New" w:eastAsia="Times New Roman" w:hAnsi="Courier New" w:cs="Courier New"/>
          <w:color w:val="000000"/>
          <w:sz w:val="20"/>
          <w:szCs w:val="20"/>
        </w:rPr>
        <w:t>first</w:t>
      </w:r>
      <w:proofErr w:type="gramEnd"/>
      <w:r w:rsidRPr="00ED3118">
        <w:rPr>
          <w:rFonts w:ascii="Courier New" w:eastAsia="Times New Roman" w:hAnsi="Courier New" w:cs="Courier New"/>
          <w:color w:val="000000"/>
          <w:sz w:val="20"/>
          <w:szCs w:val="20"/>
        </w:rPr>
        <w:t xml:space="preserve"> DROP it: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ListStudents</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Query OK, 0 rows affected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--Again, whenever you drop a procedure, you should get a 'Query OK' message.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--From now on, we will always use "DROP PROCEDURE IF EXISTS </w:t>
      </w:r>
      <w:proofErr w:type="spellStart"/>
      <w:r w:rsidRPr="00ED3118">
        <w:rPr>
          <w:rFonts w:ascii="Courier New" w:eastAsia="Times New Roman" w:hAnsi="Courier New" w:cs="Courier New"/>
          <w:color w:val="000000"/>
          <w:sz w:val="20"/>
          <w:szCs w:val="20"/>
        </w:rPr>
        <w:t>procName</w:t>
      </w:r>
      <w:proofErr w:type="spellEnd"/>
      <w:r w:rsidRPr="00ED3118">
        <w:rPr>
          <w:rFonts w:ascii="Courier New" w:eastAsia="Times New Roman" w:hAnsi="Courier New" w:cs="Courier New"/>
          <w:color w:val="000000"/>
          <w:sz w:val="20"/>
          <w:szCs w:val="20"/>
        </w:rPr>
        <w:t>" as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 standard practice before declaring procedures: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ListStudents</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ListStudents</w:t>
      </w:r>
      <w:proofErr w:type="spellEnd"/>
      <w:r w:rsidRPr="00ED3118">
        <w:rPr>
          <w:rFonts w:ascii="Courier New" w:eastAsia="Times New Roman" w:hAnsi="Courier New" w:cs="Courier New"/>
          <w:color w:val="000000"/>
          <w:sz w:val="20"/>
          <w:szCs w:val="20"/>
        </w:rPr>
        <w:t>()</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LName</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FName</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ListStudents</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LName</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FName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lastRenderedPageBreak/>
        <w:t>|  1001</w:t>
      </w:r>
      <w:proofErr w:type="gramEnd"/>
      <w:r w:rsidRPr="00ED3118">
        <w:rPr>
          <w:rFonts w:ascii="Courier New" w:eastAsia="Times New Roman" w:hAnsi="Courier New" w:cs="Courier New"/>
          <w:color w:val="000000"/>
          <w:sz w:val="20"/>
          <w:szCs w:val="20"/>
        </w:rPr>
        <w:t xml:space="preserve"> | Smith    | Linda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1002</w:t>
      </w:r>
      <w:proofErr w:type="gramEnd"/>
      <w:r w:rsidRPr="00ED3118">
        <w:rPr>
          <w:rFonts w:ascii="Courier New" w:eastAsia="Times New Roman" w:hAnsi="Courier New" w:cs="Courier New"/>
          <w:color w:val="000000"/>
          <w:sz w:val="20"/>
          <w:szCs w:val="20"/>
        </w:rPr>
        <w:t xml:space="preserve"> | Kim      | Tracy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1034</w:t>
      </w:r>
      <w:proofErr w:type="gram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Epp</w:t>
      </w:r>
      <w:proofErr w:type="spellEnd"/>
      <w:r w:rsidRPr="00ED3118">
        <w:rPr>
          <w:rFonts w:ascii="Courier New" w:eastAsia="Times New Roman" w:hAnsi="Courier New" w:cs="Courier New"/>
          <w:color w:val="000000"/>
          <w:sz w:val="20"/>
          <w:szCs w:val="20"/>
        </w:rPr>
        <w:t xml:space="preserve">      | Eric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1035</w:t>
      </w:r>
      <w:proofErr w:type="gramEnd"/>
      <w:r w:rsidRPr="00ED3118">
        <w:rPr>
          <w:rFonts w:ascii="Courier New" w:eastAsia="Times New Roman" w:hAnsi="Courier New" w:cs="Courier New"/>
          <w:color w:val="000000"/>
          <w:sz w:val="20"/>
          <w:szCs w:val="20"/>
        </w:rPr>
        <w:t xml:space="preserve"> | Schmidt  | Sarah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34 rows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--OK, let's use some parameters: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sayHello</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sayHello</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IN name VARCHAR(20))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gramStart"/>
      <w:r w:rsidRPr="00ED3118">
        <w:rPr>
          <w:rFonts w:ascii="Courier New" w:eastAsia="Times New Roman" w:hAnsi="Courier New" w:cs="Courier New"/>
          <w:color w:val="000000"/>
          <w:sz w:val="20"/>
          <w:szCs w:val="20"/>
        </w:rPr>
        <w:t>CONCAT(</w:t>
      </w:r>
      <w:proofErr w:type="gramEnd"/>
      <w:r w:rsidRPr="00ED3118">
        <w:rPr>
          <w:rFonts w:ascii="Courier New" w:eastAsia="Times New Roman" w:hAnsi="Courier New" w:cs="Courier New"/>
          <w:color w:val="000000"/>
          <w:sz w:val="20"/>
          <w:szCs w:val="20"/>
        </w:rPr>
        <w:t>'Hello ', name, '!') AS Greeting;</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--The 'IN' keyword tells MySQL that is should be expecting an input value for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--the parameter......</w:t>
      </w:r>
      <w:proofErr w:type="spellStart"/>
      <w:r w:rsidRPr="00ED3118">
        <w:rPr>
          <w:rFonts w:ascii="Courier New" w:eastAsia="Times New Roman" w:hAnsi="Courier New" w:cs="Courier New"/>
          <w:color w:val="000000"/>
          <w:sz w:val="20"/>
          <w:szCs w:val="20"/>
        </w:rPr>
        <w:t>hunh</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xml:space="preserve"> Why would a parameter NOT have an input value? You will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--see in a little bit. First, let's see if </w:t>
      </w:r>
      <w:proofErr w:type="spellStart"/>
      <w:r w:rsidRPr="00ED3118">
        <w:rPr>
          <w:rFonts w:ascii="Courier New" w:eastAsia="Times New Roman" w:hAnsi="Courier New" w:cs="Courier New"/>
          <w:color w:val="000000"/>
          <w:sz w:val="20"/>
          <w:szCs w:val="20"/>
        </w:rPr>
        <w:t>sayHello</w:t>
      </w:r>
      <w:proofErr w:type="spellEnd"/>
      <w:r w:rsidRPr="00ED3118">
        <w:rPr>
          <w:rFonts w:ascii="Courier New" w:eastAsia="Times New Roman" w:hAnsi="Courier New" w:cs="Courier New"/>
          <w:color w:val="000000"/>
          <w:sz w:val="20"/>
          <w:szCs w:val="20"/>
        </w:rPr>
        <w:t xml:space="preserve"> works: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sayHello</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'Omar')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Greeting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Hello Omar!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--Another example: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saySomething</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saySomething</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IN phrase VARCHAR(20), IN name VARCHAR(20))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gramStart"/>
      <w:r w:rsidRPr="00ED3118">
        <w:rPr>
          <w:rFonts w:ascii="Courier New" w:eastAsia="Times New Roman" w:hAnsi="Courier New" w:cs="Courier New"/>
          <w:color w:val="000000"/>
          <w:sz w:val="20"/>
          <w:szCs w:val="20"/>
        </w:rPr>
        <w:t>CONCAT(</w:t>
      </w:r>
      <w:proofErr w:type="gramEnd"/>
      <w:r w:rsidRPr="00ED3118">
        <w:rPr>
          <w:rFonts w:ascii="Courier New" w:eastAsia="Times New Roman" w:hAnsi="Courier New" w:cs="Courier New"/>
          <w:color w:val="000000"/>
          <w:sz w:val="20"/>
          <w:szCs w:val="20"/>
        </w:rPr>
        <w:t>phrase, ' ', name, '!') AS Output;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saySomething</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w:t>
      </w:r>
      <w:proofErr w:type="spellStart"/>
      <w:r w:rsidRPr="00ED3118">
        <w:rPr>
          <w:rFonts w:ascii="Courier New" w:eastAsia="Times New Roman" w:hAnsi="Courier New" w:cs="Courier New"/>
          <w:color w:val="000000"/>
          <w:sz w:val="20"/>
          <w:szCs w:val="20"/>
        </w:rPr>
        <w:t>Go','Blue</w:t>
      </w:r>
      <w:proofErr w:type="spellEnd"/>
      <w:r w:rsidRPr="00ED3118">
        <w:rPr>
          <w:rFonts w:ascii="Courier New" w:eastAsia="Times New Roman" w:hAnsi="Courier New" w:cs="Courier New"/>
          <w:color w:val="000000"/>
          <w:sz w:val="20"/>
          <w:szCs w:val="20"/>
        </w:rPr>
        <w:t xml:space="preserve"> Jays')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saySomething</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w:t>
      </w:r>
      <w:proofErr w:type="spellStart"/>
      <w:r w:rsidRPr="00ED3118">
        <w:rPr>
          <w:rFonts w:ascii="Courier New" w:eastAsia="Times New Roman" w:hAnsi="Courier New" w:cs="Courier New"/>
          <w:color w:val="000000"/>
          <w:sz w:val="20"/>
          <w:szCs w:val="20"/>
        </w:rPr>
        <w:t>Do','my</w:t>
      </w:r>
      <w:proofErr w:type="spellEnd"/>
      <w:r w:rsidRPr="00ED3118">
        <w:rPr>
          <w:rFonts w:ascii="Courier New" w:eastAsia="Times New Roman" w:hAnsi="Courier New" w:cs="Courier New"/>
          <w:color w:val="000000"/>
          <w:sz w:val="20"/>
          <w:szCs w:val="20"/>
        </w:rPr>
        <w:t xml:space="preserve"> homework')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Output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Go Blue Jays!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Output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Do my homework!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--and another one: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FindStudent</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FindStudent</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IN id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w:t>
      </w:r>
      <w:proofErr w:type="gramStart"/>
      <w:r w:rsidRPr="00ED3118">
        <w:rPr>
          <w:rFonts w:ascii="Courier New" w:eastAsia="Times New Roman" w:hAnsi="Courier New" w:cs="Courier New"/>
          <w:color w:val="000000"/>
          <w:sz w:val="20"/>
          <w:szCs w:val="20"/>
        </w:rPr>
        <w:t>CONCAT(</w:t>
      </w:r>
      <w:proofErr w:type="spellStart"/>
      <w:proofErr w:type="gramEnd"/>
      <w:r w:rsidRPr="00ED3118">
        <w:rPr>
          <w:rFonts w:ascii="Courier New" w:eastAsia="Times New Roman" w:hAnsi="Courier New" w:cs="Courier New"/>
          <w:color w:val="000000"/>
          <w:sz w:val="20"/>
          <w:szCs w:val="20"/>
        </w:rPr>
        <w:t>FName</w:t>
      </w:r>
      <w:proofErr w:type="spellEnd"/>
      <w:r w:rsidRPr="00ED3118">
        <w:rPr>
          <w:rFonts w:ascii="Courier New" w:eastAsia="Times New Roman" w:hAnsi="Courier New" w:cs="Courier New"/>
          <w:color w:val="000000"/>
          <w:sz w:val="20"/>
          <w:szCs w:val="20"/>
        </w:rPr>
        <w:t xml:space="preserve">, ' ', </w:t>
      </w:r>
      <w:proofErr w:type="spellStart"/>
      <w:r w:rsidRPr="00ED3118">
        <w:rPr>
          <w:rFonts w:ascii="Courier New" w:eastAsia="Times New Roman" w:hAnsi="Courier New" w:cs="Courier New"/>
          <w:color w:val="000000"/>
          <w:sz w:val="20"/>
          <w:szCs w:val="20"/>
        </w:rPr>
        <w:t>LName</w:t>
      </w:r>
      <w:proofErr w:type="spellEnd"/>
      <w:r w:rsidRPr="00ED3118">
        <w:rPr>
          <w:rFonts w:ascii="Courier New" w:eastAsia="Times New Roman" w:hAnsi="Courier New" w:cs="Courier New"/>
          <w:color w:val="000000"/>
          <w:sz w:val="20"/>
          <w:szCs w:val="20"/>
        </w:rPr>
        <w:t>) AS 'Student Name'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WHERE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 id;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FindStudent</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1001)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 Student Name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  1001</w:t>
      </w:r>
      <w:proofErr w:type="gramEnd"/>
      <w:r w:rsidRPr="00ED3118">
        <w:rPr>
          <w:rFonts w:ascii="Courier New" w:eastAsia="Times New Roman" w:hAnsi="Courier New" w:cs="Courier New"/>
          <w:color w:val="000000"/>
          <w:sz w:val="20"/>
          <w:szCs w:val="20"/>
        </w:rPr>
        <w:t xml:space="preserve"> | Linda Smith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--and yet another: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DROP PROCEDURE IF EXISTS calculate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gramStart"/>
      <w:r w:rsidRPr="00ED3118">
        <w:rPr>
          <w:rFonts w:ascii="Courier New" w:eastAsia="Times New Roman" w:hAnsi="Courier New" w:cs="Courier New"/>
          <w:color w:val="000000"/>
          <w:sz w:val="20"/>
          <w:szCs w:val="20"/>
        </w:rPr>
        <w:t>calculate(</w:t>
      </w:r>
      <w:proofErr w:type="gramEnd"/>
      <w:r w:rsidRPr="00ED3118">
        <w:rPr>
          <w:rFonts w:ascii="Courier New" w:eastAsia="Times New Roman" w:hAnsi="Courier New" w:cs="Courier New"/>
          <w:color w:val="000000"/>
          <w:sz w:val="20"/>
          <w:szCs w:val="20"/>
        </w:rPr>
        <w:t>IN x INT, IN y INT, OUT sum INT, OUT product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sum = x + y;</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product = x * y;</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ERROR 1064 (42000): You have an error in your SQL syntax; check the </w:t>
      </w:r>
      <w:proofErr w:type="gramStart"/>
      <w:r w:rsidRPr="00ED3118">
        <w:rPr>
          <w:rFonts w:ascii="Courier New" w:eastAsia="Times New Roman" w:hAnsi="Courier New" w:cs="Courier New"/>
          <w:color w:val="000000"/>
          <w:sz w:val="20"/>
          <w:szCs w:val="20"/>
        </w:rPr>
        <w:t>manual ...</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--Well, that wasn't good. The reason is, we must use BEGIN/END if we have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 compound statement: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DROP PROCEDURE IF EXISTS calculate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gramStart"/>
      <w:r w:rsidRPr="00ED3118">
        <w:rPr>
          <w:rFonts w:ascii="Courier New" w:eastAsia="Times New Roman" w:hAnsi="Courier New" w:cs="Courier New"/>
          <w:color w:val="000000"/>
          <w:sz w:val="20"/>
          <w:szCs w:val="20"/>
        </w:rPr>
        <w:t>calculate(</w:t>
      </w:r>
      <w:proofErr w:type="gramEnd"/>
      <w:r w:rsidRPr="00ED3118">
        <w:rPr>
          <w:rFonts w:ascii="Courier New" w:eastAsia="Times New Roman" w:hAnsi="Courier New" w:cs="Courier New"/>
          <w:color w:val="000000"/>
          <w:sz w:val="20"/>
          <w:szCs w:val="20"/>
        </w:rPr>
        <w:t>IN x INT, IN y INT, OUT sum INT, OUT product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sum = x + y;</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product = x * y;</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--Did you notice the 'OUT' keyword for sum and product? This tells MySQL that those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roofErr w:type="gramStart"/>
      <w:r w:rsidRPr="00ED3118">
        <w:rPr>
          <w:rFonts w:ascii="Courier New" w:eastAsia="Times New Roman" w:hAnsi="Courier New" w:cs="Courier New"/>
          <w:color w:val="000000"/>
          <w:sz w:val="20"/>
          <w:szCs w:val="20"/>
        </w:rPr>
        <w:t>two</w:t>
      </w:r>
      <w:proofErr w:type="gramEnd"/>
      <w:r w:rsidRPr="00ED3118">
        <w:rPr>
          <w:rFonts w:ascii="Courier New" w:eastAsia="Times New Roman" w:hAnsi="Courier New" w:cs="Courier New"/>
          <w:color w:val="000000"/>
          <w:sz w:val="20"/>
          <w:szCs w:val="20"/>
        </w:rPr>
        <w:t xml:space="preserve"> parameters are not 'input' parameters but are 'output' parameters instead.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--Now, when calling the procedure, we need to provide four parameters: two input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roofErr w:type="gramStart"/>
      <w:r w:rsidRPr="00ED3118">
        <w:rPr>
          <w:rFonts w:ascii="Courier New" w:eastAsia="Times New Roman" w:hAnsi="Courier New" w:cs="Courier New"/>
          <w:color w:val="000000"/>
          <w:sz w:val="20"/>
          <w:szCs w:val="20"/>
        </w:rPr>
        <w:t>values,</w:t>
      </w:r>
      <w:proofErr w:type="gramEnd"/>
      <w:r w:rsidRPr="00ED3118">
        <w:rPr>
          <w:rFonts w:ascii="Courier New" w:eastAsia="Times New Roman" w:hAnsi="Courier New" w:cs="Courier New"/>
          <w:color w:val="000000"/>
          <w:sz w:val="20"/>
          <w:szCs w:val="20"/>
        </w:rPr>
        <w:t xml:space="preserve"> and two MySQL *variables* where the results will be stored: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calculate(</w:t>
      </w:r>
      <w:proofErr w:type="gramEnd"/>
      <w:r w:rsidRPr="00ED3118">
        <w:rPr>
          <w:rFonts w:ascii="Courier New" w:eastAsia="Times New Roman" w:hAnsi="Courier New" w:cs="Courier New"/>
          <w:color w:val="000000"/>
          <w:sz w:val="20"/>
          <w:szCs w:val="20"/>
        </w:rPr>
        <w:t>4,5,@s,@p)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Query OK, 0 rows affected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--Here, @s and @p are MySQL variables. Notice that they start with @, although</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--procedure *parameters* do not start with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SELECT @s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SELECT @p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9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@p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20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--Note: you can also have INOUT parameters, which serve as both input and output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--parameters.</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--OK, let's do some interesting stuff. First off, flow control: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IN x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IF x &gt; 0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x AS Number, '+' AS Sign;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ELSEIF x &lt; 0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x AS Number, '-' AS Sign;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x AS Number, 'Zero' AS Sign;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IF;</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2)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-5)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Sign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2 |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Sign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     -5 |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Sign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0 | Zero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--Before we get any further, let's introduce variables: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IN x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result </w:t>
      </w:r>
      <w:proofErr w:type="gramStart"/>
      <w:r w:rsidRPr="00ED3118">
        <w:rPr>
          <w:rFonts w:ascii="Courier New" w:eastAsia="Times New Roman" w:hAnsi="Courier New" w:cs="Courier New"/>
          <w:color w:val="000000"/>
          <w:sz w:val="20"/>
          <w:szCs w:val="20"/>
        </w:rPr>
        <w:t>VARCHAR(</w:t>
      </w:r>
      <w:proofErr w:type="gramEnd"/>
      <w:r w:rsidRPr="00ED3118">
        <w:rPr>
          <w:rFonts w:ascii="Courier New" w:eastAsia="Times New Roman" w:hAnsi="Courier New" w:cs="Courier New"/>
          <w:color w:val="000000"/>
          <w:sz w:val="20"/>
          <w:szCs w:val="20"/>
        </w:rPr>
        <w:t>20);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IF x &gt; 0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ELSEIF x &lt; 0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'Zero';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IF;</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x AS Number, result AS Sign;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2)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-5)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mySign</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Sign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2 |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Sign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-5 |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Sign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0 | Zero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--Using CASE: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digitName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digitName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IN x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result </w:t>
      </w:r>
      <w:proofErr w:type="gramStart"/>
      <w:r w:rsidRPr="00ED3118">
        <w:rPr>
          <w:rFonts w:ascii="Courier New" w:eastAsia="Times New Roman" w:hAnsi="Courier New" w:cs="Courier New"/>
          <w:color w:val="000000"/>
          <w:sz w:val="20"/>
          <w:szCs w:val="20"/>
        </w:rPr>
        <w:t>VARCHAR(</w:t>
      </w:r>
      <w:proofErr w:type="gramEnd"/>
      <w:r w:rsidRPr="00ED3118">
        <w:rPr>
          <w:rFonts w:ascii="Courier New" w:eastAsia="Times New Roman" w:hAnsi="Courier New" w:cs="Courier New"/>
          <w:color w:val="000000"/>
          <w:sz w:val="20"/>
          <w:szCs w:val="20"/>
        </w:rPr>
        <w:t>20);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CASE x</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0 THEN SET result = 'Zero';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1 THEN SET result = 'One';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2 THEN SET result = 'Two';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3 THEN SET result = 'Three';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4 THEN SET result = 'Four';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5 THEN SET result = 'Five';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6 THEN SET result = 'Six';</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7 THEN SET result = 'Seven';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8 THEN SET result = 'Eight';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9 THEN SET result = 'Nine';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 SET result = 'Not a digit';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CASE;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x AS Digit, result AS Name;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digitName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digitName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4)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digitName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100)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Digit | Name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0 | Zero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Digit | Name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4 | Four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Digit | Name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100 | Not a digit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--As you'd expect, we have loops. For example, WHILE loops: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DROP PROCEDURE IF EXISTS fact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IN x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result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i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i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WHILE i &lt;= x DO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result * i;</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i = i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WHILE;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x AS Number, result as Factorial;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2)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4)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1 |         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2 |         2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4 |        24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(0.01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0 |         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 xml:space="preserve">--There is also </w:t>
      </w:r>
      <w:proofErr w:type="gramStart"/>
      <w:r w:rsidRPr="00ED3118">
        <w:rPr>
          <w:rFonts w:ascii="Courier New" w:eastAsia="Times New Roman" w:hAnsi="Courier New" w:cs="Courier New"/>
          <w:color w:val="000000"/>
          <w:sz w:val="20"/>
          <w:szCs w:val="20"/>
        </w:rPr>
        <w:t>REPEAT</w:t>
      </w:r>
      <w:proofErr w:type="gramEnd"/>
      <w:r w:rsidRPr="00ED3118">
        <w:rPr>
          <w:rFonts w:ascii="Courier New" w:eastAsia="Times New Roman" w:hAnsi="Courier New" w:cs="Courier New"/>
          <w:color w:val="000000"/>
          <w:sz w:val="20"/>
          <w:szCs w:val="20"/>
        </w:rPr>
        <w:t>/UNTIL loops: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DROP PROCEDURE IF EXISTS fact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IN x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result INT DEFAULT 1</w:t>
      </w:r>
      <w:proofErr w:type="gramStart"/>
      <w:r w:rsidRPr="00ED3118">
        <w:rPr>
          <w:rFonts w:ascii="Courier New" w:eastAsia="Times New Roman" w:hAnsi="Courier New" w:cs="Courier New"/>
          <w:color w:val="000000"/>
          <w:sz w:val="20"/>
          <w:szCs w:val="20"/>
        </w:rPr>
        <w:t>;  /</w:t>
      </w:r>
      <w:proofErr w:type="gramEnd"/>
      <w:r w:rsidRPr="00ED3118">
        <w:rPr>
          <w:rFonts w:ascii="Courier New" w:eastAsia="Times New Roman" w:hAnsi="Courier New" w:cs="Courier New"/>
          <w:color w:val="000000"/>
          <w:sz w:val="20"/>
          <w:szCs w:val="20"/>
        </w:rPr>
        <w:t>* notice you can declare a variable*/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i INT DEFAULT 1;       /* and give it a value in one line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REPEAT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result * i;</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i = i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UNTIL i &gt; x</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REPEAT;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x AS Number, result as Factorial;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2)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4)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gramStart"/>
      <w:r w:rsidRPr="00ED3118">
        <w:rPr>
          <w:rFonts w:ascii="Courier New" w:eastAsia="Times New Roman" w:hAnsi="Courier New" w:cs="Courier New"/>
          <w:color w:val="000000"/>
          <w:sz w:val="20"/>
          <w:szCs w:val="20"/>
        </w:rPr>
        <w:t>fact(</w:t>
      </w:r>
      <w:proofErr w:type="gramEnd"/>
      <w:r w:rsidRPr="00ED3118">
        <w:rPr>
          <w:rFonts w:ascii="Courier New" w:eastAsia="Times New Roman" w:hAnsi="Courier New" w:cs="Courier New"/>
          <w:color w:val="000000"/>
          <w:sz w:val="20"/>
          <w:szCs w:val="20"/>
        </w:rPr>
        <w:t>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1 |         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2 |         2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4 |        24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Number | Factorial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0 |         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--OK, do you remember this?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 xml:space="preserve">CREATE PROCEDURE </w:t>
      </w:r>
      <w:proofErr w:type="spellStart"/>
      <w:proofErr w:type="gramStart"/>
      <w:r w:rsidRPr="00ED3118">
        <w:rPr>
          <w:rFonts w:ascii="Courier New" w:eastAsia="Times New Roman" w:hAnsi="Courier New" w:cs="Courier New"/>
          <w:color w:val="000000"/>
          <w:sz w:val="20"/>
          <w:szCs w:val="20"/>
        </w:rPr>
        <w:t>FindStudent</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IN id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w:t>
      </w:r>
      <w:proofErr w:type="gramStart"/>
      <w:r w:rsidRPr="00ED3118">
        <w:rPr>
          <w:rFonts w:ascii="Courier New" w:eastAsia="Times New Roman" w:hAnsi="Courier New" w:cs="Courier New"/>
          <w:color w:val="000000"/>
          <w:sz w:val="20"/>
          <w:szCs w:val="20"/>
        </w:rPr>
        <w:t>CONCAT(</w:t>
      </w:r>
      <w:proofErr w:type="spellStart"/>
      <w:proofErr w:type="gramEnd"/>
      <w:r w:rsidRPr="00ED3118">
        <w:rPr>
          <w:rFonts w:ascii="Courier New" w:eastAsia="Times New Roman" w:hAnsi="Courier New" w:cs="Courier New"/>
          <w:color w:val="000000"/>
          <w:sz w:val="20"/>
          <w:szCs w:val="20"/>
        </w:rPr>
        <w:t>FName</w:t>
      </w:r>
      <w:proofErr w:type="spellEnd"/>
      <w:r w:rsidRPr="00ED3118">
        <w:rPr>
          <w:rFonts w:ascii="Courier New" w:eastAsia="Times New Roman" w:hAnsi="Courier New" w:cs="Courier New"/>
          <w:color w:val="000000"/>
          <w:sz w:val="20"/>
          <w:szCs w:val="20"/>
        </w:rPr>
        <w:t xml:space="preserve">, ' ', </w:t>
      </w:r>
      <w:proofErr w:type="spellStart"/>
      <w:r w:rsidRPr="00ED3118">
        <w:rPr>
          <w:rFonts w:ascii="Courier New" w:eastAsia="Times New Roman" w:hAnsi="Courier New" w:cs="Courier New"/>
          <w:color w:val="000000"/>
          <w:sz w:val="20"/>
          <w:szCs w:val="20"/>
        </w:rPr>
        <w:t>LName</w:t>
      </w:r>
      <w:proofErr w:type="spellEnd"/>
      <w:r w:rsidRPr="00ED3118">
        <w:rPr>
          <w:rFonts w:ascii="Courier New" w:eastAsia="Times New Roman" w:hAnsi="Courier New" w:cs="Courier New"/>
          <w:color w:val="000000"/>
          <w:sz w:val="20"/>
          <w:szCs w:val="20"/>
        </w:rPr>
        <w:t>) AS 'Student Name'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WHERE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 id;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--What if we only want to extract the name without printing it out?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--Obviously, we need some OUT parameters. Still, how do you extract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D3118">
        <w:rPr>
          <w:rFonts w:ascii="Courier New" w:eastAsia="Times New Roman" w:hAnsi="Courier New" w:cs="Courier New"/>
          <w:color w:val="000000"/>
          <w:sz w:val="20"/>
          <w:szCs w:val="20"/>
        </w:rPr>
        <w:t>--information into those OUT parameters?</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--Answer: something called a CURSOR: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xml:space="preserve">IN id INT, OUT </w:t>
      </w:r>
      <w:proofErr w:type="spellStart"/>
      <w:r w:rsidRPr="00ED3118">
        <w:rPr>
          <w:rFonts w:ascii="Courier New" w:eastAsia="Times New Roman" w:hAnsi="Courier New" w:cs="Courier New"/>
          <w:color w:val="000000"/>
          <w:sz w:val="20"/>
          <w:szCs w:val="20"/>
        </w:rPr>
        <w:t>fn</w:t>
      </w:r>
      <w:proofErr w:type="spellEnd"/>
      <w:r w:rsidRPr="00ED3118">
        <w:rPr>
          <w:rFonts w:ascii="Courier New" w:eastAsia="Times New Roman" w:hAnsi="Courier New" w:cs="Courier New"/>
          <w:color w:val="000000"/>
          <w:sz w:val="20"/>
          <w:szCs w:val="20"/>
        </w:rPr>
        <w:t xml:space="preserve"> VARCHAR(20), OUT </w:t>
      </w:r>
      <w:proofErr w:type="spellStart"/>
      <w:r w:rsidRPr="00ED3118">
        <w:rPr>
          <w:rFonts w:ascii="Courier New" w:eastAsia="Times New Roman" w:hAnsi="Courier New" w:cs="Courier New"/>
          <w:color w:val="000000"/>
          <w:sz w:val="20"/>
          <w:szCs w:val="20"/>
        </w:rPr>
        <w:t>ln</w:t>
      </w:r>
      <w:proofErr w:type="spellEnd"/>
      <w:r w:rsidRPr="00ED3118">
        <w:rPr>
          <w:rFonts w:ascii="Courier New" w:eastAsia="Times New Roman" w:hAnsi="Courier New" w:cs="Courier New"/>
          <w:color w:val="000000"/>
          <w:sz w:val="20"/>
          <w:szCs w:val="20"/>
        </w:rPr>
        <w:t xml:space="preserve"> VARCHAR(20))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cur CURSOR FOR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spellStart"/>
      <w:r w:rsidRPr="00ED3118">
        <w:rPr>
          <w:rFonts w:ascii="Courier New" w:eastAsia="Times New Roman" w:hAnsi="Courier New" w:cs="Courier New"/>
          <w:color w:val="000000"/>
          <w:sz w:val="20"/>
          <w:szCs w:val="20"/>
        </w:rPr>
        <w:t>FName</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LName</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WHERE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 id;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OPEN cur;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FETCH cur INTO </w:t>
      </w:r>
      <w:proofErr w:type="spellStart"/>
      <w:proofErr w:type="gramStart"/>
      <w:r w:rsidRPr="00ED3118">
        <w:rPr>
          <w:rFonts w:ascii="Courier New" w:eastAsia="Times New Roman" w:hAnsi="Courier New" w:cs="Courier New"/>
          <w:color w:val="000000"/>
          <w:sz w:val="20"/>
          <w:szCs w:val="20"/>
        </w:rPr>
        <w:t>fn</w:t>
      </w:r>
      <w:proofErr w:type="spellEnd"/>
      <w:proofErr w:type="gram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ln</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CLOSE cur;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1001,@f,@l)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Query OK, 0 rows affected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--Remember that @f and @l are MySQL variables: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SELECT @f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SELECT @l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@f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Linda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Smith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--What if we give an invalid student ID?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0000,@f,@l)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ERROR 1329 (02000): No data to FETCH</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--MySQL complains, as expected. It would be nice to handle this more elegantly, however.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--We need an error HANDLER. Let's modify </w:t>
      </w:r>
      <w:proofErr w:type="spell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xml:space="preserve">IN id INT, OUT </w:t>
      </w:r>
      <w:proofErr w:type="spellStart"/>
      <w:r w:rsidRPr="00ED3118">
        <w:rPr>
          <w:rFonts w:ascii="Courier New" w:eastAsia="Times New Roman" w:hAnsi="Courier New" w:cs="Courier New"/>
          <w:color w:val="000000"/>
          <w:sz w:val="20"/>
          <w:szCs w:val="20"/>
        </w:rPr>
        <w:t>fn</w:t>
      </w:r>
      <w:proofErr w:type="spellEnd"/>
      <w:r w:rsidRPr="00ED3118">
        <w:rPr>
          <w:rFonts w:ascii="Courier New" w:eastAsia="Times New Roman" w:hAnsi="Courier New" w:cs="Courier New"/>
          <w:color w:val="000000"/>
          <w:sz w:val="20"/>
          <w:szCs w:val="20"/>
        </w:rPr>
        <w:t xml:space="preserve"> VARCHAR(20), OUT </w:t>
      </w:r>
      <w:proofErr w:type="spellStart"/>
      <w:r w:rsidRPr="00ED3118">
        <w:rPr>
          <w:rFonts w:ascii="Courier New" w:eastAsia="Times New Roman" w:hAnsi="Courier New" w:cs="Courier New"/>
          <w:color w:val="000000"/>
          <w:sz w:val="20"/>
          <w:szCs w:val="20"/>
        </w:rPr>
        <w:t>ln</w:t>
      </w:r>
      <w:proofErr w:type="spellEnd"/>
      <w:r w:rsidRPr="00ED3118">
        <w:rPr>
          <w:rFonts w:ascii="Courier New" w:eastAsia="Times New Roman" w:hAnsi="Courier New" w:cs="Courier New"/>
          <w:color w:val="000000"/>
          <w:sz w:val="20"/>
          <w:szCs w:val="20"/>
        </w:rPr>
        <w:t xml:space="preserve"> VARCHAR(20))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cur CURSOR FOR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spellStart"/>
      <w:r w:rsidRPr="00ED3118">
        <w:rPr>
          <w:rFonts w:ascii="Courier New" w:eastAsia="Times New Roman" w:hAnsi="Courier New" w:cs="Courier New"/>
          <w:color w:val="000000"/>
          <w:sz w:val="20"/>
          <w:szCs w:val="20"/>
        </w:rPr>
        <w:t>FName</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LName</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WHERE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 id;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EXIT HANDLER FOR NOT FOUND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'Sorry; this ID was not found' AS 'Error Message';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OPEN cur;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FETCH cur INTO </w:t>
      </w:r>
      <w:proofErr w:type="spellStart"/>
      <w:proofErr w:type="gramStart"/>
      <w:r w:rsidRPr="00ED3118">
        <w:rPr>
          <w:rFonts w:ascii="Courier New" w:eastAsia="Times New Roman" w:hAnsi="Courier New" w:cs="Courier New"/>
          <w:color w:val="000000"/>
          <w:sz w:val="20"/>
          <w:szCs w:val="20"/>
        </w:rPr>
        <w:t>fn</w:t>
      </w:r>
      <w:proofErr w:type="spellEnd"/>
      <w:proofErr w:type="gram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ln</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CLOSE cur;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FindName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0000,@f,@l)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Error Message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Sorry; this ID was not found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--Another use for handlers: multiple FETCH calls using a CONTINUE handler.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--In this case, we use a CONTINUE handler that, instead of exiting the procedure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--upon encountering a NOT FOUND error, simply sets a variable done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--Why would we do that? And how does that help us carry out multiple FETCH calls?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--Take a look at this procedure, which traverses all the entries of a table to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--find the maximum and minimum age: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MaxMinAge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MaxMinAge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xml:space="preserve">OUT </w:t>
      </w:r>
      <w:proofErr w:type="spellStart"/>
      <w:r w:rsidRPr="00ED3118">
        <w:rPr>
          <w:rFonts w:ascii="Courier New" w:eastAsia="Times New Roman" w:hAnsi="Courier New" w:cs="Courier New"/>
          <w:color w:val="000000"/>
          <w:sz w:val="20"/>
          <w:szCs w:val="20"/>
        </w:rPr>
        <w:t>maxAge</w:t>
      </w:r>
      <w:proofErr w:type="spellEnd"/>
      <w:r w:rsidRPr="00ED3118">
        <w:rPr>
          <w:rFonts w:ascii="Courier New" w:eastAsia="Times New Roman" w:hAnsi="Courier New" w:cs="Courier New"/>
          <w:color w:val="000000"/>
          <w:sz w:val="20"/>
          <w:szCs w:val="20"/>
        </w:rPr>
        <w:t xml:space="preserve"> INT, OUT </w:t>
      </w:r>
      <w:proofErr w:type="spellStart"/>
      <w:r w:rsidRPr="00ED3118">
        <w:rPr>
          <w:rFonts w:ascii="Courier New" w:eastAsia="Times New Roman" w:hAnsi="Courier New" w:cs="Courier New"/>
          <w:color w:val="000000"/>
          <w:sz w:val="20"/>
          <w:szCs w:val="20"/>
        </w:rPr>
        <w:t>minAge</w:t>
      </w:r>
      <w:proofErr w:type="spellEnd"/>
      <w:r w:rsidRPr="00ED3118">
        <w:rPr>
          <w:rFonts w:ascii="Courier New" w:eastAsia="Times New Roman" w:hAnsi="Courier New" w:cs="Courier New"/>
          <w:color w:val="000000"/>
          <w:sz w:val="20"/>
          <w:szCs w:val="20"/>
        </w:rPr>
        <w:t xml:space="preserve">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w:t>
      </w:r>
      <w:proofErr w:type="spellStart"/>
      <w:r w:rsidRPr="00ED3118">
        <w:rPr>
          <w:rFonts w:ascii="Courier New" w:eastAsia="Times New Roman" w:hAnsi="Courier New" w:cs="Courier New"/>
          <w:color w:val="000000"/>
          <w:sz w:val="20"/>
          <w:szCs w:val="20"/>
        </w:rPr>
        <w:t>currAge</w:t>
      </w:r>
      <w:proofErr w:type="gramStart"/>
      <w:r w:rsidRPr="00ED3118">
        <w:rPr>
          <w:rFonts w:ascii="Courier New" w:eastAsia="Times New Roman" w:hAnsi="Courier New" w:cs="Courier New"/>
          <w:color w:val="000000"/>
          <w:sz w:val="20"/>
          <w:szCs w:val="20"/>
        </w:rPr>
        <w:t>,maxSoFar,minSoFar,done</w:t>
      </w:r>
      <w:proofErr w:type="spellEnd"/>
      <w:proofErr w:type="gramEnd"/>
      <w:r w:rsidRPr="00ED3118">
        <w:rPr>
          <w:rFonts w:ascii="Courier New" w:eastAsia="Times New Roman" w:hAnsi="Courier New" w:cs="Courier New"/>
          <w:color w:val="000000"/>
          <w:sz w:val="20"/>
          <w:szCs w:val="20"/>
        </w:rPr>
        <w:t xml:space="preserve"> INT;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cur CURSOR FOR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Age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CONTINUE HANDLER FOR NOT FOUND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done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 xml:space="preserve">  SET </w:t>
      </w:r>
      <w:proofErr w:type="spellStart"/>
      <w:r w:rsidRPr="00ED3118">
        <w:rPr>
          <w:rFonts w:ascii="Courier New" w:eastAsia="Times New Roman" w:hAnsi="Courier New" w:cs="Courier New"/>
          <w:color w:val="000000"/>
          <w:sz w:val="20"/>
          <w:szCs w:val="20"/>
        </w:rPr>
        <w:t>maxSoFar</w:t>
      </w:r>
      <w:proofErr w:type="spellEnd"/>
      <w:r w:rsidRPr="00ED3118">
        <w:rPr>
          <w:rFonts w:ascii="Courier New" w:eastAsia="Times New Roman" w:hAnsi="Courier New" w:cs="Courier New"/>
          <w:color w:val="000000"/>
          <w:sz w:val="20"/>
          <w:szCs w:val="20"/>
        </w:rPr>
        <w:t xml:space="preserve"> = 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w:t>
      </w:r>
      <w:proofErr w:type="spellStart"/>
      <w:r w:rsidRPr="00ED3118">
        <w:rPr>
          <w:rFonts w:ascii="Courier New" w:eastAsia="Times New Roman" w:hAnsi="Courier New" w:cs="Courier New"/>
          <w:color w:val="000000"/>
          <w:sz w:val="20"/>
          <w:szCs w:val="20"/>
        </w:rPr>
        <w:t>minSoFar</w:t>
      </w:r>
      <w:proofErr w:type="spellEnd"/>
      <w:r w:rsidRPr="00ED3118">
        <w:rPr>
          <w:rFonts w:ascii="Courier New" w:eastAsia="Times New Roman" w:hAnsi="Courier New" w:cs="Courier New"/>
          <w:color w:val="000000"/>
          <w:sz w:val="20"/>
          <w:szCs w:val="20"/>
        </w:rPr>
        <w:t xml:space="preserve"> = 1000;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done = 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OPEN cur;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WHILE done = 0 DO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FETCH cur INTO </w:t>
      </w:r>
      <w:proofErr w:type="spellStart"/>
      <w:r w:rsidRPr="00ED3118">
        <w:rPr>
          <w:rFonts w:ascii="Courier New" w:eastAsia="Times New Roman" w:hAnsi="Courier New" w:cs="Courier New"/>
          <w:color w:val="000000"/>
          <w:sz w:val="20"/>
          <w:szCs w:val="20"/>
        </w:rPr>
        <w:t>currAge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IF </w:t>
      </w:r>
      <w:proofErr w:type="spellStart"/>
      <w:r w:rsidRPr="00ED3118">
        <w:rPr>
          <w:rFonts w:ascii="Courier New" w:eastAsia="Times New Roman" w:hAnsi="Courier New" w:cs="Courier New"/>
          <w:color w:val="000000"/>
          <w:sz w:val="20"/>
          <w:szCs w:val="20"/>
        </w:rPr>
        <w:t>currAge</w:t>
      </w:r>
      <w:proofErr w:type="spellEnd"/>
      <w:r w:rsidRPr="00ED3118">
        <w:rPr>
          <w:rFonts w:ascii="Courier New" w:eastAsia="Times New Roman" w:hAnsi="Courier New" w:cs="Courier New"/>
          <w:color w:val="000000"/>
          <w:sz w:val="20"/>
          <w:szCs w:val="20"/>
        </w:rPr>
        <w:t xml:space="preserve"> &gt; </w:t>
      </w:r>
      <w:proofErr w:type="spellStart"/>
      <w:r w:rsidRPr="00ED3118">
        <w:rPr>
          <w:rFonts w:ascii="Courier New" w:eastAsia="Times New Roman" w:hAnsi="Courier New" w:cs="Courier New"/>
          <w:color w:val="000000"/>
          <w:sz w:val="20"/>
          <w:szCs w:val="20"/>
        </w:rPr>
        <w:t>maxSoFar</w:t>
      </w:r>
      <w:proofErr w:type="spellEnd"/>
      <w:r w:rsidRPr="00ED3118">
        <w:rPr>
          <w:rFonts w:ascii="Courier New" w:eastAsia="Times New Roman" w:hAnsi="Courier New" w:cs="Courier New"/>
          <w:color w:val="000000"/>
          <w:sz w:val="20"/>
          <w:szCs w:val="20"/>
        </w:rPr>
        <w:t xml:space="preserve">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w:t>
      </w:r>
      <w:proofErr w:type="spellStart"/>
      <w:r w:rsidRPr="00ED3118">
        <w:rPr>
          <w:rFonts w:ascii="Courier New" w:eastAsia="Times New Roman" w:hAnsi="Courier New" w:cs="Courier New"/>
          <w:color w:val="000000"/>
          <w:sz w:val="20"/>
          <w:szCs w:val="20"/>
        </w:rPr>
        <w:t>maxSoFar</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currAge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IF;</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IF </w:t>
      </w:r>
      <w:proofErr w:type="spellStart"/>
      <w:r w:rsidRPr="00ED3118">
        <w:rPr>
          <w:rFonts w:ascii="Courier New" w:eastAsia="Times New Roman" w:hAnsi="Courier New" w:cs="Courier New"/>
          <w:color w:val="000000"/>
          <w:sz w:val="20"/>
          <w:szCs w:val="20"/>
        </w:rPr>
        <w:t>currAge</w:t>
      </w:r>
      <w:proofErr w:type="spellEnd"/>
      <w:r w:rsidRPr="00ED3118">
        <w:rPr>
          <w:rFonts w:ascii="Courier New" w:eastAsia="Times New Roman" w:hAnsi="Courier New" w:cs="Courier New"/>
          <w:color w:val="000000"/>
          <w:sz w:val="20"/>
          <w:szCs w:val="20"/>
        </w:rPr>
        <w:t xml:space="preserve"> &lt; </w:t>
      </w:r>
      <w:proofErr w:type="spellStart"/>
      <w:r w:rsidRPr="00ED3118">
        <w:rPr>
          <w:rFonts w:ascii="Courier New" w:eastAsia="Times New Roman" w:hAnsi="Courier New" w:cs="Courier New"/>
          <w:color w:val="000000"/>
          <w:sz w:val="20"/>
          <w:szCs w:val="20"/>
        </w:rPr>
        <w:t>minSoFar</w:t>
      </w:r>
      <w:proofErr w:type="spellEnd"/>
      <w:r w:rsidRPr="00ED3118">
        <w:rPr>
          <w:rFonts w:ascii="Courier New" w:eastAsia="Times New Roman" w:hAnsi="Courier New" w:cs="Courier New"/>
          <w:color w:val="000000"/>
          <w:sz w:val="20"/>
          <w:szCs w:val="20"/>
        </w:rPr>
        <w:t xml:space="preserve">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w:t>
      </w:r>
      <w:proofErr w:type="spellStart"/>
      <w:r w:rsidRPr="00ED3118">
        <w:rPr>
          <w:rFonts w:ascii="Courier New" w:eastAsia="Times New Roman" w:hAnsi="Courier New" w:cs="Courier New"/>
          <w:color w:val="000000"/>
          <w:sz w:val="20"/>
          <w:szCs w:val="20"/>
        </w:rPr>
        <w:t>minSoFar</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currAge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IF;</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WHILE;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CLOSE cur;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w:t>
      </w:r>
      <w:proofErr w:type="spellStart"/>
      <w:r w:rsidRPr="00ED3118">
        <w:rPr>
          <w:rFonts w:ascii="Courier New" w:eastAsia="Times New Roman" w:hAnsi="Courier New" w:cs="Courier New"/>
          <w:color w:val="000000"/>
          <w:sz w:val="20"/>
          <w:szCs w:val="20"/>
        </w:rPr>
        <w:t>maxAge</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maxSoFar</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w:t>
      </w:r>
      <w:proofErr w:type="spellStart"/>
      <w:r w:rsidRPr="00ED3118">
        <w:rPr>
          <w:rFonts w:ascii="Courier New" w:eastAsia="Times New Roman" w:hAnsi="Courier New" w:cs="Courier New"/>
          <w:color w:val="000000"/>
          <w:sz w:val="20"/>
          <w:szCs w:val="20"/>
        </w:rPr>
        <w:t>minAge</w:t>
      </w:r>
      <w:proofErr w:type="spellEnd"/>
      <w:r w:rsidRPr="00ED3118">
        <w:rPr>
          <w:rFonts w:ascii="Courier New" w:eastAsia="Times New Roman" w:hAnsi="Courier New" w:cs="Courier New"/>
          <w:color w:val="000000"/>
          <w:sz w:val="20"/>
          <w:szCs w:val="20"/>
        </w:rPr>
        <w:t xml:space="preserve"> = </w:t>
      </w:r>
      <w:proofErr w:type="spellStart"/>
      <w:r w:rsidRPr="00ED3118">
        <w:rPr>
          <w:rFonts w:ascii="Courier New" w:eastAsia="Times New Roman" w:hAnsi="Courier New" w:cs="Courier New"/>
          <w:color w:val="000000"/>
          <w:sz w:val="20"/>
          <w:szCs w:val="20"/>
        </w:rPr>
        <w:t>minSoFar</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CALL </w:t>
      </w:r>
      <w:proofErr w:type="spellStart"/>
      <w:proofErr w:type="gramStart"/>
      <w:r w:rsidRPr="00ED3118">
        <w:rPr>
          <w:rFonts w:ascii="Courier New" w:eastAsia="Times New Roman" w:hAnsi="Courier New" w:cs="Courier New"/>
          <w:color w:val="000000"/>
          <w:sz w:val="20"/>
          <w:szCs w:val="20"/>
        </w:rPr>
        <w:t>MaxMinAge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w:t>
      </w:r>
      <w:proofErr w:type="spellStart"/>
      <w:r w:rsidRPr="00ED3118">
        <w:rPr>
          <w:rFonts w:ascii="Courier New" w:eastAsia="Times New Roman" w:hAnsi="Courier New" w:cs="Courier New"/>
          <w:color w:val="000000"/>
          <w:sz w:val="20"/>
          <w:szCs w:val="20"/>
        </w:rPr>
        <w:t>max,@min</w:t>
      </w:r>
      <w:proofErr w:type="spellEnd"/>
      <w:r w:rsidRPr="00ED3118">
        <w:rPr>
          <w:rFonts w:ascii="Courier New" w:eastAsia="Times New Roman" w:hAnsi="Courier New" w:cs="Courier New"/>
          <w:color w:val="000000"/>
          <w:sz w:val="20"/>
          <w:szCs w:val="20"/>
        </w:rPr>
        <w: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Query OK, 0 rows affected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SELECT @max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SELECT @min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@max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27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@min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16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1 row in set (0.00 sec)</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--In summary, stored procedures in MySQL look like this: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procName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procName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parameter list)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variable declarations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CURSOR definitions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declaring handlers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procedure body...whatever you want it to do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--In more detail: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DROP PROCEDURE IF EXISTS </w:t>
      </w:r>
      <w:proofErr w:type="spellStart"/>
      <w:r w:rsidRPr="00ED3118">
        <w:rPr>
          <w:rFonts w:ascii="Courier New" w:eastAsia="Times New Roman" w:hAnsi="Courier New" w:cs="Courier New"/>
          <w:color w:val="000000"/>
          <w:sz w:val="20"/>
          <w:szCs w:val="20"/>
        </w:rPr>
        <w:t>procName</w:t>
      </w:r>
      <w:proofErr w:type="spell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CREATE PROCEDURE </w:t>
      </w:r>
      <w:proofErr w:type="spellStart"/>
      <w:proofErr w:type="gramStart"/>
      <w:r w:rsidRPr="00ED3118">
        <w:rPr>
          <w:rFonts w:ascii="Courier New" w:eastAsia="Times New Roman" w:hAnsi="Courier New" w:cs="Courier New"/>
          <w:color w:val="000000"/>
          <w:sz w:val="20"/>
          <w:szCs w:val="20"/>
        </w:rPr>
        <w:t>procName</w:t>
      </w:r>
      <w:proofErr w:type="spellEnd"/>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xml:space="preserve">IN/OUT/INOUT </w:t>
      </w:r>
      <w:proofErr w:type="spellStart"/>
      <w:r w:rsidRPr="00ED3118">
        <w:rPr>
          <w:rFonts w:ascii="Courier New" w:eastAsia="Times New Roman" w:hAnsi="Courier New" w:cs="Courier New"/>
          <w:color w:val="000000"/>
          <w:sz w:val="20"/>
          <w:szCs w:val="20"/>
        </w:rPr>
        <w:t>parName</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parType</w:t>
      </w:r>
      <w:proofErr w:type="spellEnd"/>
      <w:r w:rsidRPr="00ED3118">
        <w:rPr>
          <w:rFonts w:ascii="Courier New" w:eastAsia="Times New Roman" w:hAnsi="Courier New" w:cs="Courier New"/>
          <w:color w:val="000000"/>
          <w:sz w:val="20"/>
          <w:szCs w:val="20"/>
        </w:rPr>
        <w: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BEGIN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variable declarations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w:t>
      </w:r>
      <w:proofErr w:type="spellStart"/>
      <w:r w:rsidRPr="00ED3118">
        <w:rPr>
          <w:rFonts w:ascii="Courier New" w:eastAsia="Times New Roman" w:hAnsi="Courier New" w:cs="Courier New"/>
          <w:color w:val="000000"/>
          <w:sz w:val="20"/>
          <w:szCs w:val="20"/>
        </w:rPr>
        <w:t>varName</w:t>
      </w:r>
      <w:proofErr w:type="spellEnd"/>
      <w:proofErr w:type="gramStart"/>
      <w:r w:rsidRPr="00ED3118">
        <w:rPr>
          <w:rFonts w:ascii="Courier New" w:eastAsia="Times New Roman" w:hAnsi="Courier New" w:cs="Courier New"/>
          <w:color w:val="000000"/>
          <w:sz w:val="20"/>
          <w:szCs w:val="20"/>
        </w:rPr>
        <w:t>,...</w:t>
      </w:r>
      <w:proofErr w:type="gram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varType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DECLARE </w:t>
      </w:r>
      <w:proofErr w:type="spellStart"/>
      <w:r w:rsidRPr="00ED3118">
        <w:rPr>
          <w:rFonts w:ascii="Courier New" w:eastAsia="Times New Roman" w:hAnsi="Courier New" w:cs="Courier New"/>
          <w:color w:val="000000"/>
          <w:sz w:val="20"/>
          <w:szCs w:val="20"/>
        </w:rPr>
        <w:t>myName</w:t>
      </w:r>
      <w:proofErr w:type="spellEnd"/>
      <w:r w:rsidRPr="00ED3118">
        <w:rPr>
          <w:rFonts w:ascii="Courier New" w:eastAsia="Times New Roman" w:hAnsi="Courier New" w:cs="Courier New"/>
          <w:color w:val="000000"/>
          <w:sz w:val="20"/>
          <w:szCs w:val="20"/>
        </w:rPr>
        <w:t xml:space="preserve"> </w:t>
      </w:r>
      <w:proofErr w:type="gramStart"/>
      <w:r w:rsidRPr="00ED3118">
        <w:rPr>
          <w:rFonts w:ascii="Courier New" w:eastAsia="Times New Roman" w:hAnsi="Courier New" w:cs="Courier New"/>
          <w:color w:val="000000"/>
          <w:sz w:val="20"/>
          <w:szCs w:val="20"/>
        </w:rPr>
        <w:t>VARCHAR(</w:t>
      </w:r>
      <w:proofErr w:type="gramEnd"/>
      <w:r w:rsidRPr="00ED3118">
        <w:rPr>
          <w:rFonts w:ascii="Courier New" w:eastAsia="Times New Roman" w:hAnsi="Courier New" w:cs="Courier New"/>
          <w:color w:val="000000"/>
          <w:sz w:val="20"/>
          <w:szCs w:val="20"/>
        </w:rPr>
        <w:t xml:space="preserve">20); DECLARE </w:t>
      </w:r>
      <w:proofErr w:type="spellStart"/>
      <w:r w:rsidRPr="00ED3118">
        <w:rPr>
          <w:rFonts w:ascii="Courier New" w:eastAsia="Times New Roman" w:hAnsi="Courier New" w:cs="Courier New"/>
          <w:color w:val="000000"/>
          <w:sz w:val="20"/>
          <w:szCs w:val="20"/>
        </w:rPr>
        <w:t>x,y,z</w:t>
      </w:r>
      <w:proofErr w:type="spellEnd"/>
      <w:r w:rsidRPr="00ED3118">
        <w:rPr>
          <w:rFonts w:ascii="Courier New" w:eastAsia="Times New Roman" w:hAnsi="Courier New" w:cs="Courier New"/>
          <w:color w:val="000000"/>
          <w:sz w:val="20"/>
          <w:szCs w:val="20"/>
        </w:rPr>
        <w:t xml:space="preserve"> INT;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w:t>
      </w:r>
      <w:proofErr w:type="spellStart"/>
      <w:r w:rsidRPr="00ED3118">
        <w:rPr>
          <w:rFonts w:ascii="Courier New" w:eastAsia="Times New Roman" w:hAnsi="Courier New" w:cs="Courier New"/>
          <w:color w:val="000000"/>
          <w:sz w:val="20"/>
          <w:szCs w:val="20"/>
        </w:rPr>
        <w:t>varName</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varType</w:t>
      </w:r>
      <w:proofErr w:type="spellEnd"/>
      <w:r w:rsidRPr="00ED3118">
        <w:rPr>
          <w:rFonts w:ascii="Courier New" w:eastAsia="Times New Roman" w:hAnsi="Courier New" w:cs="Courier New"/>
          <w:color w:val="000000"/>
          <w:sz w:val="20"/>
          <w:szCs w:val="20"/>
        </w:rPr>
        <w:t xml:space="preserve"> DEFAULT value;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DECLARE x INT DEFAULT 0;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CURSOR definitions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w:t>
      </w:r>
      <w:proofErr w:type="spellStart"/>
      <w:r w:rsidRPr="00ED3118">
        <w:rPr>
          <w:rFonts w:ascii="Courier New" w:eastAsia="Times New Roman" w:hAnsi="Courier New" w:cs="Courier New"/>
          <w:color w:val="000000"/>
          <w:sz w:val="20"/>
          <w:szCs w:val="20"/>
        </w:rPr>
        <w:t>curName</w:t>
      </w:r>
      <w:proofErr w:type="spellEnd"/>
      <w:r w:rsidRPr="00ED3118">
        <w:rPr>
          <w:rFonts w:ascii="Courier New" w:eastAsia="Times New Roman" w:hAnsi="Courier New" w:cs="Courier New"/>
          <w:color w:val="000000"/>
          <w:sz w:val="20"/>
          <w:szCs w:val="20"/>
        </w:rPr>
        <w:t xml:space="preserve"> CURSOR FOR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roofErr w:type="gramStart"/>
      <w:r w:rsidRPr="00ED3118">
        <w:rPr>
          <w:rFonts w:ascii="Courier New" w:eastAsia="Times New Roman" w:hAnsi="Courier New" w:cs="Courier New"/>
          <w:color w:val="000000"/>
          <w:sz w:val="20"/>
          <w:szCs w:val="20"/>
        </w:rPr>
        <w:t>SELECT ...</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DECLARE cur1 CURSOR FOR</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w:t>
      </w:r>
      <w:proofErr w:type="spellStart"/>
      <w:r w:rsidRPr="00ED3118">
        <w:rPr>
          <w:rFonts w:ascii="Courier New" w:eastAsia="Times New Roman" w:hAnsi="Courier New" w:cs="Courier New"/>
          <w:color w:val="000000"/>
          <w:sz w:val="20"/>
          <w:szCs w:val="20"/>
        </w:rPr>
        <w:t>FName</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LName</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FROM Student;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declaring handlers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DECLARE EXIT/CONTINUE HANDLER FOR </w:t>
      </w:r>
      <w:proofErr w:type="spellStart"/>
      <w:r w:rsidRPr="00ED3118">
        <w:rPr>
          <w:rFonts w:ascii="Courier New" w:eastAsia="Times New Roman" w:hAnsi="Courier New" w:cs="Courier New"/>
          <w:color w:val="000000"/>
          <w:sz w:val="20"/>
          <w:szCs w:val="20"/>
        </w:rPr>
        <w:t>errorType</w:t>
      </w:r>
      <w:proofErr w:type="spellEnd"/>
      <w:r w:rsidRPr="00ED3118">
        <w:rPr>
          <w:rFonts w:ascii="Courier New" w:eastAsia="Times New Roman" w:hAnsi="Courier New" w:cs="Courier New"/>
          <w:color w:val="000000"/>
          <w:sz w:val="20"/>
          <w:szCs w:val="20"/>
        </w:rPr>
        <w:t>/</w:t>
      </w:r>
      <w:proofErr w:type="spellStart"/>
      <w:r w:rsidRPr="00ED3118">
        <w:rPr>
          <w:rFonts w:ascii="Courier New" w:eastAsia="Times New Roman" w:hAnsi="Courier New" w:cs="Courier New"/>
          <w:color w:val="000000"/>
          <w:sz w:val="20"/>
          <w:szCs w:val="20"/>
        </w:rPr>
        <w:t>errorNumber</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w:t>
      </w:r>
      <w:proofErr w:type="gramStart"/>
      <w:r w:rsidRPr="00ED3118">
        <w:rPr>
          <w:rFonts w:ascii="Courier New" w:eastAsia="Times New Roman" w:hAnsi="Courier New" w:cs="Courier New"/>
          <w:color w:val="000000"/>
          <w:sz w:val="20"/>
          <w:szCs w:val="20"/>
        </w:rPr>
        <w:t>action ...</w:t>
      </w:r>
      <w:proofErr w:type="gramEnd"/>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DECLARE EXIT HANDLER FOR NOT FOUND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SELECT 'Sorry; this ID was not found' AS 'Error Message';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DECLARE CONTINUE HANDLER FOR NOT FOUND</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done = 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procedure body...whatever you want it to do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IF statement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IF cond1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action1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ELSEIF cond2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action2</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ELSEIF cond3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action3</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roofErr w:type="spellStart"/>
      <w:proofErr w:type="gramStart"/>
      <w:r w:rsidRPr="00ED3118">
        <w:rPr>
          <w:rFonts w:ascii="Courier New" w:eastAsia="Times New Roman" w:hAnsi="Courier New" w:cs="Courier New"/>
          <w:color w:val="000000"/>
          <w:sz w:val="20"/>
          <w:szCs w:val="20"/>
        </w:rPr>
        <w:t>elseaction</w:t>
      </w:r>
      <w:proofErr w:type="spellEnd"/>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IF;</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IF x &gt; 0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ELSEIF x &lt; 0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 xml:space="preserve">                ELSE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'Zero';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IF;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CASE statement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CASE </w:t>
      </w:r>
      <w:proofErr w:type="spellStart"/>
      <w:r w:rsidRPr="00ED3118">
        <w:rPr>
          <w:rFonts w:ascii="Courier New" w:eastAsia="Times New Roman" w:hAnsi="Courier New" w:cs="Courier New"/>
          <w:color w:val="000000"/>
          <w:sz w:val="20"/>
          <w:szCs w:val="20"/>
        </w:rPr>
        <w:t>varName</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val1 THEN action1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val2 THEN action2</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 </w:t>
      </w:r>
      <w:proofErr w:type="spellStart"/>
      <w:r w:rsidRPr="00ED3118">
        <w:rPr>
          <w:rFonts w:ascii="Courier New" w:eastAsia="Times New Roman" w:hAnsi="Courier New" w:cs="Courier New"/>
          <w:color w:val="000000"/>
          <w:sz w:val="20"/>
          <w:szCs w:val="20"/>
        </w:rPr>
        <w:t>elseaction</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CASE;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CASE position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1 THEN SET result = 'Gold Medal';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2 THEN SET result = 'Silver Medal';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WHEN 3 THEN SET result = 'Bronze Medal';</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ELSE SET result = 'No Medal!</w:t>
      </w:r>
      <w:proofErr w:type="gramStart"/>
      <w:r w:rsidRPr="00ED3118">
        <w:rPr>
          <w:rFonts w:ascii="Courier New" w:eastAsia="Times New Roman" w:hAnsi="Courier New" w:cs="Courier New"/>
          <w:color w:val="000000"/>
          <w:sz w:val="20"/>
          <w:szCs w:val="20"/>
        </w:rPr>
        <w:t>';</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CASE;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WHILE loop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WHILE </w:t>
      </w:r>
      <w:proofErr w:type="spellStart"/>
      <w:r w:rsidRPr="00ED3118">
        <w:rPr>
          <w:rFonts w:ascii="Courier New" w:eastAsia="Times New Roman" w:hAnsi="Courier New" w:cs="Courier New"/>
          <w:color w:val="000000"/>
          <w:sz w:val="20"/>
          <w:szCs w:val="20"/>
        </w:rPr>
        <w:t>cond</w:t>
      </w:r>
      <w:proofErr w:type="spellEnd"/>
      <w:r w:rsidRPr="00ED3118">
        <w:rPr>
          <w:rFonts w:ascii="Courier New" w:eastAsia="Times New Roman" w:hAnsi="Courier New" w:cs="Courier New"/>
          <w:color w:val="000000"/>
          <w:sz w:val="20"/>
          <w:szCs w:val="20"/>
        </w:rPr>
        <w:t xml:space="preserve"> DO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action1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action2</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WHILE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WHILE i &lt; 5 DO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result + i;</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i = i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WHILE;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REPEAT/UNTIL loop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REPEAT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action1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action2</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UNTIL </w:t>
      </w:r>
      <w:proofErr w:type="spellStart"/>
      <w:r w:rsidRPr="00ED3118">
        <w:rPr>
          <w:rFonts w:ascii="Courier New" w:eastAsia="Times New Roman" w:hAnsi="Courier New" w:cs="Courier New"/>
          <w:color w:val="000000"/>
          <w:sz w:val="20"/>
          <w:szCs w:val="20"/>
        </w:rPr>
        <w:t>cond</w:t>
      </w:r>
      <w:proofErr w:type="spell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REPEAT;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REPEAT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result + i;</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i = i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UNTIL i &gt;= 5</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REPEAT;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using a CURSOR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OPEN </w:t>
      </w:r>
      <w:proofErr w:type="spellStart"/>
      <w:r w:rsidRPr="00ED3118">
        <w:rPr>
          <w:rFonts w:ascii="Courier New" w:eastAsia="Times New Roman" w:hAnsi="Courier New" w:cs="Courier New"/>
          <w:color w:val="000000"/>
          <w:sz w:val="20"/>
          <w:szCs w:val="20"/>
        </w:rPr>
        <w:t>curName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FETCH </w:t>
      </w:r>
      <w:proofErr w:type="spellStart"/>
      <w:r w:rsidRPr="00ED3118">
        <w:rPr>
          <w:rFonts w:ascii="Courier New" w:eastAsia="Times New Roman" w:hAnsi="Courier New" w:cs="Courier New"/>
          <w:color w:val="000000"/>
          <w:sz w:val="20"/>
          <w:szCs w:val="20"/>
        </w:rPr>
        <w:t>curName</w:t>
      </w:r>
      <w:proofErr w:type="spellEnd"/>
      <w:r w:rsidRPr="00ED3118">
        <w:rPr>
          <w:rFonts w:ascii="Courier New" w:eastAsia="Times New Roman" w:hAnsi="Courier New" w:cs="Courier New"/>
          <w:color w:val="000000"/>
          <w:sz w:val="20"/>
          <w:szCs w:val="20"/>
        </w:rPr>
        <w:t xml:space="preserve"> INTO var1, </w:t>
      </w:r>
      <w:proofErr w:type="gramStart"/>
      <w:r w:rsidRPr="00ED3118">
        <w:rPr>
          <w:rFonts w:ascii="Courier New" w:eastAsia="Times New Roman" w:hAnsi="Courier New" w:cs="Courier New"/>
          <w:color w:val="000000"/>
          <w:sz w:val="20"/>
          <w:szCs w:val="20"/>
        </w:rPr>
        <w:t>var2, ...;</w:t>
      </w:r>
      <w:proofErr w:type="gramEnd"/>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CLOSE </w:t>
      </w:r>
      <w:proofErr w:type="spellStart"/>
      <w:r w:rsidRPr="00ED3118">
        <w:rPr>
          <w:rFonts w:ascii="Courier New" w:eastAsia="Times New Roman" w:hAnsi="Courier New" w:cs="Courier New"/>
          <w:color w:val="000000"/>
          <w:sz w:val="20"/>
          <w:szCs w:val="20"/>
        </w:rPr>
        <w:t>curName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 e.g. Assume cur1 has id's, first names, and last names</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lastRenderedPageBreak/>
        <w:t xml:space="preserve">                </w:t>
      </w:r>
      <w:proofErr w:type="gramStart"/>
      <w:r w:rsidRPr="00ED3118">
        <w:rPr>
          <w:rFonts w:ascii="Courier New" w:eastAsia="Times New Roman" w:hAnsi="Courier New" w:cs="Courier New"/>
          <w:color w:val="000000"/>
          <w:sz w:val="20"/>
          <w:szCs w:val="20"/>
        </w:rPr>
        <w:t>let's</w:t>
      </w:r>
      <w:proofErr w:type="gramEnd"/>
      <w:r w:rsidRPr="00ED3118">
        <w:rPr>
          <w:rFonts w:ascii="Courier New" w:eastAsia="Times New Roman" w:hAnsi="Courier New" w:cs="Courier New"/>
          <w:color w:val="000000"/>
          <w:sz w:val="20"/>
          <w:szCs w:val="20"/>
        </w:rPr>
        <w:t xml:space="preserve"> find the name of the student whose </w:t>
      </w:r>
      <w:proofErr w:type="spellStart"/>
      <w:r w:rsidRPr="00ED3118">
        <w:rPr>
          <w:rFonts w:ascii="Courier New" w:eastAsia="Times New Roman" w:hAnsi="Courier New" w:cs="Courier New"/>
          <w:color w:val="000000"/>
          <w:sz w:val="20"/>
          <w:szCs w:val="20"/>
        </w:rPr>
        <w:t>StuID</w:t>
      </w:r>
      <w:proofErr w:type="spellEnd"/>
      <w:r w:rsidRPr="00ED3118">
        <w:rPr>
          <w:rFonts w:ascii="Courier New" w:eastAsia="Times New Roman" w:hAnsi="Courier New" w:cs="Courier New"/>
          <w:color w:val="000000"/>
          <w:sz w:val="20"/>
          <w:szCs w:val="20"/>
        </w:rPr>
        <w:t xml:space="preserve"> is x:</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OPEN cur1;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found = 0;</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WHILE found = 0 DO</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FETCH cur1 INTO </w:t>
      </w:r>
      <w:proofErr w:type="spellStart"/>
      <w:r w:rsidRPr="00ED3118">
        <w:rPr>
          <w:rFonts w:ascii="Courier New" w:eastAsia="Times New Roman" w:hAnsi="Courier New" w:cs="Courier New"/>
          <w:color w:val="000000"/>
          <w:sz w:val="20"/>
          <w:szCs w:val="20"/>
        </w:rPr>
        <w:t>nextID</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nextFName</w:t>
      </w:r>
      <w:proofErr w:type="spellEnd"/>
      <w:r w:rsidRPr="00ED3118">
        <w:rPr>
          <w:rFonts w:ascii="Courier New" w:eastAsia="Times New Roman" w:hAnsi="Courier New" w:cs="Courier New"/>
          <w:color w:val="000000"/>
          <w:sz w:val="20"/>
          <w:szCs w:val="20"/>
        </w:rPr>
        <w:t xml:space="preserve">, </w:t>
      </w:r>
      <w:proofErr w:type="spellStart"/>
      <w:r w:rsidRPr="00ED3118">
        <w:rPr>
          <w:rFonts w:ascii="Courier New" w:eastAsia="Times New Roman" w:hAnsi="Courier New" w:cs="Courier New"/>
          <w:color w:val="000000"/>
          <w:sz w:val="20"/>
          <w:szCs w:val="20"/>
        </w:rPr>
        <w:t>nextLName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IF </w:t>
      </w:r>
      <w:proofErr w:type="spellStart"/>
      <w:r w:rsidRPr="00ED3118">
        <w:rPr>
          <w:rFonts w:ascii="Courier New" w:eastAsia="Times New Roman" w:hAnsi="Courier New" w:cs="Courier New"/>
          <w:color w:val="000000"/>
          <w:sz w:val="20"/>
          <w:szCs w:val="20"/>
        </w:rPr>
        <w:t>nextID</w:t>
      </w:r>
      <w:proofErr w:type="spellEnd"/>
      <w:r w:rsidRPr="00ED3118">
        <w:rPr>
          <w:rFonts w:ascii="Courier New" w:eastAsia="Times New Roman" w:hAnsi="Courier New" w:cs="Courier New"/>
          <w:color w:val="000000"/>
          <w:sz w:val="20"/>
          <w:szCs w:val="20"/>
        </w:rPr>
        <w:t xml:space="preserve"> = x THEN</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result = </w:t>
      </w:r>
      <w:proofErr w:type="gramStart"/>
      <w:r w:rsidRPr="00ED3118">
        <w:rPr>
          <w:rFonts w:ascii="Courier New" w:eastAsia="Times New Roman" w:hAnsi="Courier New" w:cs="Courier New"/>
          <w:color w:val="000000"/>
          <w:sz w:val="20"/>
          <w:szCs w:val="20"/>
        </w:rPr>
        <w:t>CONCAT(</w:t>
      </w:r>
      <w:proofErr w:type="spellStart"/>
      <w:proofErr w:type="gramEnd"/>
      <w:r w:rsidRPr="00ED3118">
        <w:rPr>
          <w:rFonts w:ascii="Courier New" w:eastAsia="Times New Roman" w:hAnsi="Courier New" w:cs="Courier New"/>
          <w:color w:val="000000"/>
          <w:sz w:val="20"/>
          <w:szCs w:val="20"/>
        </w:rPr>
        <w:t>nextFName</w:t>
      </w:r>
      <w:proofErr w:type="spellEnd"/>
      <w:r w:rsidRPr="00ED3118">
        <w:rPr>
          <w:rFonts w:ascii="Courier New" w:eastAsia="Times New Roman" w:hAnsi="Courier New" w:cs="Courier New"/>
          <w:color w:val="000000"/>
          <w:sz w:val="20"/>
          <w:szCs w:val="20"/>
        </w:rPr>
        <w:t xml:space="preserve">, ' ', </w:t>
      </w:r>
      <w:proofErr w:type="spellStart"/>
      <w:r w:rsidRPr="00ED3118">
        <w:rPr>
          <w:rFonts w:ascii="Courier New" w:eastAsia="Times New Roman" w:hAnsi="Courier New" w:cs="Courier New"/>
          <w:color w:val="000000"/>
          <w:sz w:val="20"/>
          <w:szCs w:val="20"/>
        </w:rPr>
        <w:t>nextLName</w:t>
      </w:r>
      <w:proofErr w:type="spellEnd"/>
      <w:r w:rsidRPr="00ED3118">
        <w:rPr>
          <w:rFonts w:ascii="Courier New" w:eastAsia="Times New Roman" w:hAnsi="Courier New" w:cs="Courier New"/>
          <w:color w:val="000000"/>
          <w:sz w:val="20"/>
          <w:szCs w:val="20"/>
        </w:rPr>
        <w:t>);</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SET found = 1;</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IF;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END WHILE;</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 xml:space="preserve">                CLOSE cur1;      */</w:t>
      </w: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118" w:rsidRPr="00ED3118" w:rsidRDefault="00ED3118" w:rsidP="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END;</w:t>
      </w:r>
    </w:p>
    <w:p w:rsidR="00ED3118" w:rsidRPr="00ED3118" w:rsidRDefault="00ED3118" w:rsidP="00ED311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3118">
        <w:rPr>
          <w:rFonts w:ascii="Courier New" w:eastAsia="Times New Roman" w:hAnsi="Courier New" w:cs="Courier New"/>
          <w:color w:val="000000"/>
          <w:sz w:val="20"/>
          <w:szCs w:val="20"/>
        </w:rPr>
        <w:t>//</w:t>
      </w:r>
    </w:p>
    <w:p w:rsidR="0000116B" w:rsidRDefault="0000116B"/>
    <w:p w:rsidR="0000116B" w:rsidRDefault="0000116B"/>
    <w:p w:rsidR="0000116B" w:rsidRPr="0000116B" w:rsidRDefault="0000116B" w:rsidP="0000116B">
      <w:pPr>
        <w:pBdr>
          <w:bottom w:val="single" w:sz="6" w:space="1" w:color="auto"/>
        </w:pBdr>
        <w:spacing w:after="0" w:line="240" w:lineRule="auto"/>
        <w:jc w:val="center"/>
        <w:rPr>
          <w:rFonts w:ascii="Arial" w:eastAsia="Times New Roman" w:hAnsi="Arial" w:cs="Arial"/>
          <w:vanish/>
          <w:sz w:val="16"/>
          <w:szCs w:val="16"/>
        </w:rPr>
      </w:pPr>
      <w:r w:rsidRPr="0000116B">
        <w:rPr>
          <w:rFonts w:ascii="Arial" w:eastAsia="Times New Roman" w:hAnsi="Arial" w:cs="Arial"/>
          <w:vanish/>
          <w:sz w:val="16"/>
          <w:szCs w:val="16"/>
        </w:rPr>
        <w:t>Top of Form</w:t>
      </w:r>
    </w:p>
    <w:p w:rsidR="0000116B" w:rsidRPr="0000116B" w:rsidRDefault="0000116B" w:rsidP="0000116B">
      <w:pPr>
        <w:shd w:val="clear" w:color="auto" w:fill="2C2C2C"/>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br/>
      </w:r>
      <w:r w:rsidRPr="0000116B">
        <w:rPr>
          <w:rFonts w:ascii="Tahoma" w:eastAsia="Times New Roman" w:hAnsi="Tahoma" w:cs="Tahoma"/>
          <w:color w:val="333333"/>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60.9pt;height:18.2pt" o:ole="">
            <v:imagedata r:id="rId6" o:title=""/>
          </v:shape>
          <w:control r:id="rId7" w:name="DefaultOcxName" w:shapeid="_x0000_i1060"/>
        </w:object>
      </w:r>
    </w:p>
    <w:p w:rsidR="0000116B" w:rsidRPr="0000116B" w:rsidRDefault="0000116B" w:rsidP="0000116B">
      <w:pPr>
        <w:pBdr>
          <w:top w:val="single" w:sz="6" w:space="1" w:color="auto"/>
        </w:pBdr>
        <w:spacing w:after="0" w:line="240" w:lineRule="auto"/>
        <w:jc w:val="center"/>
        <w:rPr>
          <w:rFonts w:ascii="Arial" w:eastAsia="Times New Roman" w:hAnsi="Arial" w:cs="Arial"/>
          <w:vanish/>
          <w:sz w:val="16"/>
          <w:szCs w:val="16"/>
        </w:rPr>
      </w:pPr>
      <w:r w:rsidRPr="0000116B">
        <w:rPr>
          <w:rFonts w:ascii="Arial" w:eastAsia="Times New Roman" w:hAnsi="Arial" w:cs="Arial"/>
          <w:vanish/>
          <w:sz w:val="16"/>
          <w:szCs w:val="16"/>
        </w:rPr>
        <w:t>Bottom of Form</w:t>
      </w:r>
    </w:p>
    <w:p w:rsidR="0000116B" w:rsidRPr="0000116B" w:rsidRDefault="0000116B" w:rsidP="0000116B">
      <w:pPr>
        <w:numPr>
          <w:ilvl w:val="0"/>
          <w:numId w:val="1"/>
        </w:numPr>
        <w:shd w:val="clear" w:color="auto" w:fill="2C2C2C"/>
        <w:spacing w:after="0" w:line="240" w:lineRule="auto"/>
        <w:ind w:left="0" w:right="300"/>
        <w:textAlignment w:val="baseline"/>
        <w:rPr>
          <w:rFonts w:ascii="Tahoma" w:eastAsia="Times New Roman" w:hAnsi="Tahoma" w:cs="Tahoma"/>
          <w:color w:val="333333"/>
          <w:sz w:val="20"/>
          <w:szCs w:val="20"/>
        </w:rPr>
      </w:pPr>
      <w:hyperlink r:id="rId8" w:history="1">
        <w:r w:rsidRPr="0000116B">
          <w:rPr>
            <w:rFonts w:ascii="Tahoma" w:eastAsia="Times New Roman" w:hAnsi="Tahoma" w:cs="Tahoma"/>
            <w:color w:val="CCCCCC"/>
            <w:sz w:val="18"/>
            <w:szCs w:val="18"/>
            <w:u w:val="single"/>
            <w:bdr w:val="none" w:sz="0" w:space="0" w:color="auto" w:frame="1"/>
          </w:rPr>
          <w:t>Knowledge Base</w:t>
        </w:r>
      </w:hyperlink>
    </w:p>
    <w:p w:rsidR="0000116B" w:rsidRPr="0000116B" w:rsidRDefault="0000116B" w:rsidP="0000116B">
      <w:pPr>
        <w:numPr>
          <w:ilvl w:val="0"/>
          <w:numId w:val="1"/>
        </w:numPr>
        <w:shd w:val="clear" w:color="auto" w:fill="2C2C2C"/>
        <w:spacing w:after="0" w:line="240" w:lineRule="auto"/>
        <w:ind w:left="0" w:right="300"/>
        <w:textAlignment w:val="baseline"/>
        <w:rPr>
          <w:rFonts w:ascii="Tahoma" w:eastAsia="Times New Roman" w:hAnsi="Tahoma" w:cs="Tahoma"/>
          <w:color w:val="333333"/>
          <w:sz w:val="20"/>
          <w:szCs w:val="20"/>
        </w:rPr>
      </w:pPr>
      <w:hyperlink r:id="rId9" w:history="1">
        <w:r w:rsidRPr="0000116B">
          <w:rPr>
            <w:rFonts w:ascii="Tahoma" w:eastAsia="Times New Roman" w:hAnsi="Tahoma" w:cs="Tahoma"/>
            <w:color w:val="CCCCCC"/>
            <w:sz w:val="18"/>
            <w:szCs w:val="18"/>
            <w:u w:val="single"/>
            <w:bdr w:val="none" w:sz="0" w:space="0" w:color="auto" w:frame="1"/>
          </w:rPr>
          <w:t>Resources</w:t>
        </w:r>
      </w:hyperlink>
    </w:p>
    <w:p w:rsidR="0000116B" w:rsidRPr="0000116B" w:rsidRDefault="0000116B" w:rsidP="0000116B">
      <w:pPr>
        <w:numPr>
          <w:ilvl w:val="0"/>
          <w:numId w:val="1"/>
        </w:numPr>
        <w:shd w:val="clear" w:color="auto" w:fill="2C2C2C"/>
        <w:spacing w:after="0" w:line="240" w:lineRule="auto"/>
        <w:ind w:left="0" w:right="300"/>
        <w:textAlignment w:val="baseline"/>
        <w:rPr>
          <w:rFonts w:ascii="Tahoma" w:eastAsia="Times New Roman" w:hAnsi="Tahoma" w:cs="Tahoma"/>
          <w:color w:val="333333"/>
          <w:sz w:val="20"/>
          <w:szCs w:val="20"/>
        </w:rPr>
      </w:pPr>
      <w:hyperlink r:id="rId10" w:history="1">
        <w:r w:rsidRPr="0000116B">
          <w:rPr>
            <w:rFonts w:ascii="Tahoma" w:eastAsia="Times New Roman" w:hAnsi="Tahoma" w:cs="Tahoma"/>
            <w:color w:val="CCCCCC"/>
            <w:sz w:val="18"/>
            <w:szCs w:val="18"/>
            <w:u w:val="single"/>
            <w:bdr w:val="none" w:sz="0" w:space="0" w:color="auto" w:frame="1"/>
          </w:rPr>
          <w:t>Deals</w:t>
        </w:r>
      </w:hyperlink>
    </w:p>
    <w:p w:rsidR="0000116B" w:rsidRPr="0000116B" w:rsidRDefault="0000116B" w:rsidP="0000116B">
      <w:pPr>
        <w:numPr>
          <w:ilvl w:val="0"/>
          <w:numId w:val="1"/>
        </w:numPr>
        <w:shd w:val="clear" w:color="auto" w:fill="2C2C2C"/>
        <w:spacing w:after="0" w:line="240" w:lineRule="auto"/>
        <w:ind w:left="0" w:right="300"/>
        <w:textAlignment w:val="baseline"/>
        <w:rPr>
          <w:rFonts w:ascii="Tahoma" w:eastAsia="Times New Roman" w:hAnsi="Tahoma" w:cs="Tahoma"/>
          <w:color w:val="333333"/>
          <w:sz w:val="20"/>
          <w:szCs w:val="20"/>
        </w:rPr>
      </w:pPr>
      <w:hyperlink r:id="rId11" w:history="1">
        <w:r w:rsidRPr="0000116B">
          <w:rPr>
            <w:rFonts w:ascii="Tahoma" w:eastAsia="Times New Roman" w:hAnsi="Tahoma" w:cs="Tahoma"/>
            <w:color w:val="CCCCCC"/>
            <w:sz w:val="18"/>
            <w:szCs w:val="18"/>
            <w:u w:val="single"/>
            <w:bdr w:val="none" w:sz="0" w:space="0" w:color="auto" w:frame="1"/>
          </w:rPr>
          <w:t>Join Us</w:t>
        </w:r>
      </w:hyperlink>
    </w:p>
    <w:p w:rsidR="0000116B" w:rsidRPr="0000116B" w:rsidRDefault="0000116B" w:rsidP="0000116B">
      <w:pPr>
        <w:numPr>
          <w:ilvl w:val="0"/>
          <w:numId w:val="1"/>
        </w:numPr>
        <w:shd w:val="clear" w:color="auto" w:fill="2C2C2C"/>
        <w:spacing w:after="0" w:line="240" w:lineRule="auto"/>
        <w:ind w:left="0" w:right="300"/>
        <w:textAlignment w:val="baseline"/>
        <w:rPr>
          <w:rFonts w:ascii="Tahoma" w:eastAsia="Times New Roman" w:hAnsi="Tahoma" w:cs="Tahoma"/>
          <w:color w:val="333333"/>
          <w:sz w:val="20"/>
          <w:szCs w:val="20"/>
        </w:rPr>
      </w:pPr>
      <w:hyperlink r:id="rId12" w:history="1">
        <w:r w:rsidRPr="0000116B">
          <w:rPr>
            <w:rFonts w:ascii="Tahoma" w:eastAsia="Times New Roman" w:hAnsi="Tahoma" w:cs="Tahoma"/>
            <w:color w:val="CCCCCC"/>
            <w:sz w:val="18"/>
            <w:szCs w:val="18"/>
            <w:u w:val="single"/>
            <w:bdr w:val="none" w:sz="0" w:space="0" w:color="auto" w:frame="1"/>
          </w:rPr>
          <w:t>About</w:t>
        </w:r>
      </w:hyperlink>
    </w:p>
    <w:p w:rsidR="0000116B" w:rsidRPr="0000116B" w:rsidRDefault="0000116B" w:rsidP="0000116B">
      <w:pPr>
        <w:numPr>
          <w:ilvl w:val="0"/>
          <w:numId w:val="1"/>
        </w:numPr>
        <w:shd w:val="clear" w:color="auto" w:fill="2C2C2C"/>
        <w:spacing w:after="0" w:line="240" w:lineRule="auto"/>
        <w:ind w:left="0" w:right="300"/>
        <w:textAlignment w:val="baseline"/>
        <w:rPr>
          <w:rFonts w:ascii="Tahoma" w:eastAsia="Times New Roman" w:hAnsi="Tahoma" w:cs="Tahoma"/>
          <w:color w:val="333333"/>
          <w:sz w:val="20"/>
          <w:szCs w:val="20"/>
        </w:rPr>
      </w:pPr>
      <w:hyperlink r:id="rId13" w:history="1">
        <w:r w:rsidRPr="0000116B">
          <w:rPr>
            <w:rFonts w:ascii="Tahoma" w:eastAsia="Times New Roman" w:hAnsi="Tahoma" w:cs="Tahoma"/>
            <w:color w:val="CCCCCC"/>
            <w:sz w:val="18"/>
            <w:szCs w:val="18"/>
            <w:u w:val="single"/>
            <w:bdr w:val="none" w:sz="0" w:space="0" w:color="auto" w:frame="1"/>
          </w:rPr>
          <w:t>Login</w:t>
        </w:r>
      </w:hyperlink>
    </w:p>
    <w:p w:rsidR="0000116B" w:rsidRPr="0000116B" w:rsidRDefault="0000116B" w:rsidP="0000116B">
      <w:pPr>
        <w:numPr>
          <w:ilvl w:val="0"/>
          <w:numId w:val="1"/>
        </w:numPr>
        <w:shd w:val="clear" w:color="auto" w:fill="2C2C2C"/>
        <w:spacing w:after="0" w:line="240" w:lineRule="auto"/>
        <w:ind w:left="0" w:right="300"/>
        <w:textAlignment w:val="baseline"/>
        <w:rPr>
          <w:rFonts w:ascii="Tahoma" w:eastAsia="Times New Roman" w:hAnsi="Tahoma" w:cs="Tahoma"/>
          <w:color w:val="333333"/>
          <w:sz w:val="20"/>
          <w:szCs w:val="20"/>
        </w:rPr>
      </w:pPr>
      <w:hyperlink r:id="rId14" w:history="1">
        <w:r w:rsidRPr="0000116B">
          <w:rPr>
            <w:rFonts w:ascii="Tahoma" w:eastAsia="Times New Roman" w:hAnsi="Tahoma" w:cs="Tahoma"/>
            <w:color w:val="CCCCCC"/>
            <w:sz w:val="18"/>
            <w:szCs w:val="18"/>
            <w:u w:val="single"/>
            <w:bdr w:val="none" w:sz="0" w:space="0" w:color="auto" w:frame="1"/>
          </w:rPr>
          <w:t>Register</w:t>
        </w:r>
      </w:hyperlink>
    </w:p>
    <w:p w:rsidR="0000116B" w:rsidRPr="0000116B" w:rsidRDefault="0000116B" w:rsidP="0000116B">
      <w:pPr>
        <w:shd w:val="clear" w:color="auto" w:fill="2C2C2C"/>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object w:dxaOrig="1440" w:dyaOrig="1440">
          <v:shape id="_x0000_i1059" type="#_x0000_t75" style="width:277.7pt;height:18.2pt" o:ole="">
            <v:imagedata r:id="rId15" o:title=""/>
          </v:shape>
          <w:control r:id="rId16" w:name="DefaultOcxName1" w:shapeid="_x0000_i1059"/>
        </w:object>
      </w:r>
    </w:p>
    <w:p w:rsidR="0000116B" w:rsidRPr="0000116B" w:rsidRDefault="0000116B" w:rsidP="0000116B">
      <w:pPr>
        <w:shd w:val="clear" w:color="auto" w:fill="FFFFFF"/>
        <w:spacing w:after="0" w:line="240" w:lineRule="auto"/>
        <w:textAlignment w:val="baseline"/>
        <w:outlineLvl w:val="1"/>
        <w:rPr>
          <w:rFonts w:ascii="Arial" w:eastAsia="Times New Roman" w:hAnsi="Arial" w:cs="Arial"/>
          <w:b/>
          <w:bCs/>
          <w:color w:val="333333"/>
          <w:sz w:val="64"/>
          <w:szCs w:val="64"/>
        </w:rPr>
      </w:pPr>
      <w:r>
        <w:rPr>
          <w:rFonts w:ascii="Arial" w:eastAsia="Times New Roman" w:hAnsi="Arial" w:cs="Arial"/>
          <w:b/>
          <w:bCs/>
          <w:noProof/>
          <w:color w:val="444444"/>
          <w:sz w:val="64"/>
          <w:szCs w:val="64"/>
          <w:bdr w:val="none" w:sz="0" w:space="0" w:color="auto" w:frame="1"/>
        </w:rPr>
        <mc:AlternateContent>
          <mc:Choice Requires="wps">
            <w:drawing>
              <wp:inline distT="0" distB="0" distL="0" distR="0">
                <wp:extent cx="301625" cy="301625"/>
                <wp:effectExtent l="0" t="0" r="0" b="0"/>
                <wp:docPr id="9" name="Rectangle 9" descr="Java Code Geeks">
                  <a:hlinkClick xmlns:a="http://schemas.openxmlformats.org/drawingml/2006/main" r:id="rId8" tooltip="&quot;Java Code Geek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Java Code Geeks" href="https://www.javacodegeeks.com/" title="&quot;Java Code Geeks&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" o:button="t" filled="f" stroked="f">
                <v:fill o:detectmouseclick="t"/>
                <o:lock v:ext="edit" aspectratio="t"/>
                <w10:anchorlock/>
              </v:rect>
            </w:pict>
          </mc:Fallback>
        </mc:AlternateContent>
      </w:r>
    </w:p>
    <w:p w:rsidR="0000116B" w:rsidRPr="0000116B" w:rsidRDefault="0000116B" w:rsidP="0000116B">
      <w:pPr>
        <w:numPr>
          <w:ilvl w:val="0"/>
          <w:numId w:val="2"/>
        </w:numPr>
        <w:shd w:val="clear" w:color="auto" w:fill="FFFFFF"/>
        <w:spacing w:after="0" w:line="240" w:lineRule="auto"/>
        <w:ind w:left="0"/>
        <w:textAlignment w:val="baseline"/>
        <w:rPr>
          <w:rFonts w:ascii="Arial" w:eastAsia="Times New Roman" w:hAnsi="Arial" w:cs="Arial"/>
          <w:color w:val="333333"/>
          <w:sz w:val="24"/>
          <w:szCs w:val="24"/>
        </w:rPr>
      </w:pPr>
      <w:hyperlink r:id="rId17" w:history="1">
        <w:r w:rsidRPr="0000116B">
          <w:rPr>
            <w:rFonts w:ascii="Arial" w:eastAsia="Times New Roman" w:hAnsi="Arial" w:cs="Arial"/>
            <w:color w:val="DDDDDD"/>
            <w:sz w:val="24"/>
            <w:szCs w:val="24"/>
            <w:u w:val="single"/>
            <w:bdr w:val="none" w:sz="0" w:space="0" w:color="auto" w:frame="1"/>
          </w:rPr>
          <w:t>Android</w:t>
        </w:r>
      </w:hyperlink>
    </w:p>
    <w:p w:rsidR="0000116B" w:rsidRPr="0000116B" w:rsidRDefault="0000116B" w:rsidP="0000116B">
      <w:pPr>
        <w:numPr>
          <w:ilvl w:val="0"/>
          <w:numId w:val="2"/>
        </w:numPr>
        <w:pBdr>
          <w:top w:val="single" w:sz="2" w:space="0" w:color="222222"/>
          <w:left w:val="single" w:sz="6"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18" w:history="1">
        <w:r w:rsidRPr="0000116B">
          <w:rPr>
            <w:rFonts w:ascii="Arial" w:eastAsia="Times New Roman" w:hAnsi="Arial" w:cs="Arial"/>
            <w:color w:val="DDDDDD"/>
            <w:sz w:val="24"/>
            <w:szCs w:val="24"/>
            <w:u w:val="single"/>
            <w:bdr w:val="none" w:sz="0" w:space="0" w:color="auto" w:frame="1"/>
          </w:rPr>
          <w:t>Java</w:t>
        </w:r>
      </w:hyperlink>
    </w:p>
    <w:p w:rsidR="0000116B" w:rsidRPr="0000116B" w:rsidRDefault="0000116B" w:rsidP="0000116B">
      <w:pPr>
        <w:numPr>
          <w:ilvl w:val="0"/>
          <w:numId w:val="2"/>
        </w:numPr>
        <w:pBdr>
          <w:top w:val="single" w:sz="2" w:space="0" w:color="222222"/>
          <w:left w:val="single" w:sz="6"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19" w:history="1">
        <w:r w:rsidRPr="0000116B">
          <w:rPr>
            <w:rFonts w:ascii="Arial" w:eastAsia="Times New Roman" w:hAnsi="Arial" w:cs="Arial"/>
            <w:color w:val="DDDDDD"/>
            <w:sz w:val="24"/>
            <w:szCs w:val="24"/>
            <w:u w:val="single"/>
            <w:bdr w:val="none" w:sz="0" w:space="0" w:color="auto" w:frame="1"/>
          </w:rPr>
          <w:t>JVM Languages</w:t>
        </w:r>
      </w:hyperlink>
    </w:p>
    <w:p w:rsidR="0000116B" w:rsidRPr="0000116B" w:rsidRDefault="0000116B" w:rsidP="0000116B">
      <w:pPr>
        <w:numPr>
          <w:ilvl w:val="0"/>
          <w:numId w:val="2"/>
        </w:numPr>
        <w:pBdr>
          <w:top w:val="single" w:sz="2"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20" w:history="1">
        <w:r w:rsidRPr="0000116B">
          <w:rPr>
            <w:rFonts w:ascii="Arial" w:eastAsia="Times New Roman" w:hAnsi="Arial" w:cs="Arial"/>
            <w:color w:val="FFFFFF"/>
            <w:sz w:val="24"/>
            <w:szCs w:val="24"/>
            <w:u w:val="single"/>
            <w:bdr w:val="none" w:sz="0" w:space="0" w:color="auto" w:frame="1"/>
          </w:rPr>
          <w:t>Software Development</w:t>
        </w:r>
      </w:hyperlink>
    </w:p>
    <w:p w:rsidR="0000116B" w:rsidRPr="0000116B" w:rsidRDefault="0000116B" w:rsidP="0000116B">
      <w:pPr>
        <w:numPr>
          <w:ilvl w:val="0"/>
          <w:numId w:val="2"/>
        </w:numPr>
        <w:pBdr>
          <w:top w:val="single" w:sz="2" w:space="0" w:color="222222"/>
          <w:left w:val="single" w:sz="6"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21" w:history="1">
        <w:r w:rsidRPr="0000116B">
          <w:rPr>
            <w:rFonts w:ascii="Arial" w:eastAsia="Times New Roman" w:hAnsi="Arial" w:cs="Arial"/>
            <w:color w:val="DDDDDD"/>
            <w:sz w:val="24"/>
            <w:szCs w:val="24"/>
            <w:u w:val="single"/>
            <w:bdr w:val="none" w:sz="0" w:space="0" w:color="auto" w:frame="1"/>
          </w:rPr>
          <w:t>Agile</w:t>
        </w:r>
      </w:hyperlink>
    </w:p>
    <w:p w:rsidR="0000116B" w:rsidRPr="0000116B" w:rsidRDefault="0000116B" w:rsidP="0000116B">
      <w:pPr>
        <w:numPr>
          <w:ilvl w:val="0"/>
          <w:numId w:val="2"/>
        </w:numPr>
        <w:pBdr>
          <w:top w:val="single" w:sz="2" w:space="0" w:color="222222"/>
          <w:left w:val="single" w:sz="6"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22" w:history="1">
        <w:r w:rsidRPr="0000116B">
          <w:rPr>
            <w:rFonts w:ascii="Arial" w:eastAsia="Times New Roman" w:hAnsi="Arial" w:cs="Arial"/>
            <w:color w:val="DDDDDD"/>
            <w:sz w:val="24"/>
            <w:szCs w:val="24"/>
            <w:u w:val="single"/>
            <w:bdr w:val="none" w:sz="0" w:space="0" w:color="auto" w:frame="1"/>
          </w:rPr>
          <w:t>Career</w:t>
        </w:r>
      </w:hyperlink>
    </w:p>
    <w:p w:rsidR="0000116B" w:rsidRPr="0000116B" w:rsidRDefault="0000116B" w:rsidP="0000116B">
      <w:pPr>
        <w:numPr>
          <w:ilvl w:val="0"/>
          <w:numId w:val="2"/>
        </w:numPr>
        <w:pBdr>
          <w:top w:val="single" w:sz="2" w:space="0" w:color="222222"/>
          <w:left w:val="single" w:sz="6"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23" w:history="1">
        <w:r w:rsidRPr="0000116B">
          <w:rPr>
            <w:rFonts w:ascii="Arial" w:eastAsia="Times New Roman" w:hAnsi="Arial" w:cs="Arial"/>
            <w:color w:val="DDDDDD"/>
            <w:sz w:val="24"/>
            <w:szCs w:val="24"/>
            <w:u w:val="single"/>
            <w:bdr w:val="none" w:sz="0" w:space="0" w:color="auto" w:frame="1"/>
          </w:rPr>
          <w:t>Communications</w:t>
        </w:r>
      </w:hyperlink>
    </w:p>
    <w:p w:rsidR="0000116B" w:rsidRPr="0000116B" w:rsidRDefault="0000116B" w:rsidP="0000116B">
      <w:pPr>
        <w:numPr>
          <w:ilvl w:val="0"/>
          <w:numId w:val="2"/>
        </w:numPr>
        <w:pBdr>
          <w:top w:val="single" w:sz="2" w:space="0" w:color="222222"/>
          <w:left w:val="single" w:sz="6"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24" w:history="1">
        <w:proofErr w:type="spellStart"/>
        <w:r w:rsidRPr="0000116B">
          <w:rPr>
            <w:rFonts w:ascii="Arial" w:eastAsia="Times New Roman" w:hAnsi="Arial" w:cs="Arial"/>
            <w:color w:val="DDDDDD"/>
            <w:sz w:val="24"/>
            <w:szCs w:val="24"/>
            <w:u w:val="single"/>
            <w:bdr w:val="none" w:sz="0" w:space="0" w:color="auto" w:frame="1"/>
          </w:rPr>
          <w:t>DevOps</w:t>
        </w:r>
        <w:proofErr w:type="spellEnd"/>
      </w:hyperlink>
    </w:p>
    <w:p w:rsidR="0000116B" w:rsidRPr="0000116B" w:rsidRDefault="0000116B" w:rsidP="0000116B">
      <w:pPr>
        <w:numPr>
          <w:ilvl w:val="0"/>
          <w:numId w:val="2"/>
        </w:numPr>
        <w:pBdr>
          <w:top w:val="single" w:sz="2" w:space="0" w:color="222222"/>
          <w:left w:val="single" w:sz="6" w:space="0" w:color="222222"/>
          <w:bottom w:val="single" w:sz="2" w:space="0" w:color="222222"/>
          <w:right w:val="single" w:sz="2" w:space="0" w:color="222222"/>
        </w:pBdr>
        <w:shd w:val="clear" w:color="auto" w:fill="FFFFFF"/>
        <w:spacing w:after="0" w:line="240" w:lineRule="auto"/>
        <w:ind w:left="0"/>
        <w:textAlignment w:val="baseline"/>
        <w:rPr>
          <w:rFonts w:ascii="Arial" w:eastAsia="Times New Roman" w:hAnsi="Arial" w:cs="Arial"/>
          <w:color w:val="333333"/>
          <w:sz w:val="24"/>
          <w:szCs w:val="24"/>
        </w:rPr>
      </w:pPr>
      <w:hyperlink r:id="rId25" w:history="1">
        <w:r w:rsidRPr="0000116B">
          <w:rPr>
            <w:rFonts w:ascii="Arial" w:eastAsia="Times New Roman" w:hAnsi="Arial" w:cs="Arial"/>
            <w:color w:val="DDDDDD"/>
            <w:sz w:val="24"/>
            <w:szCs w:val="24"/>
            <w:u w:val="single"/>
            <w:bdr w:val="none" w:sz="0" w:space="0" w:color="auto" w:frame="1"/>
          </w:rPr>
          <w:t>Meta JCG</w:t>
        </w:r>
      </w:hyperlink>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object w:dxaOrig="1440" w:dyaOrig="1440">
          <v:shape id="_x0000_i1058" type="#_x0000_t75" style="width:133.7pt;height:18.2pt" o:ole="">
            <v:imagedata r:id="rId26" o:title=""/>
          </v:shape>
          <w:control r:id="rId27" w:name="DefaultOcxName2" w:shapeid="_x0000_i1058"/>
        </w:object>
      </w:r>
    </w:p>
    <w:p w:rsidR="0000116B" w:rsidRPr="0000116B" w:rsidRDefault="0000116B" w:rsidP="0000116B">
      <w:pPr>
        <w:shd w:val="clear" w:color="auto" w:fill="FFFFFF"/>
        <w:spacing w:after="150" w:line="240" w:lineRule="auto"/>
        <w:textAlignment w:val="baseline"/>
        <w:rPr>
          <w:rFonts w:ascii="Tahoma" w:eastAsia="Times New Roman" w:hAnsi="Tahoma" w:cs="Tahoma"/>
          <w:color w:val="333333"/>
          <w:sz w:val="20"/>
          <w:szCs w:val="20"/>
        </w:rPr>
      </w:pPr>
      <w:hyperlink r:id="rId28" w:history="1">
        <w:r w:rsidRPr="0000116B">
          <w:rPr>
            <w:rFonts w:ascii="Tahoma" w:eastAsia="Times New Roman" w:hAnsi="Tahoma" w:cs="Tahoma"/>
            <w:color w:val="444444"/>
            <w:sz w:val="20"/>
            <w:szCs w:val="20"/>
            <w:u w:val="single"/>
            <w:bdr w:val="none" w:sz="0" w:space="0" w:color="auto" w:frame="1"/>
          </w:rPr>
          <w:t>Home</w:t>
        </w:r>
      </w:hyperlink>
      <w:r w:rsidRPr="0000116B">
        <w:rPr>
          <w:rFonts w:ascii="Tahoma" w:eastAsia="Times New Roman" w:hAnsi="Tahoma" w:cs="Tahoma"/>
          <w:color w:val="333333"/>
          <w:sz w:val="20"/>
          <w:szCs w:val="20"/>
        </w:rPr>
        <w:t> » </w:t>
      </w:r>
      <w:hyperlink r:id="rId29" w:history="1">
        <w:r w:rsidRPr="0000116B">
          <w:rPr>
            <w:rFonts w:ascii="Tahoma" w:eastAsia="Times New Roman" w:hAnsi="Tahoma" w:cs="Tahoma"/>
            <w:color w:val="444444"/>
            <w:sz w:val="20"/>
            <w:szCs w:val="20"/>
            <w:u w:val="single"/>
            <w:bdr w:val="none" w:sz="0" w:space="0" w:color="auto" w:frame="1"/>
          </w:rPr>
          <w:t>Software Development</w:t>
        </w:r>
      </w:hyperlink>
      <w:r w:rsidRPr="0000116B">
        <w:rPr>
          <w:rFonts w:ascii="Tahoma" w:eastAsia="Times New Roman" w:hAnsi="Tahoma" w:cs="Tahoma"/>
          <w:color w:val="333333"/>
          <w:sz w:val="20"/>
          <w:szCs w:val="20"/>
        </w:rPr>
        <w:t> » </w:t>
      </w:r>
      <w:r w:rsidRPr="0000116B">
        <w:rPr>
          <w:rFonts w:ascii="Tahoma" w:eastAsia="Times New Roman" w:hAnsi="Tahoma" w:cs="Tahoma"/>
          <w:color w:val="333333"/>
          <w:sz w:val="20"/>
          <w:szCs w:val="20"/>
          <w:bdr w:val="none" w:sz="0" w:space="0" w:color="auto" w:frame="1"/>
        </w:rPr>
        <w:t>MySQL Stored Procedure Tutorial</w:t>
      </w:r>
    </w:p>
    <w:p w:rsidR="0000116B" w:rsidRPr="0000116B" w:rsidRDefault="0000116B" w:rsidP="0000116B">
      <w:pPr>
        <w:pBdr>
          <w:bottom w:val="single" w:sz="24" w:space="4" w:color="333333"/>
        </w:pBdr>
        <w:shd w:val="clear" w:color="auto" w:fill="FFFFFF"/>
        <w:spacing w:after="0" w:line="240" w:lineRule="auto"/>
        <w:textAlignment w:val="baseline"/>
        <w:outlineLvl w:val="2"/>
        <w:rPr>
          <w:rFonts w:ascii="Arial" w:eastAsia="Times New Roman" w:hAnsi="Arial" w:cs="Arial"/>
          <w:color w:val="333333"/>
          <w:sz w:val="27"/>
          <w:szCs w:val="27"/>
        </w:rPr>
      </w:pPr>
      <w:r w:rsidRPr="0000116B">
        <w:rPr>
          <w:rFonts w:ascii="Arial" w:eastAsia="Times New Roman" w:hAnsi="Arial" w:cs="Arial"/>
          <w:color w:val="333333"/>
          <w:sz w:val="27"/>
          <w:szCs w:val="27"/>
        </w:rPr>
        <w:t xml:space="preserve">About </w:t>
      </w:r>
      <w:proofErr w:type="spellStart"/>
      <w:r w:rsidRPr="0000116B">
        <w:rPr>
          <w:rFonts w:ascii="Arial" w:eastAsia="Times New Roman" w:hAnsi="Arial" w:cs="Arial"/>
          <w:color w:val="333333"/>
          <w:sz w:val="27"/>
          <w:szCs w:val="27"/>
        </w:rPr>
        <w:t>Abhishek</w:t>
      </w:r>
      <w:proofErr w:type="spellEnd"/>
      <w:r w:rsidRPr="0000116B">
        <w:rPr>
          <w:rFonts w:ascii="Arial" w:eastAsia="Times New Roman" w:hAnsi="Arial" w:cs="Arial"/>
          <w:color w:val="333333"/>
          <w:sz w:val="27"/>
          <w:szCs w:val="27"/>
        </w:rPr>
        <w:t xml:space="preserve"> Kothari</w:t>
      </w:r>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Pr>
          <w:rFonts w:ascii="Tahoma" w:eastAsia="Times New Roman" w:hAnsi="Tahoma" w:cs="Tahoma"/>
          <w:noProof/>
          <w:color w:val="333333"/>
          <w:sz w:val="20"/>
          <w:szCs w:val="20"/>
        </w:rPr>
        <w:lastRenderedPageBreak/>
        <w:drawing>
          <wp:inline distT="0" distB="0" distL="0" distR="0">
            <wp:extent cx="572770" cy="572770"/>
            <wp:effectExtent l="0" t="0" r="0" b="0"/>
            <wp:docPr id="8" name="Picture 8" descr="Abhishek Kot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hishek Kothari"/>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rsidR="0000116B" w:rsidRPr="0000116B" w:rsidRDefault="0000116B" w:rsidP="0000116B">
      <w:pPr>
        <w:shd w:val="clear" w:color="auto" w:fill="FFFFFF"/>
        <w:spacing w:after="0" w:line="255" w:lineRule="atLeast"/>
        <w:textAlignment w:val="baseline"/>
        <w:rPr>
          <w:rFonts w:ascii="Tahoma" w:eastAsia="Times New Roman" w:hAnsi="Tahoma" w:cs="Tahoma"/>
          <w:color w:val="333333"/>
          <w:sz w:val="19"/>
          <w:szCs w:val="19"/>
        </w:rPr>
      </w:pPr>
      <w:proofErr w:type="spellStart"/>
      <w:r w:rsidRPr="0000116B">
        <w:rPr>
          <w:rFonts w:ascii="Tahoma" w:eastAsia="Times New Roman" w:hAnsi="Tahoma" w:cs="Tahoma"/>
          <w:color w:val="333333"/>
          <w:sz w:val="19"/>
          <w:szCs w:val="19"/>
        </w:rPr>
        <w:t>Abhishek</w:t>
      </w:r>
      <w:proofErr w:type="spellEnd"/>
      <w:r w:rsidRPr="0000116B">
        <w:rPr>
          <w:rFonts w:ascii="Tahoma" w:eastAsia="Times New Roman" w:hAnsi="Tahoma" w:cs="Tahoma"/>
          <w:color w:val="333333"/>
          <w:sz w:val="19"/>
          <w:szCs w:val="19"/>
        </w:rPr>
        <w:t xml:space="preserve"> is a Web Developer with diverse skills across multiple Web development technologies. During his professional career, he has worked on numerous </w:t>
      </w:r>
      <w:proofErr w:type="gramStart"/>
      <w:r w:rsidRPr="0000116B">
        <w:rPr>
          <w:rFonts w:ascii="Tahoma" w:eastAsia="Times New Roman" w:hAnsi="Tahoma" w:cs="Tahoma"/>
          <w:color w:val="333333"/>
          <w:sz w:val="19"/>
          <w:szCs w:val="19"/>
        </w:rPr>
        <w:t>enterprise</w:t>
      </w:r>
      <w:proofErr w:type="gramEnd"/>
      <w:r w:rsidRPr="0000116B">
        <w:rPr>
          <w:rFonts w:ascii="Tahoma" w:eastAsia="Times New Roman" w:hAnsi="Tahoma" w:cs="Tahoma"/>
          <w:color w:val="333333"/>
          <w:sz w:val="19"/>
          <w:szCs w:val="19"/>
        </w:rPr>
        <w:t xml:space="preserve"> level applications and understood the technological architecture and complexities involved in making an exceptional project. His passion to share knowledge among the community through various mediums has led him towards being a Professional Online Trainer, </w:t>
      </w:r>
      <w:proofErr w:type="spellStart"/>
      <w:r w:rsidRPr="0000116B">
        <w:rPr>
          <w:rFonts w:ascii="Tahoma" w:eastAsia="Times New Roman" w:hAnsi="Tahoma" w:cs="Tahoma"/>
          <w:color w:val="333333"/>
          <w:sz w:val="19"/>
          <w:szCs w:val="19"/>
        </w:rPr>
        <w:t>Youtuber</w:t>
      </w:r>
      <w:proofErr w:type="spellEnd"/>
      <w:r w:rsidRPr="0000116B">
        <w:rPr>
          <w:rFonts w:ascii="Tahoma" w:eastAsia="Times New Roman" w:hAnsi="Tahoma" w:cs="Tahoma"/>
          <w:color w:val="333333"/>
          <w:sz w:val="19"/>
          <w:szCs w:val="19"/>
        </w:rPr>
        <w:t xml:space="preserve"> as well as Technical Content Writer.</w:t>
      </w:r>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Pr>
          <w:rFonts w:ascii="Tahoma" w:eastAsia="Times New Roman" w:hAnsi="Tahoma" w:cs="Tahoma"/>
          <w:noProof/>
          <w:color w:val="444444"/>
          <w:sz w:val="20"/>
          <w:szCs w:val="20"/>
          <w:bdr w:val="none" w:sz="0" w:space="0" w:color="auto" w:frame="1"/>
        </w:rPr>
        <mc:AlternateContent>
          <mc:Choice Requires="wps">
            <w:drawing>
              <wp:inline distT="0" distB="0" distL="0" distR="0">
                <wp:extent cx="170815" cy="170815"/>
                <wp:effectExtent l="0" t="0" r="0" b="0"/>
                <wp:docPr id="7" name="Rectangle 7" descr="https://www.javacodegeeks.com/wp-content/themes/jarida/images/author_google.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8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ww.javacodegeeks.com/wp-content/themes/jarida/images/author_google.png" href="https://plus.google.com/u/0/+AbhishekKothari638" style="width:13.45pt;height:1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" o:button="t" filled="f" stroked="f">
                <v:fill o:detectmouseclick="t"/>
                <o:lock v:ext="edit" aspectratio="t"/>
                <w10:anchorlock/>
              </v:rect>
            </w:pict>
          </mc:Fallback>
        </mc:AlternateContent>
      </w:r>
    </w:p>
    <w:p w:rsidR="0000116B" w:rsidRPr="0000116B" w:rsidRDefault="0000116B" w:rsidP="0000116B">
      <w:pPr>
        <w:shd w:val="clear" w:color="auto" w:fill="FFFFFF"/>
        <w:spacing w:after="0" w:line="240" w:lineRule="auto"/>
        <w:textAlignment w:val="baseline"/>
        <w:outlineLvl w:val="0"/>
        <w:rPr>
          <w:rFonts w:ascii="Arial" w:eastAsia="Times New Roman" w:hAnsi="Arial" w:cs="Arial"/>
          <w:color w:val="333333"/>
          <w:kern w:val="36"/>
          <w:sz w:val="42"/>
          <w:szCs w:val="42"/>
        </w:rPr>
      </w:pPr>
      <w:r w:rsidRPr="0000116B">
        <w:rPr>
          <w:rFonts w:ascii="Arial" w:eastAsia="Times New Roman" w:hAnsi="Arial" w:cs="Arial"/>
          <w:color w:val="333333"/>
          <w:kern w:val="36"/>
          <w:sz w:val="42"/>
          <w:szCs w:val="42"/>
          <w:bdr w:val="none" w:sz="0" w:space="0" w:color="auto" w:frame="1"/>
        </w:rPr>
        <w:t>MySQL Stored Procedure Tutorial</w:t>
      </w:r>
    </w:p>
    <w:p w:rsidR="0000116B" w:rsidRPr="0000116B" w:rsidRDefault="0000116B" w:rsidP="0000116B">
      <w:pPr>
        <w:pBdr>
          <w:bottom w:val="single" w:sz="6" w:space="4" w:color="F2F2F2"/>
        </w:pBdr>
        <w:shd w:val="clear" w:color="auto" w:fill="FFFFFF"/>
        <w:spacing w:after="0" w:line="240" w:lineRule="auto"/>
        <w:textAlignment w:val="baseline"/>
        <w:rPr>
          <w:rFonts w:ascii="Tahoma" w:eastAsia="Times New Roman" w:hAnsi="Tahoma" w:cs="Tahoma"/>
          <w:color w:val="AAAAAA"/>
          <w:sz w:val="15"/>
          <w:szCs w:val="15"/>
        </w:rPr>
      </w:pPr>
      <w:r w:rsidRPr="0000116B">
        <w:rPr>
          <w:rFonts w:ascii="Tahoma" w:eastAsia="Times New Roman" w:hAnsi="Tahoma" w:cs="Tahoma"/>
          <w:color w:val="AAAAAA"/>
          <w:sz w:val="15"/>
          <w:szCs w:val="15"/>
          <w:bdr w:val="none" w:sz="0" w:space="0" w:color="auto" w:frame="1"/>
        </w:rPr>
        <w:t>Posted by: </w:t>
      </w:r>
      <w:proofErr w:type="spellStart"/>
      <w:r w:rsidRPr="0000116B">
        <w:rPr>
          <w:rFonts w:ascii="Tahoma" w:eastAsia="Times New Roman" w:hAnsi="Tahoma" w:cs="Tahoma"/>
          <w:color w:val="AAAAAA"/>
          <w:sz w:val="15"/>
          <w:szCs w:val="15"/>
          <w:bdr w:val="none" w:sz="0" w:space="0" w:color="auto" w:frame="1"/>
        </w:rPr>
        <w:fldChar w:fldCharType="begin"/>
      </w:r>
      <w:r w:rsidRPr="0000116B">
        <w:rPr>
          <w:rFonts w:ascii="Tahoma" w:eastAsia="Times New Roman" w:hAnsi="Tahoma" w:cs="Tahoma"/>
          <w:color w:val="AAAAAA"/>
          <w:sz w:val="15"/>
          <w:szCs w:val="15"/>
          <w:bdr w:val="none" w:sz="0" w:space="0" w:color="auto" w:frame="1"/>
        </w:rPr>
        <w:instrText xml:space="preserve"> HYPERLINK "https://www.javacodegeeks.com/author/abhishek-kothari" \o "" </w:instrText>
      </w:r>
      <w:r w:rsidRPr="0000116B">
        <w:rPr>
          <w:rFonts w:ascii="Tahoma" w:eastAsia="Times New Roman" w:hAnsi="Tahoma" w:cs="Tahoma"/>
          <w:color w:val="AAAAAA"/>
          <w:sz w:val="15"/>
          <w:szCs w:val="15"/>
          <w:bdr w:val="none" w:sz="0" w:space="0" w:color="auto" w:frame="1"/>
        </w:rPr>
        <w:fldChar w:fldCharType="separate"/>
      </w:r>
      <w:r w:rsidRPr="0000116B">
        <w:rPr>
          <w:rFonts w:ascii="Tahoma" w:eastAsia="Times New Roman" w:hAnsi="Tahoma" w:cs="Tahoma"/>
          <w:color w:val="AAAAAA"/>
          <w:sz w:val="15"/>
          <w:szCs w:val="15"/>
          <w:u w:val="single"/>
          <w:bdr w:val="none" w:sz="0" w:space="0" w:color="auto" w:frame="1"/>
        </w:rPr>
        <w:t>Abhishek</w:t>
      </w:r>
      <w:proofErr w:type="spellEnd"/>
      <w:r w:rsidRPr="0000116B">
        <w:rPr>
          <w:rFonts w:ascii="Tahoma" w:eastAsia="Times New Roman" w:hAnsi="Tahoma" w:cs="Tahoma"/>
          <w:color w:val="AAAAAA"/>
          <w:sz w:val="15"/>
          <w:szCs w:val="15"/>
          <w:u w:val="single"/>
          <w:bdr w:val="none" w:sz="0" w:space="0" w:color="auto" w:frame="1"/>
        </w:rPr>
        <w:t xml:space="preserve"> Kothari</w:t>
      </w:r>
      <w:r w:rsidRPr="0000116B">
        <w:rPr>
          <w:rFonts w:ascii="Tahoma" w:eastAsia="Times New Roman" w:hAnsi="Tahoma" w:cs="Tahoma"/>
          <w:color w:val="AAAAAA"/>
          <w:sz w:val="15"/>
          <w:szCs w:val="15"/>
          <w:bdr w:val="none" w:sz="0" w:space="0" w:color="auto" w:frame="1"/>
        </w:rPr>
        <w:fldChar w:fldCharType="end"/>
      </w:r>
      <w:r w:rsidRPr="0000116B">
        <w:rPr>
          <w:rFonts w:ascii="Tahoma" w:eastAsia="Times New Roman" w:hAnsi="Tahoma" w:cs="Tahoma"/>
          <w:color w:val="AAAAAA"/>
          <w:sz w:val="15"/>
          <w:szCs w:val="15"/>
        </w:rPr>
        <w:t> </w:t>
      </w:r>
      <w:r w:rsidRPr="0000116B">
        <w:rPr>
          <w:rFonts w:ascii="Tahoma" w:eastAsia="Times New Roman" w:hAnsi="Tahoma" w:cs="Tahoma"/>
          <w:color w:val="AAAAAA"/>
          <w:sz w:val="15"/>
          <w:szCs w:val="15"/>
          <w:bdr w:val="none" w:sz="0" w:space="0" w:color="auto" w:frame="1"/>
        </w:rPr>
        <w:t>in </w:t>
      </w:r>
      <w:hyperlink r:id="rId32" w:history="1">
        <w:r w:rsidRPr="0000116B">
          <w:rPr>
            <w:rFonts w:ascii="Tahoma" w:eastAsia="Times New Roman" w:hAnsi="Tahoma" w:cs="Tahoma"/>
            <w:color w:val="AAAAAA"/>
            <w:sz w:val="15"/>
            <w:szCs w:val="15"/>
            <w:u w:val="single"/>
            <w:bdr w:val="none" w:sz="0" w:space="0" w:color="auto" w:frame="1"/>
          </w:rPr>
          <w:t>Software Development</w:t>
        </w:r>
      </w:hyperlink>
      <w:r w:rsidRPr="0000116B">
        <w:rPr>
          <w:rFonts w:ascii="Tahoma" w:eastAsia="Times New Roman" w:hAnsi="Tahoma" w:cs="Tahoma"/>
          <w:color w:val="AAAAAA"/>
          <w:sz w:val="15"/>
          <w:szCs w:val="15"/>
        </w:rPr>
        <w:t> </w:t>
      </w:r>
      <w:r w:rsidRPr="0000116B">
        <w:rPr>
          <w:rFonts w:ascii="Tahoma" w:eastAsia="Times New Roman" w:hAnsi="Tahoma" w:cs="Tahoma"/>
          <w:color w:val="AAAAAA"/>
          <w:sz w:val="15"/>
          <w:szCs w:val="15"/>
          <w:bdr w:val="none" w:sz="0" w:space="0" w:color="auto" w:frame="1"/>
        </w:rPr>
        <w:t>June 26th, 2018</w:t>
      </w:r>
      <w:r w:rsidRPr="0000116B">
        <w:rPr>
          <w:rFonts w:ascii="Tahoma" w:eastAsia="Times New Roman" w:hAnsi="Tahoma" w:cs="Tahoma"/>
          <w:color w:val="AAAAAA"/>
          <w:sz w:val="15"/>
          <w:szCs w:val="15"/>
        </w:rPr>
        <w:t> </w:t>
      </w:r>
      <w:hyperlink r:id="rId33" w:anchor="respond" w:history="1">
        <w:r w:rsidRPr="0000116B">
          <w:rPr>
            <w:rFonts w:ascii="Tahoma" w:eastAsia="Times New Roman" w:hAnsi="Tahoma" w:cs="Tahoma"/>
            <w:color w:val="AAAAAA"/>
            <w:sz w:val="15"/>
            <w:szCs w:val="15"/>
            <w:u w:val="single"/>
            <w:bdr w:val="none" w:sz="0" w:space="0" w:color="auto" w:frame="1"/>
          </w:rPr>
          <w:t>0</w:t>
        </w:r>
      </w:hyperlink>
      <w:r w:rsidRPr="0000116B">
        <w:rPr>
          <w:rFonts w:ascii="Tahoma" w:eastAsia="Times New Roman" w:hAnsi="Tahoma" w:cs="Tahoma"/>
          <w:color w:val="AAAAAA"/>
          <w:sz w:val="15"/>
          <w:szCs w:val="15"/>
        </w:rPr>
        <w:t> </w:t>
      </w:r>
      <w:r w:rsidRPr="0000116B">
        <w:rPr>
          <w:rFonts w:ascii="Tahoma" w:eastAsia="Times New Roman" w:hAnsi="Tahoma" w:cs="Tahoma"/>
          <w:color w:val="AAAAAA"/>
          <w:sz w:val="15"/>
          <w:szCs w:val="15"/>
          <w:bdr w:val="none" w:sz="0" w:space="0" w:color="auto" w:frame="1"/>
        </w:rPr>
        <w:t>1059 Views</w:t>
      </w:r>
    </w:p>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0" w:name="#section1"/>
      <w:bookmarkEnd w:id="0"/>
      <w:r w:rsidRPr="0000116B">
        <w:rPr>
          <w:rFonts w:ascii="Helvetica" w:eastAsia="Times New Roman" w:hAnsi="Helvetica" w:cs="Helvetica"/>
          <w:color w:val="333333"/>
          <w:sz w:val="45"/>
          <w:szCs w:val="45"/>
        </w:rPr>
        <w:t>1. Introduction</w:t>
      </w:r>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In an enterprise level application, there is always a need to perform certain specific set of tasks on the database on a regular basis like database cleanup, processing payroll, creating a new entity with several default entries and lots more. Such a task could involve execution of multiple queries for each task. This process could be eased if there was a way to group these tasks into a single task and execute it. MySQL Stored Procedure is precisely for this purpose. MySQL stored procedure is a pieced of pre-compiled SQL code which can be executed to run multiple tasks along with performing certain logical operations. A MySQL procedure is analogous to functions in a general programming language. This article covers the creation of MySQL procedures step-by-step using a practical use-case scenario.</w:t>
      </w:r>
    </w:p>
    <w:p w:rsidR="0000116B" w:rsidRPr="0000116B" w:rsidRDefault="0000116B" w:rsidP="0000116B">
      <w:pPr>
        <w:shd w:val="clear" w:color="auto" w:fill="F1F1F1"/>
        <w:spacing w:before="375" w:after="150" w:line="240" w:lineRule="atLeast"/>
        <w:textAlignment w:val="baseline"/>
        <w:outlineLvl w:val="2"/>
        <w:rPr>
          <w:rFonts w:ascii="Helvetica" w:eastAsia="Times New Roman" w:hAnsi="Helvetica" w:cs="Helvetica"/>
          <w:color w:val="333333"/>
          <w:sz w:val="36"/>
          <w:szCs w:val="36"/>
        </w:rPr>
      </w:pPr>
      <w:r w:rsidRPr="0000116B">
        <w:rPr>
          <w:rFonts w:ascii="Helvetica" w:eastAsia="Times New Roman" w:hAnsi="Helvetica" w:cs="Helvetica"/>
          <w:color w:val="333333"/>
          <w:sz w:val="36"/>
          <w:szCs w:val="36"/>
        </w:rPr>
        <w:t xml:space="preserve">Table </w:t>
      </w:r>
      <w:proofErr w:type="gramStart"/>
      <w:r w:rsidRPr="0000116B">
        <w:rPr>
          <w:rFonts w:ascii="Helvetica" w:eastAsia="Times New Roman" w:hAnsi="Helvetica" w:cs="Helvetica"/>
          <w:color w:val="333333"/>
          <w:sz w:val="36"/>
          <w:szCs w:val="36"/>
        </w:rPr>
        <w:t>Of</w:t>
      </w:r>
      <w:proofErr w:type="gramEnd"/>
      <w:r w:rsidRPr="0000116B">
        <w:rPr>
          <w:rFonts w:ascii="Helvetica" w:eastAsia="Times New Roman" w:hAnsi="Helvetica" w:cs="Helvetica"/>
          <w:color w:val="333333"/>
          <w:sz w:val="36"/>
          <w:szCs w:val="36"/>
        </w:rPr>
        <w:t xml:space="preserve"> Contents</w:t>
      </w:r>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34" w:anchor="section1" w:history="1">
        <w:r w:rsidRPr="0000116B">
          <w:rPr>
            <w:rFonts w:ascii="Tahoma" w:eastAsia="Times New Roman" w:hAnsi="Tahoma" w:cs="Tahoma"/>
            <w:color w:val="326693"/>
            <w:sz w:val="20"/>
            <w:szCs w:val="20"/>
            <w:u w:val="single"/>
            <w:bdr w:val="none" w:sz="0" w:space="0" w:color="auto" w:frame="1"/>
          </w:rPr>
          <w:t>1. Introduction</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35" w:anchor="section2" w:history="1">
        <w:r w:rsidRPr="0000116B">
          <w:rPr>
            <w:rFonts w:ascii="Tahoma" w:eastAsia="Times New Roman" w:hAnsi="Tahoma" w:cs="Tahoma"/>
            <w:color w:val="326693"/>
            <w:sz w:val="20"/>
            <w:szCs w:val="20"/>
            <w:u w:val="single"/>
            <w:bdr w:val="none" w:sz="0" w:space="0" w:color="auto" w:frame="1"/>
          </w:rPr>
          <w:t>2. Getting started with MySQL procedures</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36" w:anchor="section3" w:history="1">
        <w:r w:rsidRPr="0000116B">
          <w:rPr>
            <w:rFonts w:ascii="Tahoma" w:eastAsia="Times New Roman" w:hAnsi="Tahoma" w:cs="Tahoma"/>
            <w:color w:val="326693"/>
            <w:sz w:val="20"/>
            <w:szCs w:val="20"/>
            <w:u w:val="single"/>
            <w:bdr w:val="none" w:sz="0" w:space="0" w:color="auto" w:frame="1"/>
          </w:rPr>
          <w:t>3. Creating a procedure to insert records</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37" w:anchor="section4" w:history="1">
        <w:r w:rsidRPr="0000116B">
          <w:rPr>
            <w:rFonts w:ascii="Tahoma" w:eastAsia="Times New Roman" w:hAnsi="Tahoma" w:cs="Tahoma"/>
            <w:color w:val="326693"/>
            <w:sz w:val="20"/>
            <w:szCs w:val="20"/>
            <w:u w:val="single"/>
            <w:bdr w:val="none" w:sz="0" w:space="0" w:color="auto" w:frame="1"/>
          </w:rPr>
          <w:t>4. Dropping a procedure</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38" w:anchor="section5" w:history="1">
        <w:r w:rsidRPr="0000116B">
          <w:rPr>
            <w:rFonts w:ascii="Tahoma" w:eastAsia="Times New Roman" w:hAnsi="Tahoma" w:cs="Tahoma"/>
            <w:color w:val="326693"/>
            <w:sz w:val="20"/>
            <w:szCs w:val="20"/>
            <w:u w:val="single"/>
            <w:bdr w:val="none" w:sz="0" w:space="0" w:color="auto" w:frame="1"/>
          </w:rPr>
          <w:t>5. Variables in procedure</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39" w:anchor="section51" w:history="1">
        <w:r w:rsidRPr="0000116B">
          <w:rPr>
            <w:rFonts w:ascii="Tahoma" w:eastAsia="Times New Roman" w:hAnsi="Tahoma" w:cs="Tahoma"/>
            <w:color w:val="326693"/>
            <w:sz w:val="20"/>
            <w:szCs w:val="20"/>
            <w:u w:val="single"/>
            <w:bdr w:val="none" w:sz="0" w:space="0" w:color="auto" w:frame="1"/>
          </w:rPr>
          <w:t>5.1 Adding variables inside procedure</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40" w:anchor="section52" w:history="1">
        <w:r w:rsidRPr="0000116B">
          <w:rPr>
            <w:rFonts w:ascii="Tahoma" w:eastAsia="Times New Roman" w:hAnsi="Tahoma" w:cs="Tahoma"/>
            <w:color w:val="326693"/>
            <w:sz w:val="20"/>
            <w:szCs w:val="20"/>
            <w:u w:val="single"/>
            <w:bdr w:val="none" w:sz="0" w:space="0" w:color="auto" w:frame="1"/>
          </w:rPr>
          <w:t>5.2 Adding procedure parameters</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41" w:anchor="section6" w:history="1">
        <w:r w:rsidRPr="0000116B">
          <w:rPr>
            <w:rFonts w:ascii="Tahoma" w:eastAsia="Times New Roman" w:hAnsi="Tahoma" w:cs="Tahoma"/>
            <w:color w:val="326693"/>
            <w:sz w:val="20"/>
            <w:szCs w:val="20"/>
            <w:u w:val="single"/>
            <w:bdr w:val="none" w:sz="0" w:space="0" w:color="auto" w:frame="1"/>
          </w:rPr>
          <w:t>6. Returning a specific value from a procedure</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42" w:anchor="section7" w:history="1">
        <w:r w:rsidRPr="0000116B">
          <w:rPr>
            <w:rFonts w:ascii="Tahoma" w:eastAsia="Times New Roman" w:hAnsi="Tahoma" w:cs="Tahoma"/>
            <w:color w:val="326693"/>
            <w:sz w:val="20"/>
            <w:szCs w:val="20"/>
            <w:u w:val="single"/>
            <w:bdr w:val="none" w:sz="0" w:space="0" w:color="auto" w:frame="1"/>
          </w:rPr>
          <w:t>7. Conditional flows in a procedure</w:t>
        </w:r>
      </w:hyperlink>
    </w:p>
    <w:p w:rsidR="0000116B" w:rsidRPr="0000116B" w:rsidRDefault="0000116B" w:rsidP="0000116B">
      <w:pPr>
        <w:shd w:val="clear" w:color="auto" w:fill="F1F1F1"/>
        <w:spacing w:after="0" w:line="240" w:lineRule="auto"/>
        <w:textAlignment w:val="baseline"/>
        <w:rPr>
          <w:rFonts w:ascii="Tahoma" w:eastAsia="Times New Roman" w:hAnsi="Tahoma" w:cs="Tahoma"/>
          <w:color w:val="333333"/>
          <w:sz w:val="20"/>
          <w:szCs w:val="20"/>
        </w:rPr>
      </w:pPr>
      <w:hyperlink r:id="rId43" w:anchor="section8" w:history="1">
        <w:r w:rsidRPr="0000116B">
          <w:rPr>
            <w:rFonts w:ascii="Tahoma" w:eastAsia="Times New Roman" w:hAnsi="Tahoma" w:cs="Tahoma"/>
            <w:color w:val="326693"/>
            <w:sz w:val="20"/>
            <w:szCs w:val="20"/>
            <w:u w:val="single"/>
            <w:bdr w:val="none" w:sz="0" w:space="0" w:color="auto" w:frame="1"/>
          </w:rPr>
          <w:t>8. Looping through records</w:t>
        </w:r>
      </w:hyperlink>
    </w:p>
    <w:p w:rsidR="0000116B" w:rsidRPr="0000116B" w:rsidRDefault="0000116B" w:rsidP="0000116B">
      <w:pPr>
        <w:shd w:val="clear" w:color="auto" w:fill="F1F1F1"/>
        <w:spacing w:line="240" w:lineRule="auto"/>
        <w:textAlignment w:val="baseline"/>
        <w:rPr>
          <w:rFonts w:ascii="Tahoma" w:eastAsia="Times New Roman" w:hAnsi="Tahoma" w:cs="Tahoma"/>
          <w:color w:val="333333"/>
          <w:sz w:val="20"/>
          <w:szCs w:val="20"/>
        </w:rPr>
      </w:pPr>
      <w:hyperlink r:id="rId44" w:anchor="section9" w:history="1">
        <w:r w:rsidRPr="0000116B">
          <w:rPr>
            <w:rFonts w:ascii="Tahoma" w:eastAsia="Times New Roman" w:hAnsi="Tahoma" w:cs="Tahoma"/>
            <w:color w:val="326693"/>
            <w:sz w:val="20"/>
            <w:szCs w:val="20"/>
            <w:u w:val="single"/>
            <w:bdr w:val="none" w:sz="0" w:space="0" w:color="auto" w:frame="1"/>
          </w:rPr>
          <w:t>9. Conclusion</w:t>
        </w:r>
      </w:hyperlink>
    </w:p>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1" w:name="#section2"/>
      <w:bookmarkEnd w:id="1"/>
      <w:r w:rsidRPr="0000116B">
        <w:rPr>
          <w:rFonts w:ascii="Helvetica" w:eastAsia="Times New Roman" w:hAnsi="Helvetica" w:cs="Helvetica"/>
          <w:color w:val="333333"/>
          <w:sz w:val="45"/>
          <w:szCs w:val="45"/>
        </w:rPr>
        <w:t>2. Getting started with MySQL procedures</w:t>
      </w:r>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To begin with, let us create a simple zero action procedure. A zero action procedure is a procedure that will not really perform any database task but provide us a feedback that the procedure executed successfully. Before we get started with the code, here are the pre-requisites to proceed with the tutorial.</w:t>
      </w:r>
    </w:p>
    <w:p w:rsidR="0000116B" w:rsidRPr="0000116B" w:rsidRDefault="0000116B" w:rsidP="0000116B">
      <w:pPr>
        <w:numPr>
          <w:ilvl w:val="0"/>
          <w:numId w:val="3"/>
        </w:numPr>
        <w:shd w:val="clear" w:color="auto" w:fill="FFFFFF"/>
        <w:spacing w:after="75" w:line="240" w:lineRule="auto"/>
        <w:ind w:left="300"/>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MySQL server up and running</w:t>
      </w:r>
    </w:p>
    <w:p w:rsidR="0000116B" w:rsidRPr="0000116B" w:rsidRDefault="0000116B" w:rsidP="0000116B">
      <w:pPr>
        <w:numPr>
          <w:ilvl w:val="0"/>
          <w:numId w:val="3"/>
        </w:numPr>
        <w:shd w:val="clear" w:color="auto" w:fill="FFFFFF"/>
        <w:spacing w:after="75" w:line="240" w:lineRule="auto"/>
        <w:ind w:left="300"/>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MySQL shell running</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Once you have the MySQL shell started, select the database for the tutorial. </w:t>
      </w:r>
      <w:proofErr w:type="gramStart"/>
      <w:r w:rsidRPr="0000116B">
        <w:rPr>
          <w:rFonts w:ascii="Tahoma" w:eastAsia="Times New Roman" w:hAnsi="Tahoma" w:cs="Tahoma"/>
          <w:color w:val="333333"/>
          <w:sz w:val="20"/>
          <w:szCs w:val="20"/>
        </w:rPr>
        <w:t>If you do not have a database, use the below commands to create and select database.</w:t>
      </w:r>
      <w:proofErr w:type="gramEnd"/>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create schema </w:t>
            </w:r>
            <w:proofErr w:type="spellStart"/>
            <w:r w:rsidRPr="0000116B">
              <w:rPr>
                <w:rFonts w:ascii="Courier New" w:eastAsia="Times New Roman" w:hAnsi="Courier New" w:cs="Courier New"/>
                <w:color w:val="555555"/>
                <w:sz w:val="20"/>
                <w:szCs w:val="20"/>
              </w:rPr>
              <w:t>procedure_training</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use </w:t>
            </w:r>
            <w:proofErr w:type="spellStart"/>
            <w:r w:rsidRPr="0000116B">
              <w:rPr>
                <w:rFonts w:ascii="Courier New" w:eastAsia="Times New Roman" w:hAnsi="Courier New" w:cs="Courier New"/>
                <w:color w:val="555555"/>
                <w:sz w:val="20"/>
                <w:szCs w:val="20"/>
              </w:rPr>
              <w:t>procedure_training</w:t>
            </w:r>
            <w:proofErr w:type="spellEnd"/>
            <w:r w:rsidRPr="0000116B">
              <w:rPr>
                <w:rFonts w:ascii="Courier New" w:eastAsia="Times New Roman" w:hAnsi="Courier New" w:cs="Courier New"/>
                <w:color w:val="555555"/>
                <w:sz w:val="20"/>
                <w:szCs w:val="20"/>
              </w:rPr>
              <w:t>;</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These commands will create the schema and select it. Now, let us understand the syntax of a simple procedure creation without variables before we create our first procedure.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CREATE PROCEDURE PROCEDURE_NAME()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PROCEDURE_BODY</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end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A procedure contains new line characters as well as semicolons in its statement. Hence, the first step before creating a procedure is to change the delimiter that decides when a statement actually ends. Hence the code </w:t>
      </w:r>
      <w:r w:rsidRPr="0000116B">
        <w:rPr>
          <w:rFonts w:ascii="Lucida Console" w:eastAsia="Times New Roman" w:hAnsi="Lucida Console" w:cs="Courier New"/>
          <w:color w:val="666666"/>
          <w:sz w:val="17"/>
          <w:szCs w:val="17"/>
          <w:bdr w:val="single" w:sz="6" w:space="2" w:color="E1E1E1" w:frame="1"/>
        </w:rPr>
        <w:t>DELIMITER //</w:t>
      </w:r>
      <w:r w:rsidRPr="0000116B">
        <w:rPr>
          <w:rFonts w:ascii="Tahoma" w:eastAsia="Times New Roman" w:hAnsi="Tahoma" w:cs="Tahoma"/>
          <w:color w:val="333333"/>
          <w:sz w:val="20"/>
          <w:szCs w:val="20"/>
        </w:rPr>
        <w:t> has been written with the goal to indicate that the statement ends only when the MySQL prompt encounters the </w:t>
      </w:r>
      <w:r w:rsidRPr="0000116B">
        <w:rPr>
          <w:rFonts w:ascii="Lucida Console" w:eastAsia="Times New Roman" w:hAnsi="Lucida Console" w:cs="Courier New"/>
          <w:color w:val="666666"/>
          <w:sz w:val="17"/>
          <w:szCs w:val="17"/>
          <w:bdr w:val="single" w:sz="6" w:space="2" w:color="E1E1E1" w:frame="1"/>
        </w:rPr>
        <w:t>//</w:t>
      </w:r>
      <w:r w:rsidRPr="0000116B">
        <w:rPr>
          <w:rFonts w:ascii="Tahoma" w:eastAsia="Times New Roman" w:hAnsi="Tahoma" w:cs="Tahoma"/>
          <w:color w:val="333333"/>
          <w:sz w:val="20"/>
          <w:szCs w:val="20"/>
        </w:rPr>
        <w:t> symbol.</w:t>
      </w:r>
      <w:r w:rsidRPr="0000116B">
        <w:rPr>
          <w:rFonts w:ascii="Tahoma" w:eastAsia="Times New Roman" w:hAnsi="Tahoma" w:cs="Tahoma"/>
          <w:color w:val="333333"/>
          <w:sz w:val="20"/>
          <w:szCs w:val="20"/>
        </w:rPr>
        <w:br/>
        <w:t>To create a procedure, start with the statement </w:t>
      </w:r>
      <w:r w:rsidRPr="0000116B">
        <w:rPr>
          <w:rFonts w:ascii="Lucida Console" w:eastAsia="Times New Roman" w:hAnsi="Lucida Console" w:cs="Courier New"/>
          <w:color w:val="666666"/>
          <w:sz w:val="17"/>
          <w:szCs w:val="17"/>
          <w:bdr w:val="single" w:sz="6" w:space="2" w:color="E1E1E1" w:frame="1"/>
        </w:rPr>
        <w:t>CREATE PROCEDURE PROCEDURE_</w:t>
      </w:r>
      <w:proofErr w:type="gramStart"/>
      <w:r w:rsidRPr="0000116B">
        <w:rPr>
          <w:rFonts w:ascii="Lucida Console" w:eastAsia="Times New Roman" w:hAnsi="Lucida Console" w:cs="Courier New"/>
          <w:color w:val="666666"/>
          <w:sz w:val="17"/>
          <w:szCs w:val="17"/>
          <w:bdr w:val="single" w:sz="6" w:space="2" w:color="E1E1E1" w:frame="1"/>
        </w:rPr>
        <w:t>NAME(</w:t>
      </w:r>
      <w:proofErr w:type="gramEnd"/>
      <w:r w:rsidRPr="0000116B">
        <w:rPr>
          <w:rFonts w:ascii="Lucida Console" w:eastAsia="Times New Roman" w:hAnsi="Lucida Console" w:cs="Courier New"/>
          <w:color w:val="666666"/>
          <w:sz w:val="17"/>
          <w:szCs w:val="17"/>
          <w:bdr w:val="single" w:sz="6" w:space="2" w:color="E1E1E1" w:frame="1"/>
        </w:rPr>
        <w:t>)</w:t>
      </w:r>
      <w:r w:rsidRPr="0000116B">
        <w:rPr>
          <w:rFonts w:ascii="Tahoma" w:eastAsia="Times New Roman" w:hAnsi="Tahoma" w:cs="Tahoma"/>
          <w:color w:val="333333"/>
          <w:sz w:val="20"/>
          <w:szCs w:val="20"/>
        </w:rPr>
        <w:t> where the </w:t>
      </w:r>
      <w:r w:rsidRPr="0000116B">
        <w:rPr>
          <w:rFonts w:ascii="Lucida Console" w:eastAsia="Times New Roman" w:hAnsi="Lucida Console" w:cs="Courier New"/>
          <w:color w:val="666666"/>
          <w:sz w:val="17"/>
          <w:szCs w:val="17"/>
          <w:bdr w:val="single" w:sz="6" w:space="2" w:color="E1E1E1" w:frame="1"/>
        </w:rPr>
        <w:t>PROCEDURE_NAME</w:t>
      </w:r>
      <w:r w:rsidRPr="0000116B">
        <w:rPr>
          <w:rFonts w:ascii="Tahoma" w:eastAsia="Times New Roman" w:hAnsi="Tahoma" w:cs="Tahoma"/>
          <w:color w:val="333333"/>
          <w:sz w:val="20"/>
          <w:szCs w:val="20"/>
        </w:rPr>
        <w:t> can be replaced with the name of your choice. The next statement contains the keyword </w:t>
      </w:r>
      <w:r w:rsidRPr="0000116B">
        <w:rPr>
          <w:rFonts w:ascii="Lucida Console" w:eastAsia="Times New Roman" w:hAnsi="Lucida Console" w:cs="Courier New"/>
          <w:color w:val="666666"/>
          <w:sz w:val="17"/>
          <w:szCs w:val="17"/>
          <w:bdr w:val="single" w:sz="6" w:space="2" w:color="E1E1E1" w:frame="1"/>
        </w:rPr>
        <w:t>BEGIN</w:t>
      </w:r>
      <w:r w:rsidRPr="0000116B">
        <w:rPr>
          <w:rFonts w:ascii="Tahoma" w:eastAsia="Times New Roman" w:hAnsi="Tahoma" w:cs="Tahoma"/>
          <w:color w:val="333333"/>
          <w:sz w:val="20"/>
          <w:szCs w:val="20"/>
        </w:rPr>
        <w:t xml:space="preserve">. It indicates that the body of the procedure begins from that point. The next part can be a single statement or multiple </w:t>
      </w:r>
      <w:proofErr w:type="gramStart"/>
      <w:r w:rsidRPr="0000116B">
        <w:rPr>
          <w:rFonts w:ascii="Tahoma" w:eastAsia="Times New Roman" w:hAnsi="Tahoma" w:cs="Tahoma"/>
          <w:color w:val="333333"/>
          <w:sz w:val="20"/>
          <w:szCs w:val="20"/>
        </w:rPr>
        <w:t>statement</w:t>
      </w:r>
      <w:proofErr w:type="gramEnd"/>
      <w:r w:rsidRPr="0000116B">
        <w:rPr>
          <w:rFonts w:ascii="Tahoma" w:eastAsia="Times New Roman" w:hAnsi="Tahoma" w:cs="Tahoma"/>
          <w:color w:val="333333"/>
          <w:sz w:val="20"/>
          <w:szCs w:val="20"/>
        </w:rPr>
        <w:t xml:space="preserve"> replacing the </w:t>
      </w:r>
      <w:r w:rsidRPr="0000116B">
        <w:rPr>
          <w:rFonts w:ascii="Lucida Console" w:eastAsia="Times New Roman" w:hAnsi="Lucida Console" w:cs="Courier New"/>
          <w:color w:val="666666"/>
          <w:sz w:val="17"/>
          <w:szCs w:val="17"/>
          <w:bdr w:val="single" w:sz="6" w:space="2" w:color="E1E1E1" w:frame="1"/>
        </w:rPr>
        <w:t>PROCEDURE_BODY</w:t>
      </w:r>
      <w:r w:rsidRPr="0000116B">
        <w:rPr>
          <w:rFonts w:ascii="Tahoma" w:eastAsia="Times New Roman" w:hAnsi="Tahoma" w:cs="Tahoma"/>
          <w:color w:val="333333"/>
          <w:sz w:val="20"/>
          <w:szCs w:val="20"/>
        </w:rPr>
        <w:t> in the above code. Finally, once the procedure body is completed, put the keyword </w:t>
      </w:r>
      <w:r w:rsidRPr="0000116B">
        <w:rPr>
          <w:rFonts w:ascii="Lucida Console" w:eastAsia="Times New Roman" w:hAnsi="Lucida Console" w:cs="Courier New"/>
          <w:color w:val="666666"/>
          <w:sz w:val="17"/>
          <w:szCs w:val="17"/>
          <w:bdr w:val="single" w:sz="6" w:space="2" w:color="E1E1E1" w:frame="1"/>
        </w:rPr>
        <w:t>END</w:t>
      </w:r>
      <w:r w:rsidRPr="0000116B">
        <w:rPr>
          <w:rFonts w:ascii="Tahoma" w:eastAsia="Times New Roman" w:hAnsi="Tahoma" w:cs="Tahoma"/>
          <w:color w:val="333333"/>
          <w:sz w:val="20"/>
          <w:szCs w:val="20"/>
        </w:rPr>
        <w:t> to indicate that the procedure body ends there.</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Now that we have a basic understanding of the syntax, let us create our first procedure using the code below.</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7</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CREATE PROCEDURE </w:t>
            </w:r>
            <w:proofErr w:type="spellStart"/>
            <w:r w:rsidRPr="0000116B">
              <w:rPr>
                <w:rFonts w:ascii="Courier New" w:eastAsia="Times New Roman" w:hAnsi="Courier New" w:cs="Courier New"/>
                <w:color w:val="555555"/>
                <w:sz w:val="20"/>
                <w:szCs w:val="20"/>
              </w:rPr>
              <w:t>myfirstprocedure</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'This is my first procedure';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end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(0.06 sec)</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In the above code, we create a procedure named </w:t>
      </w:r>
      <w:proofErr w:type="spellStart"/>
      <w:r w:rsidRPr="0000116B">
        <w:rPr>
          <w:rFonts w:ascii="Tahoma" w:eastAsia="Times New Roman" w:hAnsi="Tahoma" w:cs="Tahoma"/>
          <w:b/>
          <w:bCs/>
          <w:color w:val="333333"/>
          <w:sz w:val="24"/>
          <w:szCs w:val="24"/>
          <w:bdr w:val="none" w:sz="0" w:space="0" w:color="auto" w:frame="1"/>
        </w:rPr>
        <w:t>myfirstprocedure</w:t>
      </w:r>
      <w:proofErr w:type="spellEnd"/>
      <w:r w:rsidRPr="0000116B">
        <w:rPr>
          <w:rFonts w:ascii="Tahoma" w:eastAsia="Times New Roman" w:hAnsi="Tahoma" w:cs="Tahoma"/>
          <w:color w:val="333333"/>
          <w:sz w:val="20"/>
          <w:szCs w:val="20"/>
        </w:rPr>
        <w:t>. To keep the procedure simple, all we put in the body is a single statement to display a comment. As long as the entire code is written as expected, you will see the output as shown above.</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Once the query is executed successfully, you can call the procedure using a simple command shown below.</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myfirstprocedure</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This is my first procedure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This is my first procedure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1 row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(0.00 sec)</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As it can be seen, I first changed the delimiter back to semicolon to avoid the trouble of writing </w:t>
      </w:r>
      <w:r w:rsidRPr="0000116B">
        <w:rPr>
          <w:rFonts w:ascii="Lucida Console" w:eastAsia="Times New Roman" w:hAnsi="Lucida Console" w:cs="Courier New"/>
          <w:color w:val="666666"/>
          <w:sz w:val="17"/>
          <w:szCs w:val="17"/>
          <w:bdr w:val="single" w:sz="6" w:space="2" w:color="E1E1E1" w:frame="1"/>
        </w:rPr>
        <w:t>//</w:t>
      </w:r>
      <w:r w:rsidRPr="0000116B">
        <w:rPr>
          <w:rFonts w:ascii="Tahoma" w:eastAsia="Times New Roman" w:hAnsi="Tahoma" w:cs="Tahoma"/>
          <w:color w:val="333333"/>
          <w:sz w:val="20"/>
          <w:szCs w:val="20"/>
        </w:rPr>
        <w:t xml:space="preserve"> to end the statement. Once changed, execute the call statement to execute the procedure. Since, the body just contains a </w:t>
      </w:r>
      <w:proofErr w:type="gramStart"/>
      <w:r w:rsidRPr="0000116B">
        <w:rPr>
          <w:rFonts w:ascii="Tahoma" w:eastAsia="Times New Roman" w:hAnsi="Tahoma" w:cs="Tahoma"/>
          <w:color w:val="333333"/>
          <w:sz w:val="20"/>
          <w:szCs w:val="20"/>
        </w:rPr>
        <w:t>comment,</w:t>
      </w:r>
      <w:proofErr w:type="gramEnd"/>
      <w:r w:rsidRPr="0000116B">
        <w:rPr>
          <w:rFonts w:ascii="Tahoma" w:eastAsia="Times New Roman" w:hAnsi="Tahoma" w:cs="Tahoma"/>
          <w:color w:val="333333"/>
          <w:sz w:val="20"/>
          <w:szCs w:val="20"/>
        </w:rPr>
        <w:t xml:space="preserve"> it is displayed as shown above. Let us now create a slightly complex procedure.</w:t>
      </w:r>
    </w:p>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2" w:name="#section3"/>
      <w:bookmarkEnd w:id="2"/>
      <w:r w:rsidRPr="0000116B">
        <w:rPr>
          <w:rFonts w:ascii="Helvetica" w:eastAsia="Times New Roman" w:hAnsi="Helvetica" w:cs="Helvetica"/>
          <w:color w:val="333333"/>
          <w:sz w:val="45"/>
          <w:szCs w:val="45"/>
        </w:rPr>
        <w:lastRenderedPageBreak/>
        <w:t>3. Creating a procedure to insert records</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An insert procedure is used to insert a bunch of predefined entries on creation of a specific record. A perfect use case of it is to assign few default access rights to a user when the user is created. In order to do such an activity, we need a table to work upon. Create a table using the create statement as provided below:</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CREATE TABLE `procedure_training`.`</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`id` INT NOT NULL,</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t>
            </w:r>
            <w:proofErr w:type="spellStart"/>
            <w:r w:rsidRPr="0000116B">
              <w:rPr>
                <w:rFonts w:ascii="Courier New" w:eastAsia="Times New Roman" w:hAnsi="Courier New" w:cs="Courier New"/>
                <w:color w:val="555555"/>
                <w:sz w:val="20"/>
                <w:szCs w:val="20"/>
              </w:rPr>
              <w:t>rolename</w:t>
            </w:r>
            <w:proofErr w:type="spellEnd"/>
            <w:r w:rsidRPr="0000116B">
              <w:rPr>
                <w:rFonts w:ascii="Courier New" w:eastAsia="Times New Roman" w:hAnsi="Courier New" w:cs="Courier New"/>
                <w:color w:val="555555"/>
                <w:sz w:val="20"/>
                <w:szCs w:val="20"/>
              </w:rPr>
              <w:t>` VARCHAR(45) NULL,</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t>
            </w:r>
            <w:proofErr w:type="spellStart"/>
            <w:r w:rsidRPr="0000116B">
              <w:rPr>
                <w:rFonts w:ascii="Courier New" w:eastAsia="Times New Roman" w:hAnsi="Courier New" w:cs="Courier New"/>
                <w:color w:val="555555"/>
                <w:sz w:val="20"/>
                <w:szCs w:val="20"/>
              </w:rPr>
              <w:t>userid</w:t>
            </w:r>
            <w:proofErr w:type="spellEnd"/>
            <w:r w:rsidRPr="0000116B">
              <w:rPr>
                <w:rFonts w:ascii="Courier New" w:eastAsia="Times New Roman" w:hAnsi="Courier New" w:cs="Courier New"/>
                <w:color w:val="555555"/>
                <w:sz w:val="20"/>
                <w:szCs w:val="20"/>
              </w:rPr>
              <w:t>` INT NULL,</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PRIMARY KEY (`id`));</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The next step is to create a procedure that insert a bunch of roles for </w:t>
      </w:r>
      <w:proofErr w:type="spellStart"/>
      <w:r w:rsidRPr="0000116B">
        <w:rPr>
          <w:rFonts w:ascii="Lucida Console" w:eastAsia="Times New Roman" w:hAnsi="Lucida Console" w:cs="Courier New"/>
          <w:color w:val="666666"/>
          <w:sz w:val="17"/>
          <w:szCs w:val="17"/>
          <w:bdr w:val="single" w:sz="6" w:space="2" w:color="E1E1E1" w:frame="1"/>
        </w:rPr>
        <w:t>userid</w:t>
      </w:r>
      <w:proofErr w:type="spellEnd"/>
      <w:r w:rsidRPr="0000116B">
        <w:rPr>
          <w:rFonts w:ascii="Tahoma" w:eastAsia="Times New Roman" w:hAnsi="Tahoma" w:cs="Tahoma"/>
          <w:color w:val="333333"/>
          <w:sz w:val="20"/>
          <w:szCs w:val="20"/>
        </w:rPr>
        <w:t> value 1. This can be done using below procedure.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insert into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 xml:space="preserve"> values (1, 'admin',1), (2, 'employee',1),(3,'learner',1);</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DELIMITER ;</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The above procedure inserts 3 records in the table when executed. The output of the same has been shown below.</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3 rows affected (0.14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id</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rolename</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userid</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1 | admin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2 | employee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3 | learner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3 rows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(0.01 sec)</w:t>
            </w:r>
          </w:p>
        </w:tc>
      </w:tr>
    </w:tbl>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3" w:name="#section4"/>
      <w:bookmarkEnd w:id="3"/>
      <w:r w:rsidRPr="0000116B">
        <w:rPr>
          <w:rFonts w:ascii="Helvetica" w:eastAsia="Times New Roman" w:hAnsi="Helvetica" w:cs="Helvetica"/>
          <w:color w:val="333333"/>
          <w:sz w:val="45"/>
          <w:szCs w:val="45"/>
        </w:rPr>
        <w:t>4. Dropping a procedure</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When you need to re-create the procedure, just like tables, you need to drop the procedure before creating it again. In an alternate database like Oracle DB, there is support to create or replace a procedure by using </w:t>
      </w:r>
      <w:r w:rsidRPr="0000116B">
        <w:rPr>
          <w:rFonts w:ascii="Lucida Console" w:eastAsia="Times New Roman" w:hAnsi="Lucida Console" w:cs="Courier New"/>
          <w:color w:val="666666"/>
          <w:sz w:val="17"/>
          <w:szCs w:val="17"/>
          <w:bdr w:val="single" w:sz="6" w:space="2" w:color="E1E1E1" w:frame="1"/>
        </w:rPr>
        <w:t>CREATE OR REPLACE</w:t>
      </w:r>
      <w:r w:rsidRPr="0000116B">
        <w:rPr>
          <w:rFonts w:ascii="Tahoma" w:eastAsia="Times New Roman" w:hAnsi="Tahoma" w:cs="Tahoma"/>
          <w:color w:val="333333"/>
          <w:sz w:val="20"/>
          <w:szCs w:val="20"/>
        </w:rPr>
        <w:t> instead of the plain </w:t>
      </w:r>
      <w:r w:rsidRPr="0000116B">
        <w:rPr>
          <w:rFonts w:ascii="Lucida Console" w:eastAsia="Times New Roman" w:hAnsi="Lucida Console" w:cs="Courier New"/>
          <w:color w:val="666666"/>
          <w:sz w:val="17"/>
          <w:szCs w:val="17"/>
          <w:bdr w:val="single" w:sz="6" w:space="2" w:color="E1E1E1" w:frame="1"/>
        </w:rPr>
        <w:t>CREATE</w:t>
      </w:r>
      <w:r w:rsidRPr="0000116B">
        <w:rPr>
          <w:rFonts w:ascii="Tahoma" w:eastAsia="Times New Roman" w:hAnsi="Tahoma" w:cs="Tahoma"/>
          <w:color w:val="333333"/>
          <w:sz w:val="20"/>
          <w:szCs w:val="20"/>
        </w:rPr>
        <w:t xml:space="preserve">. However, in MySQL, it is mandatory to delete the procedure before you could re-create it. As we proceed in the tutorial, we would require </w:t>
      </w:r>
      <w:proofErr w:type="gramStart"/>
      <w:r w:rsidRPr="0000116B">
        <w:rPr>
          <w:rFonts w:ascii="Tahoma" w:eastAsia="Times New Roman" w:hAnsi="Tahoma" w:cs="Tahoma"/>
          <w:color w:val="333333"/>
          <w:sz w:val="20"/>
          <w:szCs w:val="20"/>
        </w:rPr>
        <w:t>to drop</w:t>
      </w:r>
      <w:proofErr w:type="gramEnd"/>
      <w:r w:rsidRPr="0000116B">
        <w:rPr>
          <w:rFonts w:ascii="Tahoma" w:eastAsia="Times New Roman" w:hAnsi="Tahoma" w:cs="Tahoma"/>
          <w:color w:val="333333"/>
          <w:sz w:val="20"/>
          <w:szCs w:val="20"/>
        </w:rPr>
        <w:t xml:space="preserve"> the procedure frequently. The query to drop a procedure is similar to the </w:t>
      </w:r>
      <w:proofErr w:type="spellStart"/>
      <w:r w:rsidRPr="0000116B">
        <w:rPr>
          <w:rFonts w:ascii="Lucida Console" w:eastAsia="Times New Roman" w:hAnsi="Lucida Console" w:cs="Courier New"/>
          <w:color w:val="666666"/>
          <w:sz w:val="17"/>
          <w:szCs w:val="17"/>
          <w:bdr w:val="single" w:sz="6" w:space="2" w:color="E1E1E1" w:frame="1"/>
        </w:rPr>
        <w:t>DROP</w:t>
      </w:r>
      <w:r w:rsidRPr="0000116B">
        <w:rPr>
          <w:rFonts w:ascii="Tahoma" w:eastAsia="Times New Roman" w:hAnsi="Tahoma" w:cs="Tahoma"/>
          <w:color w:val="333333"/>
          <w:sz w:val="20"/>
          <w:szCs w:val="20"/>
        </w:rPr>
        <w:t>query</w:t>
      </w:r>
      <w:proofErr w:type="spellEnd"/>
      <w:r w:rsidRPr="0000116B">
        <w:rPr>
          <w:rFonts w:ascii="Tahoma" w:eastAsia="Times New Roman" w:hAnsi="Tahoma" w:cs="Tahoma"/>
          <w:color w:val="333333"/>
          <w:sz w:val="20"/>
          <w:szCs w:val="20"/>
        </w:rPr>
        <w:t xml:space="preserve"> for MySQL tables. A query to drop the procedure </w:t>
      </w:r>
      <w:proofErr w:type="spellStart"/>
      <w:r w:rsidRPr="0000116B">
        <w:rPr>
          <w:rFonts w:ascii="Tahoma" w:eastAsia="Times New Roman" w:hAnsi="Tahoma" w:cs="Tahoma"/>
          <w:b/>
          <w:bCs/>
          <w:color w:val="333333"/>
          <w:sz w:val="24"/>
          <w:szCs w:val="24"/>
          <w:bdr w:val="none" w:sz="0" w:space="0" w:color="auto" w:frame="1"/>
        </w:rPr>
        <w:t>insertdefaultroles</w:t>
      </w:r>
      <w:proofErr w:type="spellEnd"/>
      <w:r w:rsidRPr="0000116B">
        <w:rPr>
          <w:rFonts w:ascii="Tahoma" w:eastAsia="Times New Roman" w:hAnsi="Tahoma" w:cs="Tahoma"/>
          <w:color w:val="333333"/>
          <w:sz w:val="20"/>
          <w:szCs w:val="20"/>
        </w:rPr>
        <w:t> has been shown below.</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DROP PROCEDURE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w:t>
            </w:r>
          </w:p>
        </w:tc>
      </w:tr>
    </w:tbl>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4" w:name="#section5"/>
      <w:bookmarkEnd w:id="4"/>
      <w:r w:rsidRPr="0000116B">
        <w:rPr>
          <w:rFonts w:ascii="Helvetica" w:eastAsia="Times New Roman" w:hAnsi="Helvetica" w:cs="Helvetica"/>
          <w:color w:val="333333"/>
          <w:sz w:val="45"/>
          <w:szCs w:val="45"/>
        </w:rPr>
        <w:t>5. Variables in procedure</w:t>
      </w:r>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As you must have noticed in the above code, we supplied static user id and primary key value. This renders the procedure unusable after it has been used once. Hence, we need a way out to automate these values. Let us begin with the value of primary key first.</w:t>
      </w:r>
    </w:p>
    <w:p w:rsidR="0000116B" w:rsidRPr="0000116B" w:rsidRDefault="0000116B" w:rsidP="0000116B">
      <w:pPr>
        <w:shd w:val="clear" w:color="auto" w:fill="FFFFFF"/>
        <w:spacing w:after="0" w:line="240" w:lineRule="atLeast"/>
        <w:textAlignment w:val="baseline"/>
        <w:outlineLvl w:val="2"/>
        <w:rPr>
          <w:rFonts w:ascii="Helvetica" w:eastAsia="Times New Roman" w:hAnsi="Helvetica" w:cs="Helvetica"/>
          <w:color w:val="333333"/>
          <w:sz w:val="36"/>
          <w:szCs w:val="36"/>
        </w:rPr>
      </w:pPr>
      <w:bookmarkStart w:id="5" w:name="#section51"/>
      <w:bookmarkEnd w:id="5"/>
      <w:r w:rsidRPr="0000116B">
        <w:rPr>
          <w:rFonts w:ascii="Helvetica" w:eastAsia="Times New Roman" w:hAnsi="Helvetica" w:cs="Helvetica"/>
          <w:color w:val="333333"/>
          <w:sz w:val="36"/>
          <w:szCs w:val="36"/>
        </w:rPr>
        <w:t>5.1 Adding variables inside procedure</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The first step to use a variable is to declare it. Once it has been declared, we need to get the maximum value of primary key variable currently in the table. The code below does precisely the same.</w:t>
      </w:r>
    </w:p>
    <w:tbl>
      <w:tblPr>
        <w:tblW w:w="14205" w:type="dxa"/>
        <w:tblCellSpacing w:w="0" w:type="dxa"/>
        <w:tblCellMar>
          <w:left w:w="0" w:type="dxa"/>
          <w:right w:w="0" w:type="dxa"/>
        </w:tblCellMar>
        <w:tblLook w:val="04A0" w:firstRow="1" w:lastRow="0" w:firstColumn="1" w:lastColumn="0" w:noHBand="0" w:noVBand="1"/>
      </w:tblPr>
      <w:tblGrid>
        <w:gridCol w:w="510"/>
        <w:gridCol w:w="13695"/>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9</w:t>
            </w:r>
          </w:p>
        </w:tc>
        <w:tc>
          <w:tcPr>
            <w:tcW w:w="13695"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DROP PROCEDURE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DECLARE </w:t>
            </w:r>
            <w:proofErr w:type="spellStart"/>
            <w:r w:rsidRPr="0000116B">
              <w:rPr>
                <w:rFonts w:ascii="Courier New" w:eastAsia="Times New Roman" w:hAnsi="Courier New" w:cs="Courier New"/>
                <w:color w:val="555555"/>
                <w:sz w:val="20"/>
                <w:szCs w:val="20"/>
              </w:rPr>
              <w:t>pkvalue</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max(id) into </w:t>
            </w:r>
            <w:proofErr w:type="spellStart"/>
            <w:r w:rsidRPr="0000116B">
              <w:rPr>
                <w:rFonts w:ascii="Courier New" w:eastAsia="Times New Roman" w:hAnsi="Courier New" w:cs="Courier New"/>
                <w:color w:val="555555"/>
                <w:sz w:val="20"/>
                <w:szCs w:val="20"/>
              </w:rPr>
              <w:t>pkvalue</w:t>
            </w:r>
            <w:proofErr w:type="spellEnd"/>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insert into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 xml:space="preserve"> values (pkvalue+1, 'admin',1), (pkvalue+2, 'employee',1),(pkvalue+3,'learner',1);</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DELIMITER;</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The code contains a drop procedure statement to drop the procedure before recreating it. If you do not do so, you would encounter an error mentioning that the procedure already exists. Once you are done with the execution of the code, call the procedure once again to view the results. The results would should that new entries have been added to the table with increasing value of primary keys.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3 rows affected (0.07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id</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rolename</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userid</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1 | admin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2 | employee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3 | learner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4 | admin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5 | employee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6 | learner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6 rows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tc>
      </w:tr>
    </w:tbl>
    <w:p w:rsidR="0000116B" w:rsidRPr="0000116B" w:rsidRDefault="0000116B" w:rsidP="0000116B">
      <w:pPr>
        <w:shd w:val="clear" w:color="auto" w:fill="FFFFFF"/>
        <w:spacing w:after="0" w:line="240" w:lineRule="atLeast"/>
        <w:textAlignment w:val="baseline"/>
        <w:outlineLvl w:val="2"/>
        <w:rPr>
          <w:rFonts w:ascii="Helvetica" w:eastAsia="Times New Roman" w:hAnsi="Helvetica" w:cs="Helvetica"/>
          <w:color w:val="333333"/>
          <w:sz w:val="36"/>
          <w:szCs w:val="36"/>
        </w:rPr>
      </w:pPr>
      <w:bookmarkStart w:id="6" w:name="#section52"/>
      <w:bookmarkEnd w:id="6"/>
      <w:r w:rsidRPr="0000116B">
        <w:rPr>
          <w:rFonts w:ascii="Helvetica" w:eastAsia="Times New Roman" w:hAnsi="Helvetica" w:cs="Helvetica"/>
          <w:color w:val="333333"/>
          <w:sz w:val="36"/>
          <w:szCs w:val="36"/>
        </w:rPr>
        <w:t>5.2 Adding procedure parameters</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Although the trouble of dynamic primary key has been resolved, the user id is still static. The user id cannot be retrieved from the database like the primary key. Hence, the user id needs to be passed to the procedure in some way. Procedure allows function parameters for this.</w:t>
      </w:r>
    </w:p>
    <w:tbl>
      <w:tblPr>
        <w:tblW w:w="14940" w:type="dxa"/>
        <w:tblCellSpacing w:w="0" w:type="dxa"/>
        <w:tblCellMar>
          <w:left w:w="0" w:type="dxa"/>
          <w:right w:w="0" w:type="dxa"/>
        </w:tblCellMar>
        <w:tblLook w:val="04A0" w:firstRow="1" w:lastRow="0" w:firstColumn="1" w:lastColumn="0" w:noHBand="0" w:noVBand="1"/>
      </w:tblPr>
      <w:tblGrid>
        <w:gridCol w:w="510"/>
        <w:gridCol w:w="1443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lastRenderedPageBreak/>
              <w:t>9</w:t>
            </w:r>
          </w:p>
        </w:tc>
        <w:tc>
          <w:tcPr>
            <w:tcW w:w="1443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lastRenderedPageBreak/>
              <w:t xml:space="preserve">DROP PROCEDURE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w:t>
            </w:r>
            <w:proofErr w:type="spellStart"/>
            <w:r w:rsidRPr="0000116B">
              <w:rPr>
                <w:rFonts w:ascii="Courier New" w:eastAsia="Times New Roman" w:hAnsi="Courier New" w:cs="Courier New"/>
                <w:color w:val="555555"/>
                <w:sz w:val="20"/>
                <w:szCs w:val="20"/>
              </w:rPr>
              <w:t>uid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DECLARE </w:t>
            </w:r>
            <w:proofErr w:type="spellStart"/>
            <w:r w:rsidRPr="0000116B">
              <w:rPr>
                <w:rFonts w:ascii="Courier New" w:eastAsia="Times New Roman" w:hAnsi="Courier New" w:cs="Courier New"/>
                <w:color w:val="555555"/>
                <w:sz w:val="20"/>
                <w:szCs w:val="20"/>
              </w:rPr>
              <w:t>pkvalue</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max(id) into </w:t>
            </w:r>
            <w:proofErr w:type="spellStart"/>
            <w:r w:rsidRPr="0000116B">
              <w:rPr>
                <w:rFonts w:ascii="Courier New" w:eastAsia="Times New Roman" w:hAnsi="Courier New" w:cs="Courier New"/>
                <w:color w:val="555555"/>
                <w:sz w:val="20"/>
                <w:szCs w:val="20"/>
              </w:rPr>
              <w:t>pkvalue</w:t>
            </w:r>
            <w:proofErr w:type="spellEnd"/>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insert into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 xml:space="preserve"> values (pkvalue+1, 'admin',</w:t>
            </w:r>
            <w:proofErr w:type="spellStart"/>
            <w:r w:rsidRPr="0000116B">
              <w:rPr>
                <w:rFonts w:ascii="Courier New" w:eastAsia="Times New Roman" w:hAnsi="Courier New" w:cs="Courier New"/>
                <w:color w:val="555555"/>
                <w:sz w:val="20"/>
                <w:szCs w:val="20"/>
              </w:rPr>
              <w:t>uid</w:t>
            </w:r>
            <w:proofErr w:type="spellEnd"/>
            <w:r w:rsidRPr="0000116B">
              <w:rPr>
                <w:rFonts w:ascii="Courier New" w:eastAsia="Times New Roman" w:hAnsi="Courier New" w:cs="Courier New"/>
                <w:color w:val="555555"/>
                <w:sz w:val="20"/>
                <w:szCs w:val="20"/>
              </w:rPr>
              <w:t>), (pkvalue+2, 'employee',</w:t>
            </w:r>
            <w:proofErr w:type="spellStart"/>
            <w:r w:rsidRPr="0000116B">
              <w:rPr>
                <w:rFonts w:ascii="Courier New" w:eastAsia="Times New Roman" w:hAnsi="Courier New" w:cs="Courier New"/>
                <w:color w:val="555555"/>
                <w:sz w:val="20"/>
                <w:szCs w:val="20"/>
              </w:rPr>
              <w:t>uid</w:t>
            </w:r>
            <w:proofErr w:type="spellEnd"/>
            <w:r w:rsidRPr="0000116B">
              <w:rPr>
                <w:rFonts w:ascii="Courier New" w:eastAsia="Times New Roman" w:hAnsi="Courier New" w:cs="Courier New"/>
                <w:color w:val="555555"/>
                <w:sz w:val="20"/>
                <w:szCs w:val="20"/>
              </w:rPr>
              <w:t>),(pkvalue+3,'learner',uid);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DELIMITER ;</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The above code declares one such procedure. This procedure takes the user id in the variable </w:t>
      </w:r>
      <w:proofErr w:type="spellStart"/>
      <w:r w:rsidRPr="0000116B">
        <w:rPr>
          <w:rFonts w:ascii="Lucida Console" w:eastAsia="Times New Roman" w:hAnsi="Lucida Console" w:cs="Courier New"/>
          <w:color w:val="666666"/>
          <w:sz w:val="17"/>
          <w:szCs w:val="17"/>
          <w:bdr w:val="single" w:sz="6" w:space="2" w:color="E1E1E1" w:frame="1"/>
        </w:rPr>
        <w:t>uid</w:t>
      </w:r>
      <w:proofErr w:type="spellEnd"/>
      <w:r w:rsidRPr="0000116B">
        <w:rPr>
          <w:rFonts w:ascii="Tahoma" w:eastAsia="Times New Roman" w:hAnsi="Tahoma" w:cs="Tahoma"/>
          <w:color w:val="333333"/>
          <w:sz w:val="20"/>
          <w:szCs w:val="20"/>
        </w:rPr>
        <w:t>. This variable can be used to replace the value of user id in the query. Execute the procedure and ensure that the execution is successful.</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To run the procedure, pass the user </w:t>
      </w:r>
      <w:proofErr w:type="spellStart"/>
      <w:r w:rsidRPr="0000116B">
        <w:rPr>
          <w:rFonts w:ascii="Tahoma" w:eastAsia="Times New Roman" w:hAnsi="Tahoma" w:cs="Tahoma"/>
          <w:color w:val="333333"/>
          <w:sz w:val="20"/>
          <w:szCs w:val="20"/>
        </w:rPr>
        <w:t>id</w:t>
      </w:r>
      <w:proofErr w:type="spellEnd"/>
      <w:r w:rsidRPr="0000116B">
        <w:rPr>
          <w:rFonts w:ascii="Tahoma" w:eastAsia="Times New Roman" w:hAnsi="Tahoma" w:cs="Tahoma"/>
          <w:color w:val="333333"/>
          <w:sz w:val="20"/>
          <w:szCs w:val="20"/>
        </w:rPr>
        <w:t xml:space="preserve"> just like you pass it in a normal function. The code below shows the execution and results of the execution too.</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18</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insertdefaultroles</w:t>
            </w:r>
            <w:proofErr w:type="spellEnd"/>
            <w:r w:rsidRPr="0000116B">
              <w:rPr>
                <w:rFonts w:ascii="Courier New" w:eastAsia="Times New Roman" w:hAnsi="Courier New" w:cs="Courier New"/>
                <w:color w:val="555555"/>
                <w:sz w:val="20"/>
                <w:szCs w:val="20"/>
              </w:rPr>
              <w:t>(2);</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3 rows affected (0.10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id</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rolename</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userid</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1 | admin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2 | employee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3 | learner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4 | admin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5 | employee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6 | learner  |      1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7 | admin    |      2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8 | employee |      2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9 | learner  |      2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9 rows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(0.01 sec)</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As it can be seen, the new user id 2 was passed in the procedure parameter and the same has been replaced in the query. The procedure call now inserts the default roles for the user id 2.</w:t>
      </w:r>
    </w:p>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7" w:name="#section6"/>
      <w:bookmarkEnd w:id="7"/>
      <w:r w:rsidRPr="0000116B">
        <w:rPr>
          <w:rFonts w:ascii="Helvetica" w:eastAsia="Times New Roman" w:hAnsi="Helvetica" w:cs="Helvetica"/>
          <w:color w:val="333333"/>
          <w:sz w:val="45"/>
          <w:szCs w:val="45"/>
        </w:rPr>
        <w:t>6. Returning a specific value from a procedure</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Until now, we either returned the results of procedure execution or returned a comment by executing a query. Now the need comes to perform a certain calculation and return the evaluated value. For instance, let us count the number of user having a specific role. In order to count the users, you would need to search the users by a specific role and get a count of records. </w:t>
      </w:r>
      <w:proofErr w:type="gramStart"/>
      <w:r w:rsidRPr="0000116B">
        <w:rPr>
          <w:rFonts w:ascii="Tahoma" w:eastAsia="Times New Roman" w:hAnsi="Tahoma" w:cs="Tahoma"/>
          <w:color w:val="333333"/>
          <w:sz w:val="20"/>
          <w:szCs w:val="20"/>
        </w:rPr>
        <w:t>In order to do so, execute the below query.</w:t>
      </w:r>
      <w:proofErr w:type="gramEnd"/>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7</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count(*) from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 xml:space="preserve"> where </w:t>
            </w:r>
            <w:proofErr w:type="spellStart"/>
            <w:r w:rsidRPr="0000116B">
              <w:rPr>
                <w:rFonts w:ascii="Courier New" w:eastAsia="Times New Roman" w:hAnsi="Courier New" w:cs="Courier New"/>
                <w:color w:val="555555"/>
                <w:sz w:val="20"/>
                <w:szCs w:val="20"/>
              </w:rPr>
              <w:t>rolename</w:t>
            </w:r>
            <w:proofErr w:type="spellEnd"/>
            <w:r w:rsidRPr="0000116B">
              <w:rPr>
                <w:rFonts w:ascii="Courier New" w:eastAsia="Times New Roman" w:hAnsi="Courier New" w:cs="Courier New"/>
                <w:color w:val="555555"/>
                <w:sz w:val="20"/>
                <w:szCs w:val="20"/>
              </w:rPr>
              <w:t xml:space="preserve"> = 'admin';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count(*)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3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1 row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The query outputs the number of users as it can be seen above. This count of users can be returned as a value from a procedure. In order to do so, you need to select the value in a similar way as the comment. </w:t>
      </w:r>
      <w:proofErr w:type="gramStart"/>
      <w:r w:rsidRPr="0000116B">
        <w:rPr>
          <w:rFonts w:ascii="Tahoma" w:eastAsia="Times New Roman" w:hAnsi="Tahoma" w:cs="Tahoma"/>
          <w:color w:val="333333"/>
          <w:sz w:val="20"/>
          <w:szCs w:val="20"/>
        </w:rPr>
        <w:t>The below code shows such an implementation for you.</w:t>
      </w:r>
      <w:proofErr w:type="gramEnd"/>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lastRenderedPageBreak/>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9</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lastRenderedPageBreak/>
              <w:t xml:space="preserve">DROP PROCEDURE </w:t>
            </w:r>
            <w:proofErr w:type="spellStart"/>
            <w:r w:rsidRPr="0000116B">
              <w:rPr>
                <w:rFonts w:ascii="Courier New" w:eastAsia="Times New Roman" w:hAnsi="Courier New" w:cs="Courier New"/>
                <w:color w:val="555555"/>
                <w:sz w:val="20"/>
                <w:szCs w:val="20"/>
              </w:rPr>
              <w:t>countusers</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countusers</w:t>
            </w:r>
            <w:proofErr w:type="spellEnd"/>
            <w:r w:rsidRPr="0000116B">
              <w:rPr>
                <w:rFonts w:ascii="Courier New" w:eastAsia="Times New Roman" w:hAnsi="Courier New" w:cs="Courier New"/>
                <w:color w:val="555555"/>
                <w:sz w:val="20"/>
                <w:szCs w:val="20"/>
              </w:rPr>
              <w:t xml:space="preserve">(role </w:t>
            </w:r>
            <w:proofErr w:type="spellStart"/>
            <w:r w:rsidRPr="0000116B">
              <w:rPr>
                <w:rFonts w:ascii="Courier New" w:eastAsia="Times New Roman" w:hAnsi="Courier New" w:cs="Courier New"/>
                <w:color w:val="555555"/>
                <w:sz w:val="20"/>
                <w:szCs w:val="20"/>
              </w:rPr>
              <w:t>varchar</w:t>
            </w:r>
            <w:proofErr w:type="spellEnd"/>
            <w:r w:rsidRPr="0000116B">
              <w:rPr>
                <w:rFonts w:ascii="Courier New" w:eastAsia="Times New Roman" w:hAnsi="Courier New" w:cs="Courier New"/>
                <w:color w:val="555555"/>
                <w:sz w:val="20"/>
                <w:szCs w:val="20"/>
              </w:rPr>
              <w:t>(45))</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lastRenderedPageBreak/>
              <w:t>   </w:t>
            </w:r>
            <w:r w:rsidRPr="0000116B">
              <w:rPr>
                <w:rFonts w:ascii="Courier New" w:eastAsia="Times New Roman" w:hAnsi="Courier New" w:cs="Courier New"/>
                <w:color w:val="555555"/>
                <w:sz w:val="20"/>
                <w:szCs w:val="20"/>
              </w:rPr>
              <w:t xml:space="preserve">DECLARE </w:t>
            </w:r>
            <w:proofErr w:type="spellStart"/>
            <w:r w:rsidRPr="0000116B">
              <w:rPr>
                <w:rFonts w:ascii="Courier New" w:eastAsia="Times New Roman" w:hAnsi="Courier New" w:cs="Courier New"/>
                <w:color w:val="555555"/>
                <w:sz w:val="20"/>
                <w:szCs w:val="20"/>
              </w:rPr>
              <w:t>usercount</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count(*) into </w:t>
            </w:r>
            <w:proofErr w:type="spellStart"/>
            <w:r w:rsidRPr="0000116B">
              <w:rPr>
                <w:rFonts w:ascii="Courier New" w:eastAsia="Times New Roman" w:hAnsi="Courier New" w:cs="Courier New"/>
                <w:color w:val="555555"/>
                <w:sz w:val="20"/>
                <w:szCs w:val="20"/>
              </w:rPr>
              <w:t>usercount</w:t>
            </w:r>
            <w:proofErr w:type="spellEnd"/>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user_roles</w:t>
            </w:r>
            <w:proofErr w:type="spellEnd"/>
            <w:r w:rsidRPr="0000116B">
              <w:rPr>
                <w:rFonts w:ascii="Courier New" w:eastAsia="Times New Roman" w:hAnsi="Courier New" w:cs="Courier New"/>
                <w:color w:val="555555"/>
                <w:sz w:val="20"/>
                <w:szCs w:val="20"/>
              </w:rPr>
              <w:t xml:space="preserve"> where </w:t>
            </w:r>
            <w:proofErr w:type="spellStart"/>
            <w:r w:rsidRPr="0000116B">
              <w:rPr>
                <w:rFonts w:ascii="Courier New" w:eastAsia="Times New Roman" w:hAnsi="Courier New" w:cs="Courier New"/>
                <w:color w:val="555555"/>
                <w:sz w:val="20"/>
                <w:szCs w:val="20"/>
              </w:rPr>
              <w:t>rolename</w:t>
            </w:r>
            <w:proofErr w:type="spellEnd"/>
            <w:r w:rsidRPr="0000116B">
              <w:rPr>
                <w:rFonts w:ascii="Courier New" w:eastAsia="Times New Roman" w:hAnsi="Courier New" w:cs="Courier New"/>
                <w:color w:val="555555"/>
                <w:sz w:val="20"/>
                <w:szCs w:val="20"/>
              </w:rPr>
              <w:t xml:space="preserve"> = role;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select</w:t>
            </w:r>
            <w:r w:rsidRPr="0000116B">
              <w:rPr>
                <w:rFonts w:ascii="Times New Roman" w:eastAsia="Times New Roman" w:hAnsi="Times New Roman" w:cs="Times New Roman"/>
                <w:color w:val="555555"/>
                <w:sz w:val="24"/>
                <w:szCs w:val="24"/>
              </w:rPr>
              <w:t xml:space="preserve"> </w:t>
            </w:r>
            <w:proofErr w:type="spellStart"/>
            <w:r w:rsidRPr="0000116B">
              <w:rPr>
                <w:rFonts w:ascii="Courier New" w:eastAsia="Times New Roman" w:hAnsi="Courier New" w:cs="Courier New"/>
                <w:color w:val="555555"/>
                <w:sz w:val="20"/>
                <w:szCs w:val="20"/>
              </w:rPr>
              <w:t>usercount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DELIMITER ;</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The above code creates a procedure that takes the value of count into a variable </w:t>
      </w:r>
      <w:proofErr w:type="spellStart"/>
      <w:r w:rsidRPr="0000116B">
        <w:rPr>
          <w:rFonts w:ascii="Lucida Console" w:eastAsia="Times New Roman" w:hAnsi="Lucida Console" w:cs="Courier New"/>
          <w:color w:val="666666"/>
          <w:sz w:val="17"/>
          <w:szCs w:val="17"/>
          <w:bdr w:val="single" w:sz="6" w:space="2" w:color="E1E1E1" w:frame="1"/>
        </w:rPr>
        <w:t>usercount</w:t>
      </w:r>
      <w:proofErr w:type="spellEnd"/>
      <w:r w:rsidRPr="0000116B">
        <w:rPr>
          <w:rFonts w:ascii="Tahoma" w:eastAsia="Times New Roman" w:hAnsi="Tahoma" w:cs="Tahoma"/>
          <w:color w:val="333333"/>
          <w:sz w:val="20"/>
          <w:szCs w:val="20"/>
        </w:rPr>
        <w:t> and selects it to return the related value. As it can be noticed, the output of the first query is not displayed as it is overshadowed by the query that follows. In a procedure, the output is always dependent on the query that is executed at the end unless a deliberate select of a variable is executed in between.</w:t>
      </w:r>
    </w:p>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8" w:name="#section7"/>
      <w:bookmarkEnd w:id="8"/>
      <w:r w:rsidRPr="0000116B">
        <w:rPr>
          <w:rFonts w:ascii="Helvetica" w:eastAsia="Times New Roman" w:hAnsi="Helvetica" w:cs="Helvetica"/>
          <w:color w:val="333333"/>
          <w:sz w:val="45"/>
          <w:szCs w:val="45"/>
        </w:rPr>
        <w:t>7. Conditional flows in a procedure</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So far, we have seen simple use cases of procedure. These use cases involve queries that are not really complicated. In this section, we would proceed with </w:t>
      </w:r>
      <w:proofErr w:type="gramStart"/>
      <w:r w:rsidRPr="0000116B">
        <w:rPr>
          <w:rFonts w:ascii="Tahoma" w:eastAsia="Times New Roman" w:hAnsi="Tahoma" w:cs="Tahoma"/>
          <w:color w:val="333333"/>
          <w:sz w:val="20"/>
          <w:szCs w:val="20"/>
        </w:rPr>
        <w:t>branching</w:t>
      </w:r>
      <w:proofErr w:type="gramEnd"/>
      <w:r w:rsidRPr="0000116B">
        <w:rPr>
          <w:rFonts w:ascii="Tahoma" w:eastAsia="Times New Roman" w:hAnsi="Tahoma" w:cs="Tahoma"/>
          <w:color w:val="333333"/>
          <w:sz w:val="20"/>
          <w:szCs w:val="20"/>
        </w:rPr>
        <w:t xml:space="preserve"> the flow of procedure conditionally. This is where the real application of procedure comes into picture. Conditional flows allow you to take decision on what operation needs to be done based on a query or a variable that is passed. Before we get into write a procedure containing a case, let us understand its syntax. The below code snippet shows the procedure syntax for a procedure containing cases.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9</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procedure_name</w:t>
            </w:r>
            <w:proofErr w:type="spellEnd"/>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CASE </w:t>
            </w:r>
            <w:proofErr w:type="spellStart"/>
            <w:r w:rsidRPr="0000116B">
              <w:rPr>
                <w:rFonts w:ascii="Courier New" w:eastAsia="Times New Roman" w:hAnsi="Courier New" w:cs="Courier New"/>
                <w:color w:val="555555"/>
                <w:sz w:val="20"/>
                <w:szCs w:val="20"/>
              </w:rPr>
              <w:t>case_value</w:t>
            </w:r>
            <w:proofErr w:type="spellEnd"/>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WHEN expression THEN </w:t>
            </w:r>
            <w:proofErr w:type="spellStart"/>
            <w:r w:rsidRPr="0000116B">
              <w:rPr>
                <w:rFonts w:ascii="Courier New" w:eastAsia="Times New Roman" w:hAnsi="Courier New" w:cs="Courier New"/>
                <w:color w:val="555555"/>
                <w:sz w:val="20"/>
                <w:szCs w:val="20"/>
              </w:rPr>
              <w:t>queries_to_be_executed</w:t>
            </w:r>
            <w:proofErr w:type="spellEnd"/>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[WHEN expression THEN </w:t>
            </w:r>
            <w:proofErr w:type="spellStart"/>
            <w:r w:rsidRPr="0000116B">
              <w:rPr>
                <w:rFonts w:ascii="Courier New" w:eastAsia="Times New Roman" w:hAnsi="Courier New" w:cs="Courier New"/>
                <w:color w:val="555555"/>
                <w:sz w:val="20"/>
                <w:szCs w:val="20"/>
              </w:rPr>
              <w:t>queries_to_be_executed</w:t>
            </w:r>
            <w:proofErr w:type="spellEnd"/>
            <w:proofErr w:type="gramStart"/>
            <w:r w:rsidRPr="0000116B">
              <w:rPr>
                <w:rFonts w:ascii="Courier New" w:eastAsia="Times New Roman" w:hAnsi="Courier New" w:cs="Courier New"/>
                <w:color w:val="555555"/>
                <w:sz w:val="20"/>
                <w:szCs w:val="20"/>
              </w:rPr>
              <w:t>] ...</w:t>
            </w:r>
            <w:proofErr w:type="gramEnd"/>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[WHEN expression THEN </w:t>
            </w:r>
            <w:proofErr w:type="spellStart"/>
            <w:r w:rsidRPr="0000116B">
              <w:rPr>
                <w:rFonts w:ascii="Courier New" w:eastAsia="Times New Roman" w:hAnsi="Courier New" w:cs="Courier New"/>
                <w:color w:val="555555"/>
                <w:sz w:val="20"/>
                <w:szCs w:val="20"/>
              </w:rPr>
              <w:t>queries_to_be_executed</w:t>
            </w:r>
            <w:proofErr w:type="spellEnd"/>
            <w:proofErr w:type="gramStart"/>
            <w:r w:rsidRPr="0000116B">
              <w:rPr>
                <w:rFonts w:ascii="Courier New" w:eastAsia="Times New Roman" w:hAnsi="Courier New" w:cs="Courier New"/>
                <w:color w:val="555555"/>
                <w:sz w:val="20"/>
                <w:szCs w:val="20"/>
              </w:rPr>
              <w:t>] ...</w:t>
            </w:r>
            <w:proofErr w:type="gramEnd"/>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[ELSE </w:t>
            </w:r>
            <w:proofErr w:type="spellStart"/>
            <w:r w:rsidRPr="0000116B">
              <w:rPr>
                <w:rFonts w:ascii="Courier New" w:eastAsia="Times New Roman" w:hAnsi="Courier New" w:cs="Courier New"/>
                <w:color w:val="555555"/>
                <w:sz w:val="20"/>
                <w:szCs w:val="20"/>
              </w:rPr>
              <w:t>queries_to_be_executed</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 CASE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In the above syntax, the items mentioned in square braces are optional. In the above procedure, </w:t>
      </w:r>
      <w:r w:rsidRPr="0000116B">
        <w:rPr>
          <w:rFonts w:ascii="Lucida Console" w:eastAsia="Times New Roman" w:hAnsi="Lucida Console" w:cs="Courier New"/>
          <w:color w:val="666666"/>
          <w:sz w:val="17"/>
          <w:szCs w:val="17"/>
          <w:bdr w:val="single" w:sz="6" w:space="2" w:color="E1E1E1" w:frame="1"/>
        </w:rPr>
        <w:t>WHEN</w:t>
      </w:r>
      <w:r w:rsidRPr="0000116B">
        <w:rPr>
          <w:rFonts w:ascii="Tahoma" w:eastAsia="Times New Roman" w:hAnsi="Tahoma" w:cs="Tahoma"/>
          <w:color w:val="333333"/>
          <w:sz w:val="20"/>
          <w:szCs w:val="20"/>
        </w:rPr>
        <w:t xml:space="preserve"> indicates the starting of </w:t>
      </w:r>
      <w:proofErr w:type="gramStart"/>
      <w:r w:rsidRPr="0000116B">
        <w:rPr>
          <w:rFonts w:ascii="Tahoma" w:eastAsia="Times New Roman" w:hAnsi="Tahoma" w:cs="Tahoma"/>
          <w:color w:val="333333"/>
          <w:sz w:val="20"/>
          <w:szCs w:val="20"/>
        </w:rPr>
        <w:t>an if</w:t>
      </w:r>
      <w:proofErr w:type="gramEnd"/>
      <w:r w:rsidRPr="0000116B">
        <w:rPr>
          <w:rFonts w:ascii="Tahoma" w:eastAsia="Times New Roman" w:hAnsi="Tahoma" w:cs="Tahoma"/>
          <w:color w:val="333333"/>
          <w:sz w:val="20"/>
          <w:szCs w:val="20"/>
        </w:rPr>
        <w:t xml:space="preserve"> condition. The keyword </w:t>
      </w:r>
      <w:r w:rsidRPr="0000116B">
        <w:rPr>
          <w:rFonts w:ascii="Lucida Console" w:eastAsia="Times New Roman" w:hAnsi="Lucida Console" w:cs="Courier New"/>
          <w:color w:val="666666"/>
          <w:sz w:val="17"/>
          <w:szCs w:val="17"/>
          <w:bdr w:val="single" w:sz="6" w:space="2" w:color="E1E1E1" w:frame="1"/>
        </w:rPr>
        <w:t>CASE</w:t>
      </w:r>
      <w:r w:rsidRPr="0000116B">
        <w:rPr>
          <w:rFonts w:ascii="Tahoma" w:eastAsia="Times New Roman" w:hAnsi="Tahoma" w:cs="Tahoma"/>
          <w:color w:val="333333"/>
          <w:sz w:val="20"/>
          <w:szCs w:val="20"/>
        </w:rPr>
        <w:t> signifies the beginning of a conditional branching. The expression statement could be any variable or an expression being evaluated. </w:t>
      </w:r>
      <w:proofErr w:type="gramStart"/>
      <w:r w:rsidRPr="0000116B">
        <w:rPr>
          <w:rFonts w:ascii="Lucida Console" w:eastAsia="Times New Roman" w:hAnsi="Lucida Console" w:cs="Courier New"/>
          <w:color w:val="666666"/>
          <w:sz w:val="17"/>
          <w:szCs w:val="17"/>
          <w:bdr w:val="single" w:sz="6" w:space="2" w:color="E1E1E1" w:frame="1"/>
        </w:rPr>
        <w:t>THEN</w:t>
      </w:r>
      <w:r w:rsidRPr="0000116B">
        <w:rPr>
          <w:rFonts w:ascii="Tahoma" w:eastAsia="Times New Roman" w:hAnsi="Tahoma" w:cs="Tahoma"/>
          <w:color w:val="333333"/>
          <w:sz w:val="20"/>
          <w:szCs w:val="20"/>
        </w:rPr>
        <w:t> is used to indicate the beginning of body if the expression evaluates to true.</w:t>
      </w:r>
      <w:proofErr w:type="gramEnd"/>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The rest of the statements are optional. They are used to add more if conditions and an else condition in case none of the provided expressions are evaluated to true. </w:t>
      </w:r>
      <w:proofErr w:type="gramStart"/>
      <w:r w:rsidRPr="0000116B">
        <w:rPr>
          <w:rFonts w:ascii="Tahoma" w:eastAsia="Times New Roman" w:hAnsi="Tahoma" w:cs="Tahoma"/>
          <w:color w:val="333333"/>
          <w:sz w:val="20"/>
          <w:szCs w:val="20"/>
        </w:rPr>
        <w:t>Now, proceeding towards writing an actual procedure.</w:t>
      </w:r>
      <w:proofErr w:type="gramEnd"/>
      <w:r w:rsidRPr="0000116B">
        <w:rPr>
          <w:rFonts w:ascii="Tahoma" w:eastAsia="Times New Roman" w:hAnsi="Tahoma" w:cs="Tahoma"/>
          <w:color w:val="333333"/>
          <w:sz w:val="20"/>
          <w:szCs w:val="20"/>
        </w:rPr>
        <w:t xml:space="preserve"> We would use simple body statements to understand the conditional branching well. In general, you could use any SQL query statements in the body.</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9</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firstcaseprocedure</w:t>
            </w:r>
            <w:proofErr w:type="spellEnd"/>
            <w:r w:rsidRPr="0000116B">
              <w:rPr>
                <w:rFonts w:ascii="Courier New" w:eastAsia="Times New Roman" w:hAnsi="Courier New" w:cs="Courier New"/>
                <w:color w:val="555555"/>
                <w:sz w:val="20"/>
                <w:szCs w:val="20"/>
              </w:rPr>
              <w:t xml:space="preserve">(variable </w:t>
            </w:r>
            <w:proofErr w:type="spellStart"/>
            <w:r w:rsidRPr="0000116B">
              <w:rPr>
                <w:rFonts w:ascii="Courier New" w:eastAsia="Times New Roman" w:hAnsi="Courier New" w:cs="Courier New"/>
                <w:color w:val="555555"/>
                <w:sz w:val="20"/>
                <w:szCs w:val="20"/>
              </w:rPr>
              <w:t>varchar</w:t>
            </w:r>
            <w:proofErr w:type="spellEnd"/>
            <w:r w:rsidRPr="0000116B">
              <w:rPr>
                <w:rFonts w:ascii="Courier New" w:eastAsia="Times New Roman" w:hAnsi="Courier New" w:cs="Courier New"/>
                <w:color w:val="555555"/>
                <w:sz w:val="20"/>
                <w:szCs w:val="20"/>
              </w:rPr>
              <w:t>(10))</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CASE variable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WHEN 'first'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'First condition executed';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WHEN 'second'</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'Second condition executed';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WHEN 'third'</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'Third condition executed';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ELSE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'Else condition executed';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 CASE;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In the above code, carefully check the semicolons and single quotes placed. They are the major cause of errors if at all you encounter one. Once the procedure is created, test the procedure execution for each test case. The testing of the procedure has been shown below.</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lastRenderedPageBreak/>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39</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firstcaseprocedure</w:t>
            </w:r>
            <w:proofErr w:type="spellEnd"/>
            <w:r w:rsidRPr="0000116B">
              <w:rPr>
                <w:rFonts w:ascii="Courier New" w:eastAsia="Times New Roman" w:hAnsi="Courier New" w:cs="Courier New"/>
                <w:color w:val="555555"/>
                <w:sz w:val="20"/>
                <w:szCs w:val="20"/>
              </w:rPr>
              <w:t>('first');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First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First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1 row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firstcaseprocedure</w:t>
            </w:r>
            <w:proofErr w:type="spellEnd"/>
            <w:r w:rsidRPr="0000116B">
              <w:rPr>
                <w:rFonts w:ascii="Courier New" w:eastAsia="Times New Roman" w:hAnsi="Courier New" w:cs="Courier New"/>
                <w:color w:val="555555"/>
                <w:sz w:val="20"/>
                <w:szCs w:val="20"/>
              </w:rPr>
              <w:t>('second');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Second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Second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1 row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firstcaseprocedure</w:t>
            </w:r>
            <w:proofErr w:type="spellEnd"/>
            <w:r w:rsidRPr="0000116B">
              <w:rPr>
                <w:rFonts w:ascii="Courier New" w:eastAsia="Times New Roman" w:hAnsi="Courier New" w:cs="Courier New"/>
                <w:color w:val="555555"/>
                <w:sz w:val="20"/>
                <w:szCs w:val="20"/>
              </w:rPr>
              <w:t>('third');</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Third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Third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1 row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firstcaseprocedure</w:t>
            </w:r>
            <w:proofErr w:type="spellEnd"/>
            <w:r w:rsidRPr="0000116B">
              <w:rPr>
                <w:rFonts w:ascii="Courier New" w:eastAsia="Times New Roman" w:hAnsi="Courier New" w:cs="Courier New"/>
                <w:color w:val="555555"/>
                <w:sz w:val="20"/>
                <w:szCs w:val="20"/>
              </w:rPr>
              <w:t>('xyz');</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Else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Else condition executed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1 row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(0.00 sec)</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As it can be seen in the above execution results, the output obtained is conditional based on the supplied argument. Although we supplied the argument, it is also possible to define the argument within the procedure. For instance, consider a procedure that updates whether a student passed or failed. In such a procedure, the </w:t>
      </w:r>
      <w:proofErr w:type="gramStart"/>
      <w:r w:rsidRPr="0000116B">
        <w:rPr>
          <w:rFonts w:ascii="Tahoma" w:eastAsia="Times New Roman" w:hAnsi="Tahoma" w:cs="Tahoma"/>
          <w:color w:val="333333"/>
          <w:sz w:val="20"/>
          <w:szCs w:val="20"/>
        </w:rPr>
        <w:t>procedure dynamically retrieves the marks and check</w:t>
      </w:r>
      <w:proofErr w:type="gramEnd"/>
      <w:r w:rsidRPr="0000116B">
        <w:rPr>
          <w:rFonts w:ascii="Tahoma" w:eastAsia="Times New Roman" w:hAnsi="Tahoma" w:cs="Tahoma"/>
          <w:color w:val="333333"/>
          <w:sz w:val="20"/>
          <w:szCs w:val="20"/>
        </w:rPr>
        <w:t xml:space="preserve"> whether the student passed or fail and updates the record accordingly.</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 xml:space="preserve">A sample procedure with a similar implementation is shown below. The table has been assumed to be </w:t>
      </w:r>
      <w:proofErr w:type="gramStart"/>
      <w:r w:rsidRPr="0000116B">
        <w:rPr>
          <w:rFonts w:ascii="Tahoma" w:eastAsia="Times New Roman" w:hAnsi="Tahoma" w:cs="Tahoma"/>
          <w:color w:val="333333"/>
          <w:sz w:val="20"/>
          <w:szCs w:val="20"/>
        </w:rPr>
        <w:t>existing</w:t>
      </w:r>
      <w:proofErr w:type="gramEnd"/>
      <w:r w:rsidRPr="0000116B">
        <w:rPr>
          <w:rFonts w:ascii="Tahoma" w:eastAsia="Times New Roman" w:hAnsi="Tahoma" w:cs="Tahoma"/>
          <w:color w:val="333333"/>
          <w:sz w:val="20"/>
          <w:szCs w:val="20"/>
        </w:rPr>
        <w:t xml:space="preserve"> as the example is just to clarify a use case.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lastRenderedPageBreak/>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lastRenderedPageBreak/>
              <w:t xml:space="preserve">CREATE PROCEDURE </w:t>
            </w:r>
            <w:proofErr w:type="spellStart"/>
            <w:r w:rsidRPr="0000116B">
              <w:rPr>
                <w:rFonts w:ascii="Courier New" w:eastAsia="Times New Roman" w:hAnsi="Courier New" w:cs="Courier New"/>
                <w:color w:val="555555"/>
                <w:sz w:val="20"/>
                <w:szCs w:val="20"/>
              </w:rPr>
              <w:t>passorfail</w:t>
            </w:r>
            <w:proofErr w:type="spellEnd"/>
            <w:r w:rsidRPr="0000116B">
              <w:rPr>
                <w:rFonts w:ascii="Courier New" w:eastAsia="Times New Roman" w:hAnsi="Courier New" w:cs="Courier New"/>
                <w:color w:val="555555"/>
                <w:sz w:val="20"/>
                <w:szCs w:val="20"/>
              </w:rPr>
              <w:t>(</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lastRenderedPageBreak/>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DECLARE marks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select</w:t>
            </w:r>
            <w:r w:rsidRPr="0000116B">
              <w:rPr>
                <w:rFonts w:ascii="Times New Roman" w:eastAsia="Times New Roman" w:hAnsi="Times New Roman" w:cs="Times New Roman"/>
                <w:color w:val="555555"/>
                <w:sz w:val="24"/>
                <w:szCs w:val="24"/>
              </w:rPr>
              <w:t xml:space="preserve">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 xml:space="preserve"> into marks from </w:t>
            </w:r>
            <w:proofErr w:type="spellStart"/>
            <w:r w:rsidRPr="0000116B">
              <w:rPr>
                <w:rFonts w:ascii="Courier New" w:eastAsia="Times New Roman" w:hAnsi="Courier New" w:cs="Courier New"/>
                <w:color w:val="555555"/>
                <w:sz w:val="20"/>
                <w:szCs w:val="20"/>
              </w:rPr>
              <w:t>student_result</w:t>
            </w:r>
            <w:proofErr w:type="spellEnd"/>
            <w:r w:rsidRPr="0000116B">
              <w:rPr>
                <w:rFonts w:ascii="Courier New" w:eastAsia="Times New Roman" w:hAnsi="Courier New" w:cs="Courier New"/>
                <w:color w:val="555555"/>
                <w:sz w:val="20"/>
                <w:szCs w:val="20"/>
              </w:rPr>
              <w:t xml:space="preserve"> where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CASE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WHEN marks&lt;35 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'Fail';</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WHEN marks&lt;50 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'C Grade';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WHEN marks&lt;70 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'B Grade';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ELSE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'A Grade';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 CASE;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Here, notice the difference in the case carefully. The case variable is no longer common between the statements. Whenever we need to use comparison or logical operators, we need to use it the way it is shown above. The condition </w:t>
      </w:r>
      <w:r w:rsidRPr="0000116B">
        <w:rPr>
          <w:rFonts w:ascii="Lucida Console" w:eastAsia="Times New Roman" w:hAnsi="Lucida Console" w:cs="Courier New"/>
          <w:color w:val="666666"/>
          <w:sz w:val="17"/>
          <w:szCs w:val="17"/>
          <w:bdr w:val="single" w:sz="6" w:space="2" w:color="E1E1E1" w:frame="1"/>
        </w:rPr>
        <w:t>marks&lt;35</w:t>
      </w:r>
      <w:r w:rsidRPr="0000116B">
        <w:rPr>
          <w:rFonts w:ascii="Tahoma" w:eastAsia="Times New Roman" w:hAnsi="Tahoma" w:cs="Tahoma"/>
          <w:color w:val="333333"/>
          <w:sz w:val="20"/>
          <w:szCs w:val="20"/>
        </w:rPr>
        <w:t> can be replaced by any relevant condition involving a different variable too.</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In the above code, the flow control takes place using </w:t>
      </w:r>
      <w:r w:rsidRPr="0000116B">
        <w:rPr>
          <w:rFonts w:ascii="Lucida Console" w:eastAsia="Times New Roman" w:hAnsi="Lucida Console" w:cs="Courier New"/>
          <w:color w:val="666666"/>
          <w:sz w:val="17"/>
          <w:szCs w:val="17"/>
          <w:bdr w:val="single" w:sz="6" w:space="2" w:color="E1E1E1" w:frame="1"/>
        </w:rPr>
        <w:t>CASE</w:t>
      </w:r>
      <w:r w:rsidRPr="0000116B">
        <w:rPr>
          <w:rFonts w:ascii="Tahoma" w:eastAsia="Times New Roman" w:hAnsi="Tahoma" w:cs="Tahoma"/>
          <w:color w:val="333333"/>
          <w:sz w:val="20"/>
          <w:szCs w:val="20"/>
        </w:rPr>
        <w:t xml:space="preserve"> statement. However, often we are more comfortable using IF…. </w:t>
      </w:r>
      <w:proofErr w:type="gramStart"/>
      <w:r w:rsidRPr="0000116B">
        <w:rPr>
          <w:rFonts w:ascii="Tahoma" w:eastAsia="Times New Roman" w:hAnsi="Tahoma" w:cs="Tahoma"/>
          <w:color w:val="333333"/>
          <w:sz w:val="20"/>
          <w:szCs w:val="20"/>
        </w:rPr>
        <w:t>ELSE for its simplicity in using the expressions.</w:t>
      </w:r>
      <w:proofErr w:type="gramEnd"/>
      <w:r w:rsidRPr="0000116B">
        <w:rPr>
          <w:rFonts w:ascii="Tahoma" w:eastAsia="Times New Roman" w:hAnsi="Tahoma" w:cs="Tahoma"/>
          <w:color w:val="333333"/>
          <w:sz w:val="20"/>
          <w:szCs w:val="20"/>
        </w:rPr>
        <w:t xml:space="preserve"> Unlike </w:t>
      </w:r>
      <w:r w:rsidRPr="0000116B">
        <w:rPr>
          <w:rFonts w:ascii="Lucida Console" w:eastAsia="Times New Roman" w:hAnsi="Lucida Console" w:cs="Courier New"/>
          <w:color w:val="666666"/>
          <w:sz w:val="17"/>
          <w:szCs w:val="17"/>
          <w:bdr w:val="single" w:sz="6" w:space="2" w:color="E1E1E1" w:frame="1"/>
        </w:rPr>
        <w:t>CASE</w:t>
      </w:r>
      <w:r w:rsidRPr="0000116B">
        <w:rPr>
          <w:rFonts w:ascii="Tahoma" w:eastAsia="Times New Roman" w:hAnsi="Tahoma" w:cs="Tahoma"/>
          <w:color w:val="333333"/>
          <w:sz w:val="20"/>
          <w:szCs w:val="20"/>
        </w:rPr>
        <w:t>, where you are allowed to evaluate only one specific variable in the condition, IF…ELSE allows you to check for multiple variables with different combinations. Let us understand the syntax of an IF…ELSE statement in procedure.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4</w:t>
            </w:r>
          </w:p>
        </w:tc>
        <w:tc>
          <w:tcPr>
            <w:tcW w:w="1179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IF </w:t>
            </w:r>
            <w:proofErr w:type="spellStart"/>
            <w:r w:rsidRPr="0000116B">
              <w:rPr>
                <w:rFonts w:ascii="Courier New" w:eastAsia="Times New Roman" w:hAnsi="Courier New" w:cs="Courier New"/>
                <w:color w:val="555555"/>
                <w:sz w:val="20"/>
                <w:szCs w:val="20"/>
              </w:rPr>
              <w:t>search_condition</w:t>
            </w:r>
            <w:proofErr w:type="spellEnd"/>
            <w:r w:rsidRPr="0000116B">
              <w:rPr>
                <w:rFonts w:ascii="Courier New" w:eastAsia="Times New Roman" w:hAnsi="Courier New" w:cs="Courier New"/>
                <w:color w:val="555555"/>
                <w:sz w:val="20"/>
                <w:szCs w:val="20"/>
              </w:rPr>
              <w:t xml:space="preserve"> THEN </w:t>
            </w:r>
            <w:proofErr w:type="spellStart"/>
            <w:r w:rsidRPr="0000116B">
              <w:rPr>
                <w:rFonts w:ascii="Courier New" w:eastAsia="Times New Roman" w:hAnsi="Courier New" w:cs="Courier New"/>
                <w:color w:val="555555"/>
                <w:sz w:val="20"/>
                <w:szCs w:val="20"/>
              </w:rPr>
              <w:t>query_statements</w:t>
            </w:r>
            <w:proofErr w:type="spellEnd"/>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[ELSEIF </w:t>
            </w:r>
            <w:proofErr w:type="spellStart"/>
            <w:r w:rsidRPr="0000116B">
              <w:rPr>
                <w:rFonts w:ascii="Courier New" w:eastAsia="Times New Roman" w:hAnsi="Courier New" w:cs="Courier New"/>
                <w:color w:val="555555"/>
                <w:sz w:val="20"/>
                <w:szCs w:val="20"/>
              </w:rPr>
              <w:t>search_expression</w:t>
            </w:r>
            <w:proofErr w:type="spellEnd"/>
            <w:r w:rsidRPr="0000116B">
              <w:rPr>
                <w:rFonts w:ascii="Courier New" w:eastAsia="Times New Roman" w:hAnsi="Courier New" w:cs="Courier New"/>
                <w:color w:val="555555"/>
                <w:sz w:val="20"/>
                <w:szCs w:val="20"/>
              </w:rPr>
              <w:t xml:space="preserve"> THEN </w:t>
            </w:r>
            <w:proofErr w:type="spellStart"/>
            <w:r w:rsidRPr="0000116B">
              <w:rPr>
                <w:rFonts w:ascii="Courier New" w:eastAsia="Times New Roman" w:hAnsi="Courier New" w:cs="Courier New"/>
                <w:color w:val="555555"/>
                <w:sz w:val="20"/>
                <w:szCs w:val="20"/>
              </w:rPr>
              <w:t>query_statements</w:t>
            </w:r>
            <w:proofErr w:type="spellEnd"/>
            <w:proofErr w:type="gramStart"/>
            <w:r w:rsidRPr="0000116B">
              <w:rPr>
                <w:rFonts w:ascii="Courier New" w:eastAsia="Times New Roman" w:hAnsi="Courier New" w:cs="Courier New"/>
                <w:color w:val="555555"/>
                <w:sz w:val="20"/>
                <w:szCs w:val="20"/>
              </w:rPr>
              <w:t>] ...</w:t>
            </w:r>
            <w:proofErr w:type="gramEnd"/>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[ELSE </w:t>
            </w:r>
            <w:proofErr w:type="spellStart"/>
            <w:r w:rsidRPr="0000116B">
              <w:rPr>
                <w:rFonts w:ascii="Courier New" w:eastAsia="Times New Roman" w:hAnsi="Courier New" w:cs="Courier New"/>
                <w:color w:val="555555"/>
                <w:sz w:val="20"/>
                <w:szCs w:val="20"/>
              </w:rPr>
              <w:t>statement_list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 IF</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The above syntax can be updated and used in any procedure body. The statements in the square braces are optional and can be avoided if not required. The </w:t>
      </w:r>
      <w:proofErr w:type="spellStart"/>
      <w:r w:rsidRPr="0000116B">
        <w:rPr>
          <w:rFonts w:ascii="Tahoma" w:eastAsia="Times New Roman" w:hAnsi="Tahoma" w:cs="Tahoma"/>
          <w:b/>
          <w:bCs/>
          <w:color w:val="333333"/>
          <w:sz w:val="24"/>
          <w:szCs w:val="24"/>
          <w:bdr w:val="none" w:sz="0" w:space="0" w:color="auto" w:frame="1"/>
        </w:rPr>
        <w:t>query_statements</w:t>
      </w:r>
      <w:proofErr w:type="spellEnd"/>
      <w:r w:rsidRPr="0000116B">
        <w:rPr>
          <w:rFonts w:ascii="Tahoma" w:eastAsia="Times New Roman" w:hAnsi="Tahoma" w:cs="Tahoma"/>
          <w:color w:val="333333"/>
          <w:sz w:val="20"/>
          <w:szCs w:val="20"/>
        </w:rPr>
        <w:t xml:space="preserve"> part can </w:t>
      </w:r>
      <w:proofErr w:type="gramStart"/>
      <w:r w:rsidRPr="0000116B">
        <w:rPr>
          <w:rFonts w:ascii="Tahoma" w:eastAsia="Times New Roman" w:hAnsi="Tahoma" w:cs="Tahoma"/>
          <w:color w:val="333333"/>
          <w:sz w:val="20"/>
          <w:szCs w:val="20"/>
        </w:rPr>
        <w:t>contains</w:t>
      </w:r>
      <w:proofErr w:type="gramEnd"/>
      <w:r w:rsidRPr="0000116B">
        <w:rPr>
          <w:rFonts w:ascii="Tahoma" w:eastAsia="Times New Roman" w:hAnsi="Tahoma" w:cs="Tahoma"/>
          <w:color w:val="333333"/>
          <w:sz w:val="20"/>
          <w:szCs w:val="20"/>
        </w:rPr>
        <w:t xml:space="preserve"> single or multiple SQL conditions to be executed if the </w:t>
      </w:r>
      <w:proofErr w:type="spellStart"/>
      <w:r w:rsidRPr="0000116B">
        <w:rPr>
          <w:rFonts w:ascii="Tahoma" w:eastAsia="Times New Roman" w:hAnsi="Tahoma" w:cs="Tahoma"/>
          <w:color w:val="333333"/>
          <w:sz w:val="20"/>
          <w:szCs w:val="20"/>
        </w:rPr>
        <w:t>search_condition</w:t>
      </w:r>
      <w:proofErr w:type="spellEnd"/>
      <w:r w:rsidRPr="0000116B">
        <w:rPr>
          <w:rFonts w:ascii="Tahoma" w:eastAsia="Times New Roman" w:hAnsi="Tahoma" w:cs="Tahoma"/>
          <w:color w:val="333333"/>
          <w:sz w:val="20"/>
          <w:szCs w:val="20"/>
        </w:rPr>
        <w:t xml:space="preserve"> evaluates to true. The above CASE…WHEN statement is converted into IF…ELSE in the code below.</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passorfail</w:t>
            </w:r>
            <w:proofErr w:type="spellEnd"/>
            <w:r w:rsidRPr="0000116B">
              <w:rPr>
                <w:rFonts w:ascii="Courier New" w:eastAsia="Times New Roman" w:hAnsi="Courier New" w:cs="Courier New"/>
                <w:color w:val="555555"/>
                <w:sz w:val="20"/>
                <w:szCs w:val="20"/>
              </w:rPr>
              <w:t>(</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DECLARE marks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select</w:t>
            </w:r>
            <w:r w:rsidRPr="0000116B">
              <w:rPr>
                <w:rFonts w:ascii="Times New Roman" w:eastAsia="Times New Roman" w:hAnsi="Times New Roman" w:cs="Times New Roman"/>
                <w:color w:val="555555"/>
                <w:sz w:val="24"/>
                <w:szCs w:val="24"/>
              </w:rPr>
              <w:t xml:space="preserve">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 xml:space="preserve"> into marks from </w:t>
            </w:r>
            <w:proofErr w:type="spellStart"/>
            <w:r w:rsidRPr="0000116B">
              <w:rPr>
                <w:rFonts w:ascii="Courier New" w:eastAsia="Times New Roman" w:hAnsi="Courier New" w:cs="Courier New"/>
                <w:color w:val="555555"/>
                <w:sz w:val="20"/>
                <w:szCs w:val="20"/>
              </w:rPr>
              <w:t>student_result</w:t>
            </w:r>
            <w:proofErr w:type="spellEnd"/>
            <w:r w:rsidRPr="0000116B">
              <w:rPr>
                <w:rFonts w:ascii="Courier New" w:eastAsia="Times New Roman" w:hAnsi="Courier New" w:cs="Courier New"/>
                <w:color w:val="555555"/>
                <w:sz w:val="20"/>
                <w:szCs w:val="20"/>
              </w:rPr>
              <w:t xml:space="preserve"> where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IF marks&lt;35 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'Fail';</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ELSEIF marks&lt;50 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'C Grade';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ELSEIF marks&lt;70 THEN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'B Grade';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ELSE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'A Grade';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 IF</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Observe the amount of simplicity it introduces. It just gets easier to understand conditions for even a layman.</w:t>
      </w:r>
    </w:p>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9" w:name="#section8"/>
      <w:bookmarkEnd w:id="9"/>
      <w:r w:rsidRPr="0000116B">
        <w:rPr>
          <w:rFonts w:ascii="Helvetica" w:eastAsia="Times New Roman" w:hAnsi="Helvetica" w:cs="Helvetica"/>
          <w:color w:val="333333"/>
          <w:sz w:val="45"/>
          <w:szCs w:val="45"/>
        </w:rPr>
        <w:t>8. Looping through records</w:t>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Notice that in the above use case of student marks, all we did is print the pass grade of a student based on the supplied id. A procedure as discussed before is used to do large pre-defined tasks. Hence, it would be more useful if one could update the grade of each student by just calling the procedure. In order to do so, let us create a table and add few details to it. Execute the below queries in order to do the same.</w:t>
      </w:r>
    </w:p>
    <w:tbl>
      <w:tblPr>
        <w:tblW w:w="13575" w:type="dxa"/>
        <w:tblCellSpacing w:w="0" w:type="dxa"/>
        <w:tblCellMar>
          <w:left w:w="0" w:type="dxa"/>
          <w:right w:w="0" w:type="dxa"/>
        </w:tblCellMar>
        <w:tblLook w:val="04A0" w:firstRow="1" w:lastRow="0" w:firstColumn="1" w:lastColumn="0" w:noHBand="0" w:noVBand="1"/>
      </w:tblPr>
      <w:tblGrid>
        <w:gridCol w:w="630"/>
        <w:gridCol w:w="12945"/>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lastRenderedPageBreak/>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18</w:t>
            </w:r>
          </w:p>
        </w:tc>
        <w:tc>
          <w:tcPr>
            <w:tcW w:w="12945"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lastRenderedPageBreak/>
              <w:t>mysql</w:t>
            </w:r>
            <w:proofErr w:type="spellEnd"/>
            <w:r w:rsidRPr="0000116B">
              <w:rPr>
                <w:rFonts w:ascii="Courier New" w:eastAsia="Times New Roman" w:hAnsi="Courier New" w:cs="Courier New"/>
                <w:color w:val="555555"/>
                <w:sz w:val="20"/>
                <w:szCs w:val="20"/>
              </w:rPr>
              <w:t xml:space="preserve">&gt; create table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 xml:space="preserve">, marks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 xml:space="preserve">, grade </w:t>
            </w:r>
            <w:proofErr w:type="spellStart"/>
            <w:r w:rsidRPr="0000116B">
              <w:rPr>
                <w:rFonts w:ascii="Courier New" w:eastAsia="Times New Roman" w:hAnsi="Courier New" w:cs="Courier New"/>
                <w:color w:val="555555"/>
                <w:sz w:val="20"/>
                <w:szCs w:val="20"/>
              </w:rPr>
              <w:t>varchar</w:t>
            </w:r>
            <w:proofErr w:type="spellEnd"/>
            <w:r w:rsidRPr="0000116B">
              <w:rPr>
                <w:rFonts w:ascii="Courier New" w:eastAsia="Times New Roman" w:hAnsi="Courier New" w:cs="Courier New"/>
                <w:color w:val="555555"/>
                <w:sz w:val="20"/>
                <w:szCs w:val="20"/>
              </w:rPr>
              <w:t>(5));</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lastRenderedPageBreak/>
              <w:t>Query OK, 0 rows affected (0.12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insert into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 xml:space="preserve"> values (1, 50,null),(2,60,null),(3,34,null),(4,70,null),(5,43,null);</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5 rows affected (0.07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Records: 5  Duplicates: 0  Warnings: 0</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marks | grade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1 |    50 | NULL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2 |    60 | NULL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3 |    34 | NULL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4 |    70 | NULL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5 |    43 | NULL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5 rows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(0.01 sec)</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Now, we would create a procedure that checks the marks of each student and assigns a grade to each student. Before proceeding, let us understand the syntax and terminologies. The code snippet shows the syntax of the procedure containing a loop.</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16</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CREATE PROCEDURE </w:t>
            </w:r>
            <w:proofErr w:type="spellStart"/>
            <w:r w:rsidRPr="0000116B">
              <w:rPr>
                <w:rFonts w:ascii="Courier New" w:eastAsia="Times New Roman" w:hAnsi="Courier New" w:cs="Courier New"/>
                <w:color w:val="555555"/>
                <w:sz w:val="20"/>
                <w:szCs w:val="20"/>
              </w:rPr>
              <w:t>curdemo</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//Declaration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of variables</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//Open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cursors</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proofErr w:type="spellStart"/>
            <w:r w:rsidRPr="0000116B">
              <w:rPr>
                <w:rFonts w:ascii="Courier New" w:eastAsia="Times New Roman" w:hAnsi="Courier New" w:cs="Courier New"/>
                <w:color w:val="555555"/>
                <w:sz w:val="20"/>
                <w:szCs w:val="20"/>
              </w:rPr>
              <w:t>read_loop</w:t>
            </w:r>
            <w:proofErr w:type="spellEnd"/>
            <w:r w:rsidRPr="0000116B">
              <w:rPr>
                <w:rFonts w:ascii="Courier New" w:eastAsia="Times New Roman" w:hAnsi="Courier New" w:cs="Courier New"/>
                <w:color w:val="555555"/>
                <w:sz w:val="20"/>
                <w:szCs w:val="20"/>
              </w:rPr>
              <w:t>: LOOP</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//FETCH</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Cursors</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//Loop</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through cursors</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IF done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THEN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LEAVE </w:t>
            </w:r>
            <w:proofErr w:type="spellStart"/>
            <w:r w:rsidRPr="0000116B">
              <w:rPr>
                <w:rFonts w:ascii="Courier New" w:eastAsia="Times New Roman" w:hAnsi="Courier New" w:cs="Courier New"/>
                <w:color w:val="555555"/>
                <w:sz w:val="20"/>
                <w:szCs w:val="20"/>
              </w:rPr>
              <w:t>read_loop</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IF;</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//BODY</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IF;</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LOOP;</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//Close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cursors</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In the above syntax, the term to be noted is </w:t>
      </w:r>
      <w:r w:rsidRPr="0000116B">
        <w:rPr>
          <w:rFonts w:ascii="Tahoma" w:eastAsia="Times New Roman" w:hAnsi="Tahoma" w:cs="Tahoma"/>
          <w:b/>
          <w:bCs/>
          <w:color w:val="333333"/>
          <w:sz w:val="24"/>
          <w:szCs w:val="24"/>
          <w:bdr w:val="none" w:sz="0" w:space="0" w:color="auto" w:frame="1"/>
        </w:rPr>
        <w:t>Cursor</w:t>
      </w:r>
      <w:r w:rsidRPr="0000116B">
        <w:rPr>
          <w:rFonts w:ascii="Tahoma" w:eastAsia="Times New Roman" w:hAnsi="Tahoma" w:cs="Tahoma"/>
          <w:color w:val="333333"/>
          <w:sz w:val="20"/>
          <w:szCs w:val="20"/>
        </w:rPr>
        <w:t>. A cursor is similar to a pointer to a row in the database. You could assign a result set to a cursor. Once assigned, the cursor can help you iterate through the records one by one. The </w:t>
      </w:r>
      <w:proofErr w:type="spellStart"/>
      <w:r w:rsidRPr="0000116B">
        <w:rPr>
          <w:rFonts w:ascii="Lucida Console" w:eastAsia="Times New Roman" w:hAnsi="Lucida Console" w:cs="Courier New"/>
          <w:color w:val="666666"/>
          <w:sz w:val="17"/>
          <w:szCs w:val="17"/>
          <w:bdr w:val="single" w:sz="6" w:space="2" w:color="E1E1E1" w:frame="1"/>
        </w:rPr>
        <w:t>read_loop</w:t>
      </w:r>
      <w:proofErr w:type="spellEnd"/>
      <w:r w:rsidRPr="0000116B">
        <w:rPr>
          <w:rFonts w:ascii="Tahoma" w:eastAsia="Times New Roman" w:hAnsi="Tahoma" w:cs="Tahoma"/>
          <w:color w:val="333333"/>
          <w:sz w:val="20"/>
          <w:szCs w:val="20"/>
        </w:rPr>
        <w:t xml:space="preserve"> label is used to continue </w:t>
      </w:r>
      <w:proofErr w:type="gramStart"/>
      <w:r w:rsidRPr="0000116B">
        <w:rPr>
          <w:rFonts w:ascii="Tahoma" w:eastAsia="Times New Roman" w:hAnsi="Tahoma" w:cs="Tahoma"/>
          <w:color w:val="333333"/>
          <w:sz w:val="20"/>
          <w:szCs w:val="20"/>
        </w:rPr>
        <w:t>an iteration</w:t>
      </w:r>
      <w:proofErr w:type="gramEnd"/>
      <w:r w:rsidRPr="0000116B">
        <w:rPr>
          <w:rFonts w:ascii="Tahoma" w:eastAsia="Times New Roman" w:hAnsi="Tahoma" w:cs="Tahoma"/>
          <w:color w:val="333333"/>
          <w:sz w:val="20"/>
          <w:szCs w:val="20"/>
        </w:rPr>
        <w:t xml:space="preserve"> from a specific label. Thus, when you write </w:t>
      </w:r>
      <w:proofErr w:type="spellStart"/>
      <w:r w:rsidRPr="0000116B">
        <w:rPr>
          <w:rFonts w:ascii="Lucida Console" w:eastAsia="Times New Roman" w:hAnsi="Lucida Console" w:cs="Courier New"/>
          <w:color w:val="666666"/>
          <w:sz w:val="17"/>
          <w:szCs w:val="17"/>
          <w:bdr w:val="single" w:sz="6" w:space="2" w:color="E1E1E1" w:frame="1"/>
        </w:rPr>
        <w:t>read_loop</w:t>
      </w:r>
      <w:proofErr w:type="gramStart"/>
      <w:r w:rsidRPr="0000116B">
        <w:rPr>
          <w:rFonts w:ascii="Lucida Console" w:eastAsia="Times New Roman" w:hAnsi="Lucida Console" w:cs="Courier New"/>
          <w:color w:val="666666"/>
          <w:sz w:val="17"/>
          <w:szCs w:val="17"/>
          <w:bdr w:val="single" w:sz="6" w:space="2" w:color="E1E1E1" w:frame="1"/>
        </w:rPr>
        <w:t>:LOOP</w:t>
      </w:r>
      <w:proofErr w:type="spellEnd"/>
      <w:proofErr w:type="gramEnd"/>
      <w:r w:rsidRPr="0000116B">
        <w:rPr>
          <w:rFonts w:ascii="Tahoma" w:eastAsia="Times New Roman" w:hAnsi="Tahoma" w:cs="Tahoma"/>
          <w:color w:val="333333"/>
          <w:sz w:val="20"/>
          <w:szCs w:val="20"/>
        </w:rPr>
        <w:t>, the code keep rotating until it encounters the statement </w:t>
      </w:r>
      <w:r w:rsidRPr="0000116B">
        <w:rPr>
          <w:rFonts w:ascii="Lucida Console" w:eastAsia="Times New Roman" w:hAnsi="Lucida Console" w:cs="Courier New"/>
          <w:color w:val="666666"/>
          <w:sz w:val="17"/>
          <w:szCs w:val="17"/>
          <w:bdr w:val="single" w:sz="6" w:space="2" w:color="E1E1E1" w:frame="1"/>
        </w:rPr>
        <w:t xml:space="preserve">LEAVE </w:t>
      </w:r>
      <w:proofErr w:type="spellStart"/>
      <w:r w:rsidRPr="0000116B">
        <w:rPr>
          <w:rFonts w:ascii="Lucida Console" w:eastAsia="Times New Roman" w:hAnsi="Lucida Console" w:cs="Courier New"/>
          <w:color w:val="666666"/>
          <w:sz w:val="17"/>
          <w:szCs w:val="17"/>
          <w:bdr w:val="single" w:sz="6" w:space="2" w:color="E1E1E1" w:frame="1"/>
        </w:rPr>
        <w:t>read_loop</w:t>
      </w:r>
      <w:proofErr w:type="spellEnd"/>
      <w:r w:rsidRPr="0000116B">
        <w:rPr>
          <w:rFonts w:ascii="Tahoma" w:eastAsia="Times New Roman" w:hAnsi="Tahoma" w:cs="Tahoma"/>
          <w:color w:val="333333"/>
          <w:sz w:val="20"/>
          <w:szCs w:val="20"/>
        </w:rPr>
        <w:t xml:space="preserve">. Now that we have understood the syntax, let us write our first procedure with </w:t>
      </w:r>
      <w:proofErr w:type="gramStart"/>
      <w:r w:rsidRPr="0000116B">
        <w:rPr>
          <w:rFonts w:ascii="Tahoma" w:eastAsia="Times New Roman" w:hAnsi="Tahoma" w:cs="Tahoma"/>
          <w:color w:val="333333"/>
          <w:sz w:val="20"/>
          <w:szCs w:val="20"/>
        </w:rPr>
        <w:t>an iteration</w:t>
      </w:r>
      <w:proofErr w:type="gramEnd"/>
      <w:r w:rsidRPr="0000116B">
        <w:rPr>
          <w:rFonts w:ascii="Tahoma" w:eastAsia="Times New Roman" w:hAnsi="Tahoma" w:cs="Tahoma"/>
          <w:color w:val="333333"/>
          <w:sz w:val="20"/>
          <w:szCs w:val="20"/>
        </w:rPr>
        <w:t xml:space="preserve"> in it.</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lastRenderedPageBreak/>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18</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lastRenderedPageBreak/>
              <w:t xml:space="preserve">CREATE PROCEDURE </w:t>
            </w:r>
            <w:proofErr w:type="spellStart"/>
            <w:r w:rsidRPr="0000116B">
              <w:rPr>
                <w:rFonts w:ascii="Courier New" w:eastAsia="Times New Roman" w:hAnsi="Courier New" w:cs="Courier New"/>
                <w:color w:val="555555"/>
                <w:sz w:val="20"/>
                <w:szCs w:val="20"/>
              </w:rPr>
              <w:t>iterdemo</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DECLARE done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INT DEFAULT FALSE;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DECLARE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lastRenderedPageBreak/>
              <w:t>  </w:t>
            </w:r>
            <w:r w:rsidRPr="0000116B">
              <w:rPr>
                <w:rFonts w:ascii="Courier New" w:eastAsia="Times New Roman" w:hAnsi="Courier New" w:cs="Courier New"/>
                <w:color w:val="555555"/>
                <w:sz w:val="20"/>
                <w:szCs w:val="20"/>
              </w:rPr>
              <w:t xml:space="preserve">DECLARE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DECLARE cur1 CURSOR FOR select</w:t>
            </w:r>
            <w:r w:rsidRPr="0000116B">
              <w:rPr>
                <w:rFonts w:ascii="Times New Roman" w:eastAsia="Times New Roman" w:hAnsi="Times New Roman" w:cs="Times New Roman"/>
                <w:color w:val="555555"/>
                <w:sz w:val="24"/>
                <w:szCs w:val="24"/>
              </w:rPr>
              <w:t xml:space="preserve"> </w:t>
            </w:r>
            <w:proofErr w:type="spellStart"/>
            <w:r w:rsidRPr="0000116B">
              <w:rPr>
                <w:rFonts w:ascii="Courier New" w:eastAsia="Times New Roman" w:hAnsi="Courier New" w:cs="Courier New"/>
                <w:color w:val="555555"/>
                <w:sz w:val="20"/>
                <w:szCs w:val="20"/>
              </w:rPr>
              <w:t>student_id,marks</w:t>
            </w:r>
            <w:proofErr w:type="spellEnd"/>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student_mks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DECLARE CONTINUE HANDLER FOR NOT FOUND SET done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TRUE;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OPEN cur1;</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proofErr w:type="spellStart"/>
            <w:r w:rsidRPr="0000116B">
              <w:rPr>
                <w:rFonts w:ascii="Courier New" w:eastAsia="Times New Roman" w:hAnsi="Courier New" w:cs="Courier New"/>
                <w:color w:val="555555"/>
                <w:sz w:val="20"/>
                <w:szCs w:val="20"/>
              </w:rPr>
              <w:t>read_loop</w:t>
            </w:r>
            <w:proofErr w:type="spellEnd"/>
            <w:r w:rsidRPr="0000116B">
              <w:rPr>
                <w:rFonts w:ascii="Courier New" w:eastAsia="Times New Roman" w:hAnsi="Courier New" w:cs="Courier New"/>
                <w:color w:val="555555"/>
                <w:sz w:val="20"/>
                <w:szCs w:val="20"/>
              </w:rPr>
              <w:t>: LOOP</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FETCH cur1 INTO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IF  done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THEN LEAVE </w:t>
            </w:r>
            <w:proofErr w:type="spellStart"/>
            <w:r w:rsidRPr="0000116B">
              <w:rPr>
                <w:rFonts w:ascii="Courier New" w:eastAsia="Times New Roman" w:hAnsi="Courier New" w:cs="Courier New"/>
                <w:color w:val="555555"/>
                <w:sz w:val="20"/>
                <w:szCs w:val="20"/>
              </w:rPr>
              <w:t>read_loop</w:t>
            </w:r>
            <w:proofErr w:type="spellEnd"/>
            <w:r w:rsidRPr="0000116B">
              <w:rPr>
                <w:rFonts w:ascii="Courier New" w:eastAsia="Times New Roman" w:hAnsi="Courier New" w:cs="Courier New"/>
                <w:color w:val="555555"/>
                <w:sz w:val="20"/>
                <w:szCs w:val="20"/>
              </w:rPr>
              <w:t>; END IF;</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IF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 xml:space="preserve">&lt;35 THEN update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 xml:space="preserve"> 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grade ='Fail'</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where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ELSE update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 xml:space="preserve"> 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grade ='Pass'</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where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IF;</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END LOOP;</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CLOSE cur1;</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END;</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 xml:space="preserve">The above procedure assigns the result status of a student – whether the student has passed the exam or failed based on the scored marks. The procedure executes a loop around the records of table </w:t>
      </w:r>
      <w:proofErr w:type="spellStart"/>
      <w:r w:rsidRPr="0000116B">
        <w:rPr>
          <w:rFonts w:ascii="Tahoma" w:eastAsia="Times New Roman" w:hAnsi="Tahoma" w:cs="Tahoma"/>
          <w:color w:val="333333"/>
          <w:sz w:val="20"/>
          <w:szCs w:val="20"/>
        </w:rPr>
        <w:t>student_marks</w:t>
      </w:r>
      <w:proofErr w:type="spellEnd"/>
      <w:r w:rsidRPr="0000116B">
        <w:rPr>
          <w:rFonts w:ascii="Tahoma" w:eastAsia="Times New Roman" w:hAnsi="Tahoma" w:cs="Tahoma"/>
          <w:color w:val="333333"/>
          <w:sz w:val="20"/>
          <w:szCs w:val="20"/>
        </w:rPr>
        <w:t xml:space="preserve">. The cursor basically points to the records that are selected. </w:t>
      </w:r>
      <w:proofErr w:type="gramStart"/>
      <w:r w:rsidRPr="0000116B">
        <w:rPr>
          <w:rFonts w:ascii="Tahoma" w:eastAsia="Times New Roman" w:hAnsi="Tahoma" w:cs="Tahoma"/>
          <w:color w:val="333333"/>
          <w:sz w:val="20"/>
          <w:szCs w:val="20"/>
        </w:rPr>
        <w:t>As it can be seen in the above code, the cursor </w:t>
      </w:r>
      <w:r w:rsidRPr="0000116B">
        <w:rPr>
          <w:rFonts w:ascii="Lucida Console" w:eastAsia="Times New Roman" w:hAnsi="Lucida Console" w:cs="Courier New"/>
          <w:color w:val="666666"/>
          <w:sz w:val="17"/>
          <w:szCs w:val="17"/>
          <w:bdr w:val="single" w:sz="6" w:space="2" w:color="E1E1E1" w:frame="1"/>
        </w:rPr>
        <w:t>cur1</w:t>
      </w:r>
      <w:r w:rsidRPr="0000116B">
        <w:rPr>
          <w:rFonts w:ascii="Tahoma" w:eastAsia="Times New Roman" w:hAnsi="Tahoma" w:cs="Tahoma"/>
          <w:color w:val="333333"/>
          <w:sz w:val="20"/>
          <w:szCs w:val="20"/>
        </w:rPr>
        <w:t xml:space="preserve"> points to all the records of </w:t>
      </w:r>
      <w:proofErr w:type="spellStart"/>
      <w:r w:rsidRPr="0000116B">
        <w:rPr>
          <w:rFonts w:ascii="Tahoma" w:eastAsia="Times New Roman" w:hAnsi="Tahoma" w:cs="Tahoma"/>
          <w:color w:val="333333"/>
          <w:sz w:val="20"/>
          <w:szCs w:val="20"/>
        </w:rPr>
        <w:t>student_marks</w:t>
      </w:r>
      <w:proofErr w:type="spellEnd"/>
      <w:r w:rsidRPr="0000116B">
        <w:rPr>
          <w:rFonts w:ascii="Tahoma" w:eastAsia="Times New Roman" w:hAnsi="Tahoma" w:cs="Tahoma"/>
          <w:color w:val="333333"/>
          <w:sz w:val="20"/>
          <w:szCs w:val="20"/>
        </w:rPr>
        <w:t xml:space="preserve"> table.</w:t>
      </w:r>
      <w:proofErr w:type="gramEnd"/>
      <w:r w:rsidRPr="0000116B">
        <w:rPr>
          <w:rFonts w:ascii="Tahoma" w:eastAsia="Times New Roman" w:hAnsi="Tahoma" w:cs="Tahoma"/>
          <w:color w:val="333333"/>
          <w:sz w:val="20"/>
          <w:szCs w:val="20"/>
        </w:rPr>
        <w:t xml:space="preserve"> On executing the loop </w:t>
      </w:r>
      <w:proofErr w:type="spellStart"/>
      <w:r w:rsidRPr="0000116B">
        <w:rPr>
          <w:rFonts w:ascii="Tahoma" w:eastAsia="Times New Roman" w:hAnsi="Tahoma" w:cs="Tahoma"/>
          <w:color w:val="333333"/>
          <w:sz w:val="20"/>
          <w:szCs w:val="20"/>
        </w:rPr>
        <w:t>read_loop</w:t>
      </w:r>
      <w:proofErr w:type="spellEnd"/>
      <w:r w:rsidRPr="0000116B">
        <w:rPr>
          <w:rFonts w:ascii="Tahoma" w:eastAsia="Times New Roman" w:hAnsi="Tahoma" w:cs="Tahoma"/>
          <w:color w:val="333333"/>
          <w:sz w:val="20"/>
          <w:szCs w:val="20"/>
        </w:rPr>
        <w:t>, the </w:t>
      </w:r>
      <w:r w:rsidRPr="0000116B">
        <w:rPr>
          <w:rFonts w:ascii="Lucida Console" w:eastAsia="Times New Roman" w:hAnsi="Lucida Console" w:cs="Courier New"/>
          <w:color w:val="666666"/>
          <w:sz w:val="17"/>
          <w:szCs w:val="17"/>
          <w:bdr w:val="single" w:sz="6" w:space="2" w:color="E1E1E1" w:frame="1"/>
        </w:rPr>
        <w:t>cur1</w:t>
      </w:r>
      <w:r w:rsidRPr="0000116B">
        <w:rPr>
          <w:rFonts w:ascii="Tahoma" w:eastAsia="Times New Roman" w:hAnsi="Tahoma" w:cs="Tahoma"/>
          <w:color w:val="333333"/>
          <w:sz w:val="20"/>
          <w:szCs w:val="20"/>
        </w:rPr>
        <w:t> cursor is used to fetch data row by row. The statement </w:t>
      </w:r>
      <w:r w:rsidRPr="0000116B">
        <w:rPr>
          <w:rFonts w:ascii="Lucida Console" w:eastAsia="Times New Roman" w:hAnsi="Lucida Console" w:cs="Courier New"/>
          <w:color w:val="666666"/>
          <w:sz w:val="17"/>
          <w:szCs w:val="17"/>
          <w:bdr w:val="single" w:sz="6" w:space="2" w:color="E1E1E1" w:frame="1"/>
        </w:rPr>
        <w:t xml:space="preserve">FETCH cur1 into </w:t>
      </w:r>
      <w:proofErr w:type="spellStart"/>
      <w:r w:rsidRPr="0000116B">
        <w:rPr>
          <w:rFonts w:ascii="Lucida Console" w:eastAsia="Times New Roman" w:hAnsi="Lucida Console" w:cs="Courier New"/>
          <w:color w:val="666666"/>
          <w:sz w:val="17"/>
          <w:szCs w:val="17"/>
          <w:bdr w:val="single" w:sz="6" w:space="2" w:color="E1E1E1" w:frame="1"/>
        </w:rPr>
        <w:t>sid</w:t>
      </w:r>
      <w:proofErr w:type="gramStart"/>
      <w:r w:rsidRPr="0000116B">
        <w:rPr>
          <w:rFonts w:ascii="Lucida Console" w:eastAsia="Times New Roman" w:hAnsi="Lucida Console" w:cs="Courier New"/>
          <w:color w:val="666666"/>
          <w:sz w:val="17"/>
          <w:szCs w:val="17"/>
          <w:bdr w:val="single" w:sz="6" w:space="2" w:color="E1E1E1" w:frame="1"/>
        </w:rPr>
        <w:t>,mks</w:t>
      </w:r>
      <w:proofErr w:type="spellEnd"/>
      <w:proofErr w:type="gramEnd"/>
      <w:r w:rsidRPr="0000116B">
        <w:rPr>
          <w:rFonts w:ascii="Tahoma" w:eastAsia="Times New Roman" w:hAnsi="Tahoma" w:cs="Tahoma"/>
          <w:color w:val="333333"/>
          <w:sz w:val="20"/>
          <w:szCs w:val="20"/>
        </w:rPr>
        <w:t xml:space="preserve"> puts the data of current row into the variables and moves the cursor to point to the next row. Thus, each row is being processed for </w:t>
      </w:r>
      <w:proofErr w:type="gramStart"/>
      <w:r w:rsidRPr="0000116B">
        <w:rPr>
          <w:rFonts w:ascii="Tahoma" w:eastAsia="Times New Roman" w:hAnsi="Tahoma" w:cs="Tahoma"/>
          <w:color w:val="333333"/>
          <w:sz w:val="20"/>
          <w:szCs w:val="20"/>
        </w:rPr>
        <w:t>the if</w:t>
      </w:r>
      <w:proofErr w:type="gramEnd"/>
      <w:r w:rsidRPr="0000116B">
        <w:rPr>
          <w:rFonts w:ascii="Tahoma" w:eastAsia="Times New Roman" w:hAnsi="Tahoma" w:cs="Tahoma"/>
          <w:color w:val="333333"/>
          <w:sz w:val="20"/>
          <w:szCs w:val="20"/>
        </w:rPr>
        <w:t xml:space="preserve"> condition provided in the body. </w:t>
      </w:r>
      <w:proofErr w:type="gramStart"/>
      <w:r w:rsidRPr="0000116B">
        <w:rPr>
          <w:rFonts w:ascii="Tahoma" w:eastAsia="Times New Roman" w:hAnsi="Tahoma" w:cs="Tahoma"/>
          <w:color w:val="333333"/>
          <w:sz w:val="20"/>
          <w:szCs w:val="20"/>
        </w:rPr>
        <w:t>The if</w:t>
      </w:r>
      <w:proofErr w:type="gramEnd"/>
      <w:r w:rsidRPr="0000116B">
        <w:rPr>
          <w:rFonts w:ascii="Tahoma" w:eastAsia="Times New Roman" w:hAnsi="Tahoma" w:cs="Tahoma"/>
          <w:color w:val="333333"/>
          <w:sz w:val="20"/>
          <w:szCs w:val="20"/>
        </w:rPr>
        <w:t xml:space="preserve"> condition checks for the marks and decides whether the student passed or failed the exam. Accordingly the rows of the table will be updated. On calling the procedure, you can check the results to be similar to the one shown below:</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15</w:t>
            </w:r>
          </w:p>
        </w:tc>
        <w:tc>
          <w:tcPr>
            <w:tcW w:w="11670"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iterdemo</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(0.01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Times New Roman" w:eastAsia="Times New Roman" w:hAnsi="Times New Roman" w:cs="Times New Roman"/>
                <w:color w:val="555555"/>
                <w:sz w:val="24"/>
                <w:szCs w:val="24"/>
              </w:rPr>
              <w: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marks | grade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1 |    50 | Pass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2 |    60 | Pass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3 |    34 | Fail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4 |    70 | Pass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5 |    43 | Pass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5 rows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tc>
      </w:tr>
    </w:tbl>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As it can be seen, only the grade for student with marks below 35 is updated to fail. We can also use an IF ELSE ladder to update the exact grade of the student. The below code does the same.</w:t>
      </w:r>
    </w:p>
    <w:tbl>
      <w:tblPr>
        <w:tblW w:w="14205" w:type="dxa"/>
        <w:tblCellSpacing w:w="0" w:type="dxa"/>
        <w:tblCellMar>
          <w:left w:w="0" w:type="dxa"/>
          <w:right w:w="0" w:type="dxa"/>
        </w:tblCellMar>
        <w:tblLook w:val="04A0" w:firstRow="1" w:lastRow="0" w:firstColumn="1" w:lastColumn="0" w:noHBand="0" w:noVBand="1"/>
      </w:tblPr>
      <w:tblGrid>
        <w:gridCol w:w="630"/>
        <w:gridCol w:w="13575"/>
      </w:tblGrid>
      <w:tr w:rsidR="0000116B" w:rsidRPr="0000116B" w:rsidTr="0000116B">
        <w:trPr>
          <w:tblCellSpacing w:w="0" w:type="dxa"/>
        </w:trPr>
        <w:tc>
          <w:tcPr>
            <w:tcW w:w="0" w:type="auto"/>
            <w:vAlign w:val="center"/>
            <w:hideMark/>
          </w:tcPr>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lastRenderedPageBreak/>
              <w:t>05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09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19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25</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26</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27</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28</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29</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30</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31</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32</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33</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34</w:t>
            </w:r>
          </w:p>
          <w:p w:rsidR="0000116B" w:rsidRPr="0000116B" w:rsidRDefault="0000116B" w:rsidP="0000116B">
            <w:pPr>
              <w:spacing w:after="0" w:line="240" w:lineRule="auto"/>
              <w:rPr>
                <w:rFonts w:ascii="Times New Roman" w:eastAsia="Times New Roman" w:hAnsi="Times New Roman" w:cs="Times New Roman"/>
                <w:color w:val="333333"/>
                <w:sz w:val="24"/>
                <w:szCs w:val="24"/>
              </w:rPr>
            </w:pPr>
            <w:r w:rsidRPr="0000116B">
              <w:rPr>
                <w:rFonts w:ascii="Times New Roman" w:eastAsia="Times New Roman" w:hAnsi="Times New Roman" w:cs="Times New Roman"/>
                <w:color w:val="333333"/>
                <w:sz w:val="24"/>
                <w:szCs w:val="24"/>
              </w:rPr>
              <w:t>35</w:t>
            </w:r>
          </w:p>
        </w:tc>
        <w:tc>
          <w:tcPr>
            <w:tcW w:w="13575" w:type="dxa"/>
            <w:vAlign w:val="center"/>
            <w:hideMark/>
          </w:tcPr>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lastRenderedPageBreak/>
              <w:t>mysql</w:t>
            </w:r>
            <w:proofErr w:type="spellEnd"/>
            <w:r w:rsidRPr="0000116B">
              <w:rPr>
                <w:rFonts w:ascii="Courier New" w:eastAsia="Times New Roman" w:hAnsi="Courier New" w:cs="Courier New"/>
                <w:color w:val="555555"/>
                <w:sz w:val="20"/>
                <w:szCs w:val="20"/>
              </w:rPr>
              <w:t xml:space="preserve">&gt; drop procedure </w:t>
            </w:r>
            <w:proofErr w:type="spellStart"/>
            <w:r w:rsidRPr="0000116B">
              <w:rPr>
                <w:rFonts w:ascii="Courier New" w:eastAsia="Times New Roman" w:hAnsi="Courier New" w:cs="Courier New"/>
                <w:color w:val="555555"/>
                <w:sz w:val="20"/>
                <w:szCs w:val="20"/>
              </w:rPr>
              <w:t>iterdemo</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(0.12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CREATE PROCEDURE </w:t>
            </w:r>
            <w:proofErr w:type="spellStart"/>
            <w:r w:rsidRPr="0000116B">
              <w:rPr>
                <w:rFonts w:ascii="Courier New" w:eastAsia="Times New Roman" w:hAnsi="Courier New" w:cs="Courier New"/>
                <w:color w:val="555555"/>
                <w:sz w:val="20"/>
                <w:szCs w:val="20"/>
              </w:rPr>
              <w:t>iterdemo</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lastRenderedPageBreak/>
              <w:t>    </w:t>
            </w:r>
            <w:r w:rsidRPr="0000116B">
              <w:rPr>
                <w:rFonts w:ascii="Courier New" w:eastAsia="Times New Roman" w:hAnsi="Courier New" w:cs="Courier New"/>
                <w:color w:val="555555"/>
                <w:sz w:val="20"/>
                <w:szCs w:val="20"/>
              </w:rPr>
              <w:t>-&gt; BEGIN</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DECLARE done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INT DEFAULT FALSE;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-&gt;   DECLARE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-&gt;   DECLARE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int</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DECLARE cur1 CURSOR FOR select</w:t>
            </w:r>
            <w:r w:rsidRPr="0000116B">
              <w:rPr>
                <w:rFonts w:ascii="Times New Roman" w:eastAsia="Times New Roman" w:hAnsi="Times New Roman" w:cs="Times New Roman"/>
                <w:color w:val="555555"/>
                <w:sz w:val="24"/>
                <w:szCs w:val="24"/>
              </w:rPr>
              <w:t xml:space="preserve"> </w:t>
            </w:r>
            <w:proofErr w:type="spellStart"/>
            <w:r w:rsidRPr="0000116B">
              <w:rPr>
                <w:rFonts w:ascii="Courier New" w:eastAsia="Times New Roman" w:hAnsi="Courier New" w:cs="Courier New"/>
                <w:color w:val="555555"/>
                <w:sz w:val="20"/>
                <w:szCs w:val="20"/>
              </w:rPr>
              <w:t>student_id,marks</w:t>
            </w:r>
            <w:proofErr w:type="spellEnd"/>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DECLARE CONTINUE HANDLER FOR NOT FOUND SET done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TRUE;</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OPEN cur1;</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-&gt;   </w:t>
            </w:r>
            <w:proofErr w:type="spellStart"/>
            <w:r w:rsidRPr="0000116B">
              <w:rPr>
                <w:rFonts w:ascii="Courier New" w:eastAsia="Times New Roman" w:hAnsi="Courier New" w:cs="Courier New"/>
                <w:color w:val="555555"/>
                <w:sz w:val="20"/>
                <w:szCs w:val="20"/>
              </w:rPr>
              <w:t>read_loop</w:t>
            </w:r>
            <w:proofErr w:type="spellEnd"/>
            <w:r w:rsidRPr="0000116B">
              <w:rPr>
                <w:rFonts w:ascii="Courier New" w:eastAsia="Times New Roman" w:hAnsi="Courier New" w:cs="Courier New"/>
                <w:color w:val="555555"/>
                <w:sz w:val="20"/>
                <w:szCs w:val="20"/>
              </w:rPr>
              <w:t>: LOOP</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-&gt;     FETCH cur1 INTO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IF  done</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THEN LEAVE </w:t>
            </w:r>
            <w:proofErr w:type="spellStart"/>
            <w:r w:rsidRPr="0000116B">
              <w:rPr>
                <w:rFonts w:ascii="Courier New" w:eastAsia="Times New Roman" w:hAnsi="Courier New" w:cs="Courier New"/>
                <w:color w:val="555555"/>
                <w:sz w:val="20"/>
                <w:szCs w:val="20"/>
              </w:rPr>
              <w:t>read_loop</w:t>
            </w:r>
            <w:proofErr w:type="spellEnd"/>
            <w:r w:rsidRPr="0000116B">
              <w:rPr>
                <w:rFonts w:ascii="Courier New" w:eastAsia="Times New Roman" w:hAnsi="Courier New" w:cs="Courier New"/>
                <w:color w:val="555555"/>
                <w:sz w:val="20"/>
                <w:szCs w:val="20"/>
              </w:rPr>
              <w:t>; END IF;</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 xml:space="preserve">-&gt;     IF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 xml:space="preserve"> ELSEIF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 xml:space="preserve"> ELSEIF </w:t>
            </w:r>
            <w:proofErr w:type="spellStart"/>
            <w:r w:rsidRPr="0000116B">
              <w:rPr>
                <w:rFonts w:ascii="Courier New" w:eastAsia="Times New Roman" w:hAnsi="Courier New" w:cs="Courier New"/>
                <w:color w:val="555555"/>
                <w:sz w:val="20"/>
                <w:szCs w:val="20"/>
              </w:rPr>
              <w:t>mks</w:t>
            </w:r>
            <w:proofErr w:type="spellEnd"/>
            <w:r w:rsidRPr="0000116B">
              <w:rPr>
                <w:rFonts w:ascii="Courier New" w:eastAsia="Times New Roman" w:hAnsi="Courier New" w:cs="Courier New"/>
                <w:color w:val="555555"/>
                <w:sz w:val="20"/>
                <w:szCs w:val="20"/>
              </w:rPr>
              <w:t xml:space="preserve"> ELSE update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 xml:space="preserve"> 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grade ='A'</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where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w:t>
            </w:r>
            <w:proofErr w:type="spellStart"/>
            <w:r w:rsidRPr="0000116B">
              <w:rPr>
                <w:rFonts w:ascii="Courier New" w:eastAsia="Times New Roman" w:hAnsi="Courier New" w:cs="Courier New"/>
                <w:color w:val="555555"/>
                <w:sz w:val="20"/>
                <w:szCs w:val="20"/>
              </w:rPr>
              <w:t>sid</w:t>
            </w:r>
            <w:proofErr w:type="spellEnd"/>
            <w:r w:rsidRPr="0000116B">
              <w:rPr>
                <w:rFonts w:ascii="Courier New" w:eastAsia="Times New Roman" w:hAnsi="Courier New" w:cs="Courier New"/>
                <w:color w:val="555555"/>
                <w:sz w:val="20"/>
                <w:szCs w:val="20"/>
              </w:rPr>
              <w:t xml:space="preserv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END IF;</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END LOOP;</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CLOSE cur1;</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666666"/>
                <w:sz w:val="20"/>
                <w:szCs w:val="20"/>
              </w:rPr>
              <w:t>    </w:t>
            </w:r>
            <w:r w:rsidRPr="0000116B">
              <w:rPr>
                <w:rFonts w:ascii="Courier New" w:eastAsia="Times New Roman" w:hAnsi="Courier New" w:cs="Courier New"/>
                <w:color w:val="555555"/>
                <w:sz w:val="20"/>
                <w:szCs w:val="20"/>
              </w:rPr>
              <w:t>-&gt; END</w:t>
            </w:r>
            <w:proofErr w:type="gramStart"/>
            <w:r w:rsidRPr="0000116B">
              <w:rPr>
                <w:rFonts w:ascii="Courier New" w:eastAsia="Times New Roman" w:hAnsi="Courier New" w:cs="Courier New"/>
                <w:color w:val="555555"/>
                <w:sz w:val="20"/>
                <w:szCs w:val="20"/>
              </w:rPr>
              <w:t>;/</w:t>
            </w:r>
            <w:proofErr w:type="gram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(0.02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delimiter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 xml:space="preserve">&gt; call </w:t>
            </w:r>
            <w:proofErr w:type="spellStart"/>
            <w:r w:rsidRPr="0000116B">
              <w:rPr>
                <w:rFonts w:ascii="Courier New" w:eastAsia="Times New Roman" w:hAnsi="Courier New" w:cs="Courier New"/>
                <w:color w:val="555555"/>
                <w:sz w:val="20"/>
                <w:szCs w:val="20"/>
              </w:rPr>
              <w:t>iterdemo</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Query OK, 0 rows affected (0.05 sec)</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proofErr w:type="spellStart"/>
            <w:r w:rsidRPr="0000116B">
              <w:rPr>
                <w:rFonts w:ascii="Courier New" w:eastAsia="Times New Roman" w:hAnsi="Courier New" w:cs="Courier New"/>
                <w:color w:val="555555"/>
                <w:sz w:val="20"/>
                <w:szCs w:val="20"/>
              </w:rPr>
              <w:t>mysql</w:t>
            </w:r>
            <w:proofErr w:type="spellEnd"/>
            <w:r w:rsidRPr="0000116B">
              <w:rPr>
                <w:rFonts w:ascii="Courier New" w:eastAsia="Times New Roman" w:hAnsi="Courier New" w:cs="Courier New"/>
                <w:color w:val="555555"/>
                <w:sz w:val="20"/>
                <w:szCs w:val="20"/>
              </w:rPr>
              <w:t>&gt; select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 xml:space="preserve">* from </w:t>
            </w:r>
            <w:proofErr w:type="spellStart"/>
            <w:r w:rsidRPr="0000116B">
              <w:rPr>
                <w:rFonts w:ascii="Courier New" w:eastAsia="Times New Roman" w:hAnsi="Courier New" w:cs="Courier New"/>
                <w:color w:val="555555"/>
                <w:sz w:val="20"/>
                <w:szCs w:val="20"/>
              </w:rPr>
              <w:t>student_marks</w:t>
            </w:r>
            <w:proofErr w:type="spellEnd"/>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xml:space="preserve">| </w:t>
            </w:r>
            <w:proofErr w:type="spellStart"/>
            <w:r w:rsidRPr="0000116B">
              <w:rPr>
                <w:rFonts w:ascii="Courier New" w:eastAsia="Times New Roman" w:hAnsi="Courier New" w:cs="Courier New"/>
                <w:color w:val="555555"/>
                <w:sz w:val="20"/>
                <w:szCs w:val="20"/>
              </w:rPr>
              <w:t>student_id</w:t>
            </w:r>
            <w:proofErr w:type="spellEnd"/>
            <w:r w:rsidRPr="0000116B">
              <w:rPr>
                <w:rFonts w:ascii="Courier New" w:eastAsia="Times New Roman" w:hAnsi="Courier New" w:cs="Courier New"/>
                <w:color w:val="555555"/>
                <w:sz w:val="20"/>
                <w:szCs w:val="20"/>
              </w:rPr>
              <w:t xml:space="preserve"> | marks | grade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1 |    50 | B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2 |    60 | B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3 |    34 | Fail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4 |    70 | A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          5 |    43 | C     |</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w:t>
            </w:r>
          </w:p>
          <w:p w:rsidR="0000116B" w:rsidRPr="0000116B" w:rsidRDefault="0000116B" w:rsidP="0000116B">
            <w:pPr>
              <w:spacing w:after="0" w:line="240" w:lineRule="auto"/>
              <w:rPr>
                <w:rFonts w:ascii="Times New Roman" w:eastAsia="Times New Roman" w:hAnsi="Times New Roman" w:cs="Times New Roman"/>
                <w:color w:val="555555"/>
                <w:sz w:val="24"/>
                <w:szCs w:val="24"/>
              </w:rPr>
            </w:pPr>
            <w:r w:rsidRPr="0000116B">
              <w:rPr>
                <w:rFonts w:ascii="Courier New" w:eastAsia="Times New Roman" w:hAnsi="Courier New" w:cs="Courier New"/>
                <w:color w:val="555555"/>
                <w:sz w:val="20"/>
                <w:szCs w:val="20"/>
              </w:rPr>
              <w:t>5 rows in</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set</w:t>
            </w:r>
            <w:r w:rsidRPr="0000116B">
              <w:rPr>
                <w:rFonts w:ascii="Times New Roman" w:eastAsia="Times New Roman" w:hAnsi="Times New Roman" w:cs="Times New Roman"/>
                <w:color w:val="555555"/>
                <w:sz w:val="24"/>
                <w:szCs w:val="24"/>
              </w:rPr>
              <w:t xml:space="preserve"> </w:t>
            </w:r>
            <w:r w:rsidRPr="0000116B">
              <w:rPr>
                <w:rFonts w:ascii="Courier New" w:eastAsia="Times New Roman" w:hAnsi="Courier New" w:cs="Courier New"/>
                <w:color w:val="555555"/>
                <w:sz w:val="20"/>
                <w:szCs w:val="20"/>
              </w:rPr>
              <w:t>(0.00 sec)</w:t>
            </w:r>
          </w:p>
        </w:tc>
      </w:tr>
    </w:tbl>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lastRenderedPageBreak/>
        <w:t>The above code processes the marks value for multiple IF condition and updates the grade accordingly. This is precisely how a procedure can help in doing major tasks with simplicity.</w:t>
      </w:r>
    </w:p>
    <w:p w:rsidR="0000116B" w:rsidRPr="0000116B" w:rsidRDefault="0000116B" w:rsidP="0000116B">
      <w:pPr>
        <w:shd w:val="clear" w:color="auto" w:fill="FFFFFF"/>
        <w:spacing w:after="0" w:line="240" w:lineRule="atLeast"/>
        <w:textAlignment w:val="baseline"/>
        <w:outlineLvl w:val="1"/>
        <w:rPr>
          <w:rFonts w:ascii="Helvetica" w:eastAsia="Times New Roman" w:hAnsi="Helvetica" w:cs="Helvetica"/>
          <w:color w:val="333333"/>
          <w:sz w:val="45"/>
          <w:szCs w:val="45"/>
        </w:rPr>
      </w:pPr>
      <w:bookmarkStart w:id="10" w:name="#section9"/>
      <w:bookmarkEnd w:id="10"/>
      <w:r w:rsidRPr="0000116B">
        <w:rPr>
          <w:rFonts w:ascii="Helvetica" w:eastAsia="Times New Roman" w:hAnsi="Helvetica" w:cs="Helvetica"/>
          <w:color w:val="333333"/>
          <w:sz w:val="45"/>
          <w:szCs w:val="45"/>
        </w:rPr>
        <w:t>9. Conclusion</w:t>
      </w:r>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To conclude, procedure is a set of rules and queries to be executed in order to perform database intensive tasks with simplicity. With the procedures, you can execute normal SQL queries, branch the query flow conditionally and iterate through a list of records and do mass update when necessary.</w:t>
      </w:r>
    </w:p>
    <w:p w:rsidR="0000116B" w:rsidRPr="0000116B" w:rsidRDefault="0000116B" w:rsidP="0000116B">
      <w:pPr>
        <w:shd w:val="clear" w:color="auto" w:fill="FFFFFF"/>
        <w:spacing w:after="0" w:line="240" w:lineRule="auto"/>
        <w:textAlignment w:val="baseline"/>
        <w:rPr>
          <w:rFonts w:ascii="Tahoma" w:eastAsia="Times New Roman" w:hAnsi="Tahoma" w:cs="Tahoma"/>
          <w:color w:val="333333"/>
          <w:sz w:val="20"/>
          <w:szCs w:val="20"/>
        </w:rPr>
      </w:pPr>
      <w:r w:rsidRPr="0000116B">
        <w:rPr>
          <w:rFonts w:ascii="Tahoma" w:eastAsia="Times New Roman" w:hAnsi="Tahoma" w:cs="Tahoma"/>
          <w:color w:val="333333"/>
          <w:sz w:val="20"/>
          <w:szCs w:val="20"/>
        </w:rPr>
        <w:t>Tagged with: </w:t>
      </w:r>
      <w:hyperlink r:id="rId45" w:history="1">
        <w:r w:rsidRPr="0000116B">
          <w:rPr>
            <w:rFonts w:ascii="Tahoma" w:eastAsia="Times New Roman" w:hAnsi="Tahoma" w:cs="Tahoma"/>
            <w:caps/>
            <w:color w:val="555555"/>
            <w:sz w:val="15"/>
            <w:szCs w:val="15"/>
            <w:u w:val="single"/>
            <w:bdr w:val="single" w:sz="6" w:space="2" w:color="DEDEDE" w:frame="1"/>
          </w:rPr>
          <w:t>MYSQL</w:t>
        </w:r>
      </w:hyperlink>
      <w:r w:rsidRPr="0000116B">
        <w:rPr>
          <w:rFonts w:ascii="Tahoma" w:eastAsia="Times New Roman" w:hAnsi="Tahoma" w:cs="Tahoma"/>
          <w:color w:val="333333"/>
          <w:sz w:val="20"/>
          <w:szCs w:val="20"/>
        </w:rPr>
        <w:t> </w:t>
      </w:r>
      <w:proofErr w:type="spellStart"/>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"https://www.javacodegeeks.com/tag/mysql-server"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aps/>
          <w:color w:val="555555"/>
          <w:sz w:val="15"/>
          <w:szCs w:val="15"/>
          <w:u w:val="single"/>
          <w:bdr w:val="single" w:sz="6" w:space="2" w:color="DEDEDE" w:frame="1"/>
        </w:rPr>
        <w:t>MYSQL</w:t>
      </w:r>
      <w:proofErr w:type="spellEnd"/>
      <w:r w:rsidRPr="0000116B">
        <w:rPr>
          <w:rFonts w:ascii="Tahoma" w:eastAsia="Times New Roman" w:hAnsi="Tahoma" w:cs="Tahoma"/>
          <w:caps/>
          <w:color w:val="555555"/>
          <w:sz w:val="15"/>
          <w:szCs w:val="15"/>
          <w:u w:val="single"/>
          <w:bdr w:val="single" w:sz="6" w:space="2" w:color="DEDEDE" w:frame="1"/>
        </w:rPr>
        <w:t xml:space="preserve"> SERVER</w:t>
      </w:r>
      <w:r w:rsidRPr="0000116B">
        <w:rPr>
          <w:rFonts w:ascii="Tahoma" w:eastAsia="Times New Roman" w:hAnsi="Tahoma" w:cs="Tahoma"/>
          <w:color w:val="333333"/>
          <w:sz w:val="20"/>
          <w:szCs w:val="20"/>
        </w:rPr>
        <w:fldChar w:fldCharType="end"/>
      </w:r>
    </w:p>
    <w:p w:rsidR="0000116B" w:rsidRPr="0000116B" w:rsidRDefault="0000116B" w:rsidP="0000116B">
      <w:pPr>
        <w:shd w:val="clear" w:color="auto" w:fill="FFFFFF"/>
        <w:spacing w:line="240" w:lineRule="auto"/>
        <w:textAlignment w:val="baseline"/>
        <w:rPr>
          <w:rFonts w:ascii="Tahoma" w:eastAsia="Times New Roman" w:hAnsi="Tahoma" w:cs="Tahoma"/>
          <w:color w:val="333333"/>
          <w:sz w:val="20"/>
          <w:szCs w:val="20"/>
        </w:rPr>
      </w:pPr>
      <w:r>
        <w:rPr>
          <w:rFonts w:ascii="Tahoma" w:eastAsia="Times New Roman" w:hAnsi="Tahoma" w:cs="Tahoma"/>
          <w:noProof/>
          <w:color w:val="444444"/>
          <w:sz w:val="20"/>
          <w:szCs w:val="20"/>
          <w:bdr w:val="none" w:sz="0" w:space="0" w:color="auto" w:frame="1"/>
        </w:rPr>
        <mc:AlternateContent>
          <mc:Choice Requires="wps">
            <w:drawing>
              <wp:inline distT="0" distB="0" distL="0" distR="0">
                <wp:extent cx="301625" cy="301625"/>
                <wp:effectExtent l="0" t="0" r="0" b="0"/>
                <wp:docPr id="6" name="Rectangle 6" descr="https://www.javacodegeeks.com/wp-content/plugins/wp-postratings/images/thumbs/rating_1_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www.javacodegeeks.com/wp-content/plugins/wp-postratings/images/thumbs/rating_1_on.png" href="https://www.javacodegeeks.com/login?redirect_to=/2018/06/mysql-stored-procedure-tutorial.htm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" o:button="t" filled="f" stroked="f">
                <v:fill o:detectmouseclick="t"/>
                <o:lock v:ext="edit" aspectratio="t"/>
                <w10:anchorlock/>
              </v:rect>
            </w:pict>
          </mc:Fallback>
        </mc:AlternateContent>
      </w:r>
      <w:r>
        <w:rPr>
          <w:rFonts w:ascii="Tahoma" w:eastAsia="Times New Roman" w:hAnsi="Tahoma" w:cs="Tahoma"/>
          <w:noProof/>
          <w:color w:val="444444"/>
          <w:sz w:val="20"/>
          <w:szCs w:val="20"/>
          <w:bdr w:val="none" w:sz="0" w:space="0" w:color="auto" w:frame="1"/>
        </w:rPr>
        <mc:AlternateContent>
          <mc:Choice Requires="wps">
            <w:drawing>
              <wp:inline distT="0" distB="0" distL="0" distR="0">
                <wp:extent cx="301625" cy="301625"/>
                <wp:effectExtent l="0" t="0" r="0" b="0"/>
                <wp:docPr id="5" name="Rectangle 5" descr="https://www.javacodegeeks.com/wp-content/plugins/wp-postratings/images/thumbs/rating_2_off.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javacodegeeks.com/wp-content/plugins/wp-postratings/images/thumbs/rating_2_off.png" href="https://www.javacodegeeks.com/login?redirect_to=/2018/06/mysql-stored-procedure-tutorial.htm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" o:button="t" filled="f" stroked="f">
                <v:fill o:detectmouseclick="t"/>
                <o:lock v:ext="edit" aspectratio="t"/>
                <w10:anchorlock/>
              </v:rect>
            </w:pict>
          </mc:Fallback>
        </mc:AlternateContent>
      </w:r>
      <w:r w:rsidRPr="0000116B">
        <w:rPr>
          <w:rFonts w:ascii="Tahoma" w:eastAsia="Times New Roman" w:hAnsi="Tahoma" w:cs="Tahoma"/>
          <w:color w:val="333333"/>
          <w:sz w:val="20"/>
          <w:szCs w:val="20"/>
          <w:bdr w:val="none" w:sz="0" w:space="0" w:color="auto" w:frame="1"/>
        </w:rPr>
        <w:t> (</w:t>
      </w:r>
      <w:r w:rsidRPr="0000116B">
        <w:rPr>
          <w:rFonts w:ascii="Tahoma" w:eastAsia="Times New Roman" w:hAnsi="Tahoma" w:cs="Tahoma"/>
          <w:b/>
          <w:bCs/>
          <w:i/>
          <w:iCs/>
          <w:color w:val="333333"/>
          <w:sz w:val="24"/>
          <w:szCs w:val="24"/>
          <w:bdr w:val="none" w:sz="0" w:space="0" w:color="auto" w:frame="1"/>
        </w:rPr>
        <w:t>+1</w:t>
      </w:r>
      <w:r w:rsidRPr="0000116B">
        <w:rPr>
          <w:rFonts w:ascii="Tahoma" w:eastAsia="Times New Roman" w:hAnsi="Tahoma" w:cs="Tahoma"/>
          <w:i/>
          <w:iCs/>
          <w:color w:val="333333"/>
          <w:sz w:val="20"/>
          <w:szCs w:val="20"/>
          <w:bdr w:val="none" w:sz="0" w:space="0" w:color="auto" w:frame="1"/>
        </w:rPr>
        <w:t> rating, </w:t>
      </w:r>
      <w:r w:rsidRPr="0000116B">
        <w:rPr>
          <w:rFonts w:ascii="Tahoma" w:eastAsia="Times New Roman" w:hAnsi="Tahoma" w:cs="Tahoma"/>
          <w:b/>
          <w:bCs/>
          <w:i/>
          <w:iCs/>
          <w:color w:val="333333"/>
          <w:sz w:val="24"/>
          <w:szCs w:val="24"/>
          <w:bdr w:val="none" w:sz="0" w:space="0" w:color="auto" w:frame="1"/>
        </w:rPr>
        <w:t>1</w:t>
      </w:r>
      <w:r w:rsidRPr="0000116B">
        <w:rPr>
          <w:rFonts w:ascii="Tahoma" w:eastAsia="Times New Roman" w:hAnsi="Tahoma" w:cs="Tahoma"/>
          <w:i/>
          <w:iCs/>
          <w:color w:val="333333"/>
          <w:sz w:val="20"/>
          <w:szCs w:val="20"/>
          <w:bdr w:val="none" w:sz="0" w:space="0" w:color="auto" w:frame="1"/>
        </w:rPr>
        <w:t> </w:t>
      </w:r>
      <w:proofErr w:type="gramStart"/>
      <w:r w:rsidRPr="0000116B">
        <w:rPr>
          <w:rFonts w:ascii="Tahoma" w:eastAsia="Times New Roman" w:hAnsi="Tahoma" w:cs="Tahoma"/>
          <w:i/>
          <w:iCs/>
          <w:color w:val="333333"/>
          <w:sz w:val="20"/>
          <w:szCs w:val="20"/>
          <w:bdr w:val="none" w:sz="0" w:space="0" w:color="auto" w:frame="1"/>
        </w:rPr>
        <w:t>votes</w:t>
      </w:r>
      <w:proofErr w:type="gramEnd"/>
      <w:r w:rsidRPr="0000116B">
        <w:rPr>
          <w:rFonts w:ascii="Tahoma" w:eastAsia="Times New Roman" w:hAnsi="Tahoma" w:cs="Tahoma"/>
          <w:color w:val="333333"/>
          <w:sz w:val="20"/>
          <w:szCs w:val="20"/>
          <w:bdr w:val="none" w:sz="0" w:space="0" w:color="auto" w:frame="1"/>
        </w:rPr>
        <w:t>)</w:t>
      </w:r>
      <w:r w:rsidRPr="0000116B">
        <w:rPr>
          <w:rFonts w:ascii="Tahoma" w:eastAsia="Times New Roman" w:hAnsi="Tahoma" w:cs="Tahoma"/>
          <w:color w:val="333333"/>
          <w:sz w:val="20"/>
          <w:szCs w:val="20"/>
          <w:bdr w:val="none" w:sz="0" w:space="0" w:color="auto" w:frame="1"/>
        </w:rPr>
        <w:br/>
      </w:r>
      <w:r w:rsidRPr="0000116B">
        <w:rPr>
          <w:rFonts w:ascii="Tahoma" w:eastAsia="Times New Roman" w:hAnsi="Tahoma" w:cs="Tahoma"/>
          <w:i/>
          <w:iCs/>
          <w:color w:val="333333"/>
          <w:sz w:val="20"/>
          <w:szCs w:val="20"/>
          <w:bdr w:val="none" w:sz="0" w:space="0" w:color="auto" w:frame="1"/>
        </w:rPr>
        <w:t>You need to be a registered member to rate this.</w:t>
      </w:r>
      <w:r w:rsidRPr="0000116B">
        <w:rPr>
          <w:rFonts w:ascii="Tahoma" w:eastAsia="Times New Roman" w:hAnsi="Tahoma" w:cs="Tahoma"/>
          <w:color w:val="333333"/>
          <w:sz w:val="20"/>
          <w:szCs w:val="20"/>
        </w:rPr>
        <w:t xml:space="preserve"> </w:t>
      </w:r>
      <w:hyperlink r:id="rId46" w:anchor="respond" w:history="1">
        <w:r w:rsidRPr="0000116B">
          <w:rPr>
            <w:rFonts w:ascii="Tahoma" w:eastAsia="Times New Roman" w:hAnsi="Tahoma" w:cs="Tahoma"/>
            <w:color w:val="444444"/>
            <w:sz w:val="20"/>
            <w:szCs w:val="20"/>
            <w:u w:val="single"/>
            <w:bdr w:val="none" w:sz="0" w:space="0" w:color="auto" w:frame="1"/>
          </w:rPr>
          <w:t>Start the discussion</w:t>
        </w:r>
      </w:hyperlink>
      <w:r w:rsidRPr="0000116B">
        <w:rPr>
          <w:rFonts w:ascii="Tahoma" w:eastAsia="Times New Roman" w:hAnsi="Tahoma" w:cs="Tahoma"/>
          <w:color w:val="333333"/>
          <w:sz w:val="20"/>
          <w:szCs w:val="20"/>
        </w:rPr>
        <w:t> </w:t>
      </w:r>
      <w:r w:rsidRPr="0000116B">
        <w:rPr>
          <w:rFonts w:ascii="Tahoma" w:eastAsia="Times New Roman" w:hAnsi="Tahoma" w:cs="Tahoma"/>
          <w:color w:val="333333"/>
          <w:sz w:val="20"/>
          <w:szCs w:val="20"/>
          <w:bdr w:val="none" w:sz="0" w:space="0" w:color="auto" w:frame="1"/>
        </w:rPr>
        <w:t>1059 Views</w:t>
      </w:r>
      <w:r w:rsidRPr="0000116B">
        <w:rPr>
          <w:rFonts w:ascii="Tahoma" w:eastAsia="Times New Roman" w:hAnsi="Tahoma" w:cs="Tahoma"/>
          <w:color w:val="333333"/>
          <w:sz w:val="20"/>
          <w:szCs w:val="20"/>
        </w:rPr>
        <w:t> </w:t>
      </w:r>
      <w:hyperlink r:id="rId47" w:tgtFrame="_blank" w:history="1">
        <w:r w:rsidRPr="0000116B">
          <w:rPr>
            <w:rFonts w:ascii="Tahoma" w:eastAsia="Times New Roman" w:hAnsi="Tahoma" w:cs="Tahoma"/>
            <w:color w:val="444444"/>
            <w:sz w:val="20"/>
            <w:szCs w:val="20"/>
            <w:u w:val="single"/>
            <w:bdr w:val="none" w:sz="0" w:space="0" w:color="auto" w:frame="1"/>
          </w:rPr>
          <w:t>Tweet it!</w:t>
        </w:r>
      </w:hyperlink>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39"/>
          <w:szCs w:val="39"/>
        </w:rPr>
      </w:pPr>
      <w:r w:rsidRPr="0000116B">
        <w:rPr>
          <w:rFonts w:ascii="Arial" w:eastAsia="Times New Roman" w:hAnsi="Arial" w:cs="Arial"/>
          <w:color w:val="333333"/>
          <w:sz w:val="39"/>
          <w:szCs w:val="39"/>
        </w:rPr>
        <w:t>Do you want to know how to develop your skillset to become a </w:t>
      </w:r>
      <w:r w:rsidRPr="0000116B">
        <w:rPr>
          <w:rFonts w:ascii="Arial" w:eastAsia="Times New Roman" w:hAnsi="Arial" w:cs="Arial"/>
          <w:color w:val="CAB43D"/>
          <w:sz w:val="39"/>
          <w:szCs w:val="39"/>
          <w:bdr w:val="none" w:sz="0" w:space="0" w:color="auto" w:frame="1"/>
        </w:rPr>
        <w:t xml:space="preserve">Java </w:t>
      </w:r>
      <w:proofErr w:type="spellStart"/>
      <w:r w:rsidRPr="0000116B">
        <w:rPr>
          <w:rFonts w:ascii="Arial" w:eastAsia="Times New Roman" w:hAnsi="Arial" w:cs="Arial"/>
          <w:color w:val="CAB43D"/>
          <w:sz w:val="39"/>
          <w:szCs w:val="39"/>
          <w:bdr w:val="none" w:sz="0" w:space="0" w:color="auto" w:frame="1"/>
        </w:rPr>
        <w:t>Rockstar</w:t>
      </w:r>
      <w:proofErr w:type="spellEnd"/>
      <w:r w:rsidRPr="0000116B">
        <w:rPr>
          <w:rFonts w:ascii="Arial" w:eastAsia="Times New Roman" w:hAnsi="Arial" w:cs="Arial"/>
          <w:color w:val="CAB43D"/>
          <w:sz w:val="39"/>
          <w:szCs w:val="39"/>
          <w:bdr w:val="none" w:sz="0" w:space="0" w:color="auto" w:frame="1"/>
        </w:rPr>
        <w:t>?</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9"/>
          <w:szCs w:val="29"/>
        </w:rPr>
      </w:pPr>
      <w:r w:rsidRPr="0000116B">
        <w:rPr>
          <w:rFonts w:ascii="Arial" w:eastAsia="Times New Roman" w:hAnsi="Arial" w:cs="Arial"/>
          <w:color w:val="333333"/>
          <w:sz w:val="29"/>
          <w:szCs w:val="29"/>
        </w:rPr>
        <w:t xml:space="preserve">Subscribe to our newsletter to start </w:t>
      </w:r>
      <w:proofErr w:type="gramStart"/>
      <w:r w:rsidRPr="0000116B">
        <w:rPr>
          <w:rFonts w:ascii="Arial" w:eastAsia="Times New Roman" w:hAnsi="Arial" w:cs="Arial"/>
          <w:color w:val="333333"/>
          <w:sz w:val="29"/>
          <w:szCs w:val="29"/>
        </w:rPr>
        <w:t>Rocking</w:t>
      </w:r>
      <w:proofErr w:type="gramEnd"/>
      <w:r w:rsidRPr="0000116B">
        <w:rPr>
          <w:rFonts w:ascii="Arial" w:eastAsia="Times New Roman" w:hAnsi="Arial" w:cs="Arial"/>
          <w:color w:val="333333"/>
          <w:sz w:val="29"/>
          <w:szCs w:val="29"/>
        </w:rPr>
        <w:t> </w:t>
      </w:r>
      <w:r w:rsidRPr="0000116B">
        <w:rPr>
          <w:rFonts w:ascii="Arial" w:eastAsia="Times New Roman" w:hAnsi="Arial" w:cs="Arial"/>
          <w:color w:val="333333"/>
          <w:sz w:val="29"/>
          <w:szCs w:val="29"/>
          <w:u w:val="single"/>
          <w:bdr w:val="none" w:sz="0" w:space="0" w:color="auto" w:frame="1"/>
        </w:rPr>
        <w:t>right now!</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color w:val="333333"/>
          <w:sz w:val="23"/>
          <w:szCs w:val="23"/>
        </w:rPr>
        <w:lastRenderedPageBreak/>
        <w:t xml:space="preserve">To get you started we give you our </w:t>
      </w:r>
      <w:proofErr w:type="spellStart"/>
      <w:r w:rsidRPr="0000116B">
        <w:rPr>
          <w:rFonts w:ascii="Arial" w:eastAsia="Times New Roman" w:hAnsi="Arial" w:cs="Arial"/>
          <w:color w:val="333333"/>
          <w:sz w:val="23"/>
          <w:szCs w:val="23"/>
        </w:rPr>
        <w:t>best selling</w:t>
      </w:r>
      <w:proofErr w:type="spellEnd"/>
      <w:r w:rsidRPr="0000116B">
        <w:rPr>
          <w:rFonts w:ascii="Arial" w:eastAsia="Times New Roman" w:hAnsi="Arial" w:cs="Arial"/>
          <w:color w:val="333333"/>
          <w:sz w:val="23"/>
          <w:szCs w:val="23"/>
        </w:rPr>
        <w:t xml:space="preserve"> eBooks for </w:t>
      </w:r>
      <w:r w:rsidRPr="0000116B">
        <w:rPr>
          <w:rFonts w:ascii="Arial" w:eastAsia="Times New Roman" w:hAnsi="Arial" w:cs="Arial"/>
          <w:color w:val="E01404"/>
          <w:sz w:val="23"/>
          <w:szCs w:val="23"/>
          <w:bdr w:val="none" w:sz="0" w:space="0" w:color="auto" w:frame="1"/>
        </w:rPr>
        <w:t>FREE!</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b/>
          <w:bCs/>
          <w:color w:val="333333"/>
          <w:sz w:val="23"/>
          <w:szCs w:val="23"/>
          <w:bdr w:val="none" w:sz="0" w:space="0" w:color="auto" w:frame="1"/>
        </w:rPr>
        <w:t>1.</w:t>
      </w:r>
      <w:r w:rsidRPr="0000116B">
        <w:rPr>
          <w:rFonts w:ascii="Arial" w:eastAsia="Times New Roman" w:hAnsi="Arial" w:cs="Arial"/>
          <w:color w:val="333333"/>
          <w:sz w:val="23"/>
          <w:szCs w:val="23"/>
        </w:rPr>
        <w:t> JPA Mini Book</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b/>
          <w:bCs/>
          <w:color w:val="333333"/>
          <w:sz w:val="23"/>
          <w:szCs w:val="23"/>
          <w:bdr w:val="none" w:sz="0" w:space="0" w:color="auto" w:frame="1"/>
        </w:rPr>
        <w:t>2.</w:t>
      </w:r>
      <w:r w:rsidRPr="0000116B">
        <w:rPr>
          <w:rFonts w:ascii="Arial" w:eastAsia="Times New Roman" w:hAnsi="Arial" w:cs="Arial"/>
          <w:color w:val="333333"/>
          <w:sz w:val="23"/>
          <w:szCs w:val="23"/>
        </w:rPr>
        <w:t> JVM Troubleshooting Guide</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b/>
          <w:bCs/>
          <w:color w:val="333333"/>
          <w:sz w:val="23"/>
          <w:szCs w:val="23"/>
          <w:bdr w:val="none" w:sz="0" w:space="0" w:color="auto" w:frame="1"/>
        </w:rPr>
        <w:t>3.</w:t>
      </w:r>
      <w:r w:rsidRPr="0000116B">
        <w:rPr>
          <w:rFonts w:ascii="Arial" w:eastAsia="Times New Roman" w:hAnsi="Arial" w:cs="Arial"/>
          <w:color w:val="333333"/>
          <w:sz w:val="23"/>
          <w:szCs w:val="23"/>
        </w:rPr>
        <w:t> </w:t>
      </w:r>
      <w:proofErr w:type="spellStart"/>
      <w:r w:rsidRPr="0000116B">
        <w:rPr>
          <w:rFonts w:ascii="Arial" w:eastAsia="Times New Roman" w:hAnsi="Arial" w:cs="Arial"/>
          <w:color w:val="333333"/>
          <w:sz w:val="23"/>
          <w:szCs w:val="23"/>
        </w:rPr>
        <w:t>JUnit</w:t>
      </w:r>
      <w:proofErr w:type="spellEnd"/>
      <w:r w:rsidRPr="0000116B">
        <w:rPr>
          <w:rFonts w:ascii="Arial" w:eastAsia="Times New Roman" w:hAnsi="Arial" w:cs="Arial"/>
          <w:color w:val="333333"/>
          <w:sz w:val="23"/>
          <w:szCs w:val="23"/>
        </w:rPr>
        <w:t xml:space="preserve"> Tutorial for Unit Testing</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b/>
          <w:bCs/>
          <w:color w:val="333333"/>
          <w:sz w:val="23"/>
          <w:szCs w:val="23"/>
          <w:bdr w:val="none" w:sz="0" w:space="0" w:color="auto" w:frame="1"/>
        </w:rPr>
        <w:t>4.</w:t>
      </w:r>
      <w:r w:rsidRPr="0000116B">
        <w:rPr>
          <w:rFonts w:ascii="Arial" w:eastAsia="Times New Roman" w:hAnsi="Arial" w:cs="Arial"/>
          <w:color w:val="333333"/>
          <w:sz w:val="23"/>
          <w:szCs w:val="23"/>
        </w:rPr>
        <w:t> Java Annotations Tutorial</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b/>
          <w:bCs/>
          <w:color w:val="333333"/>
          <w:sz w:val="23"/>
          <w:szCs w:val="23"/>
          <w:bdr w:val="none" w:sz="0" w:space="0" w:color="auto" w:frame="1"/>
        </w:rPr>
        <w:t>5.</w:t>
      </w:r>
      <w:r w:rsidRPr="0000116B">
        <w:rPr>
          <w:rFonts w:ascii="Arial" w:eastAsia="Times New Roman" w:hAnsi="Arial" w:cs="Arial"/>
          <w:color w:val="333333"/>
          <w:sz w:val="23"/>
          <w:szCs w:val="23"/>
        </w:rPr>
        <w:t> Java Interview Questions</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b/>
          <w:bCs/>
          <w:color w:val="333333"/>
          <w:sz w:val="23"/>
          <w:szCs w:val="23"/>
          <w:bdr w:val="none" w:sz="0" w:space="0" w:color="auto" w:frame="1"/>
        </w:rPr>
        <w:t>6.</w:t>
      </w:r>
      <w:r w:rsidRPr="0000116B">
        <w:rPr>
          <w:rFonts w:ascii="Arial" w:eastAsia="Times New Roman" w:hAnsi="Arial" w:cs="Arial"/>
          <w:color w:val="333333"/>
          <w:sz w:val="23"/>
          <w:szCs w:val="23"/>
        </w:rPr>
        <w:t> Spring Interview Questions</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r w:rsidRPr="0000116B">
        <w:rPr>
          <w:rFonts w:ascii="Arial" w:eastAsia="Times New Roman" w:hAnsi="Arial" w:cs="Arial"/>
          <w:b/>
          <w:bCs/>
          <w:color w:val="333333"/>
          <w:sz w:val="23"/>
          <w:szCs w:val="23"/>
          <w:bdr w:val="none" w:sz="0" w:space="0" w:color="auto" w:frame="1"/>
        </w:rPr>
        <w:t>7.</w:t>
      </w:r>
      <w:r w:rsidRPr="0000116B">
        <w:rPr>
          <w:rFonts w:ascii="Arial" w:eastAsia="Times New Roman" w:hAnsi="Arial" w:cs="Arial"/>
          <w:color w:val="333333"/>
          <w:sz w:val="23"/>
          <w:szCs w:val="23"/>
        </w:rPr>
        <w:t> Android UI Design</w: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3"/>
          <w:szCs w:val="23"/>
        </w:rPr>
      </w:pPr>
      <w:proofErr w:type="gramStart"/>
      <w:r w:rsidRPr="0000116B">
        <w:rPr>
          <w:rFonts w:ascii="Arial" w:eastAsia="Times New Roman" w:hAnsi="Arial" w:cs="Arial"/>
          <w:color w:val="333333"/>
          <w:sz w:val="23"/>
          <w:szCs w:val="23"/>
        </w:rPr>
        <w:t>and</w:t>
      </w:r>
      <w:proofErr w:type="gramEnd"/>
      <w:r w:rsidRPr="0000116B">
        <w:rPr>
          <w:rFonts w:ascii="Arial" w:eastAsia="Times New Roman" w:hAnsi="Arial" w:cs="Arial"/>
          <w:color w:val="333333"/>
          <w:sz w:val="23"/>
          <w:szCs w:val="23"/>
        </w:rPr>
        <w:t xml:space="preserve"> many more ....</w:t>
      </w:r>
    </w:p>
    <w:p w:rsidR="0000116B" w:rsidRPr="0000116B" w:rsidRDefault="0000116B" w:rsidP="0000116B">
      <w:pPr>
        <w:shd w:val="clear" w:color="auto" w:fill="FFFFFF"/>
        <w:spacing w:after="0" w:line="240" w:lineRule="auto"/>
        <w:textAlignment w:val="baseline"/>
        <w:rPr>
          <w:rFonts w:ascii="Arial" w:eastAsia="Times New Roman" w:hAnsi="Arial" w:cs="Arial"/>
          <w:color w:val="000000"/>
          <w:sz w:val="30"/>
          <w:szCs w:val="30"/>
        </w:rPr>
      </w:pPr>
      <w:r w:rsidRPr="0000116B">
        <w:rPr>
          <w:rFonts w:ascii="Arial" w:eastAsia="Times New Roman" w:hAnsi="Arial" w:cs="Arial"/>
          <w:color w:val="000000"/>
          <w:sz w:val="30"/>
          <w:szCs w:val="30"/>
        </w:rPr>
        <w:object w:dxaOrig="1440" w:dyaOrig="1440">
          <v:shape id="_x0000_i1057" type="#_x0000_t75" style="width:20.55pt;height:18.2pt" o:ole="">
            <v:imagedata r:id="rId48" o:title=""/>
          </v:shape>
          <w:control r:id="rId49" w:name="DefaultOcxName3" w:shapeid="_x0000_i1057"/>
        </w:object>
      </w:r>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1"/>
          <w:szCs w:val="21"/>
        </w:rPr>
      </w:pPr>
      <w:r w:rsidRPr="0000116B">
        <w:rPr>
          <w:rFonts w:ascii="Arial" w:eastAsia="Times New Roman" w:hAnsi="Arial" w:cs="Arial"/>
          <w:color w:val="333333"/>
          <w:sz w:val="21"/>
          <w:szCs w:val="21"/>
        </w:rPr>
        <w:t>I agree to the </w:t>
      </w:r>
      <w:hyperlink r:id="rId50" w:tgtFrame="_blank" w:history="1">
        <w:r w:rsidRPr="0000116B">
          <w:rPr>
            <w:rFonts w:ascii="Arial" w:eastAsia="Times New Roman" w:hAnsi="Arial" w:cs="Arial"/>
            <w:color w:val="333333"/>
            <w:sz w:val="21"/>
            <w:szCs w:val="21"/>
            <w:u w:val="single"/>
            <w:bdr w:val="none" w:sz="0" w:space="0" w:color="auto" w:frame="1"/>
          </w:rPr>
          <w:t>Terms </w:t>
        </w:r>
      </w:hyperlink>
      <w:r w:rsidRPr="0000116B">
        <w:rPr>
          <w:rFonts w:ascii="Arial" w:eastAsia="Times New Roman" w:hAnsi="Arial" w:cs="Arial"/>
          <w:color w:val="333333"/>
          <w:sz w:val="21"/>
          <w:szCs w:val="21"/>
        </w:rPr>
        <w:t>and </w:t>
      </w:r>
      <w:hyperlink r:id="rId51" w:tgtFrame="_blank" w:history="1">
        <w:r w:rsidRPr="0000116B">
          <w:rPr>
            <w:rFonts w:ascii="Arial" w:eastAsia="Times New Roman" w:hAnsi="Arial" w:cs="Arial"/>
            <w:color w:val="333333"/>
            <w:sz w:val="21"/>
            <w:szCs w:val="21"/>
            <w:u w:val="single"/>
            <w:bdr w:val="none" w:sz="0" w:space="0" w:color="auto" w:frame="1"/>
          </w:rPr>
          <w:t>Privacy Policy</w:t>
        </w:r>
      </w:hyperlink>
    </w:p>
    <w:p w:rsidR="0000116B" w:rsidRPr="0000116B" w:rsidRDefault="0000116B" w:rsidP="0000116B">
      <w:pPr>
        <w:shd w:val="clear" w:color="auto" w:fill="197FD2"/>
        <w:spacing w:after="0" w:line="240" w:lineRule="auto"/>
        <w:jc w:val="center"/>
        <w:textAlignment w:val="baseline"/>
        <w:rPr>
          <w:rFonts w:ascii="Arial" w:eastAsia="Times New Roman" w:hAnsi="Arial" w:cs="Arial"/>
          <w:b/>
          <w:bCs/>
          <w:color w:val="FFFFFF"/>
          <w:sz w:val="20"/>
          <w:szCs w:val="20"/>
        </w:rPr>
      </w:pPr>
      <w:hyperlink r:id="rId52" w:history="1">
        <w:r w:rsidRPr="0000116B">
          <w:rPr>
            <w:rFonts w:ascii="Arial" w:eastAsia="Times New Roman" w:hAnsi="Arial" w:cs="Arial"/>
            <w:b/>
            <w:bCs/>
            <w:color w:val="FFFFFF"/>
            <w:sz w:val="20"/>
            <w:szCs w:val="20"/>
            <w:u w:val="single"/>
            <w:bdr w:val="single" w:sz="6" w:space="4" w:color="326693" w:frame="1"/>
          </w:rPr>
          <w:t>Sign up</w:t>
        </w:r>
      </w:hyperlink>
    </w:p>
    <w:p w:rsidR="0000116B" w:rsidRPr="0000116B" w:rsidRDefault="0000116B" w:rsidP="0000116B">
      <w:pPr>
        <w:shd w:val="clear" w:color="auto" w:fill="FFFFFF"/>
        <w:spacing w:after="0" w:line="240" w:lineRule="auto"/>
        <w:textAlignment w:val="baseline"/>
        <w:rPr>
          <w:rFonts w:ascii="Arial" w:eastAsia="Times New Roman" w:hAnsi="Arial" w:cs="Arial"/>
          <w:color w:val="333333"/>
          <w:sz w:val="20"/>
          <w:szCs w:val="20"/>
        </w:rPr>
      </w:pPr>
      <w:r>
        <w:rPr>
          <w:rFonts w:ascii="Arial" w:eastAsia="Times New Roman" w:hAnsi="Arial" w:cs="Arial"/>
          <w:noProof/>
          <w:color w:val="333333"/>
          <w:sz w:val="20"/>
          <w:szCs w:val="20"/>
        </w:rPr>
        <mc:AlternateContent>
          <mc:Choice Requires="wps">
            <w:drawing>
              <wp:inline distT="0" distB="0" distL="0" distR="0">
                <wp:extent cx="3044825" cy="3456940"/>
                <wp:effectExtent l="0" t="0" r="0" b="0"/>
                <wp:docPr id="4" name="Rectangle 4" descr="https://www.javacodegeeks.com/wp-content/uploads/2015/01/books_promo.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4825" cy="3456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www.javacodegeeks.com/wp-content/uploads/2015/01/books_promo.png.webp" style="width:239.75pt;height:27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" filled="f" stroked="f">
                <o:lock v:ext="edit" aspectratio="t"/>
                <w10:anchorlock/>
              </v:rect>
            </w:pict>
          </mc:Fallback>
        </mc:AlternateContent>
      </w:r>
    </w:p>
    <w:p w:rsidR="0000116B" w:rsidRPr="0000116B" w:rsidRDefault="0000116B" w:rsidP="0000116B">
      <w:pPr>
        <w:pBdr>
          <w:bottom w:val="single" w:sz="24" w:space="4" w:color="333333"/>
        </w:pBdr>
        <w:shd w:val="clear" w:color="auto" w:fill="FFFFFF"/>
        <w:spacing w:after="0" w:line="240" w:lineRule="auto"/>
        <w:textAlignment w:val="baseline"/>
        <w:outlineLvl w:val="2"/>
        <w:rPr>
          <w:rFonts w:ascii="Arial" w:eastAsia="Times New Roman" w:hAnsi="Arial" w:cs="Arial"/>
          <w:caps/>
          <w:color w:val="333333"/>
          <w:sz w:val="27"/>
          <w:szCs w:val="27"/>
        </w:rPr>
      </w:pPr>
      <w:r w:rsidRPr="0000116B">
        <w:rPr>
          <w:rFonts w:ascii="Arial" w:eastAsia="Times New Roman" w:hAnsi="Arial" w:cs="Arial"/>
          <w:caps/>
          <w:color w:val="333333"/>
          <w:sz w:val="27"/>
          <w:szCs w:val="27"/>
        </w:rPr>
        <w:t>LIKE THIS ARTICLE? READ MORE FROM JAVA CODE GEEKS</w:t>
      </w:r>
    </w:p>
    <w:p w:rsidR="0000116B" w:rsidRPr="0000116B" w:rsidRDefault="0000116B" w:rsidP="0000116B">
      <w:pPr>
        <w:shd w:val="clear" w:color="auto" w:fill="FFFFFF"/>
        <w:spacing w:after="0" w:line="240" w:lineRule="auto"/>
        <w:textAlignment w:val="baseline"/>
        <w:outlineLvl w:val="2"/>
        <w:rPr>
          <w:ins w:id="11" w:author="Unknown"/>
          <w:rFonts w:ascii="Tahoma" w:eastAsia="Times New Roman" w:hAnsi="Tahoma" w:cs="Tahoma"/>
          <w:color w:val="333333"/>
          <w:sz w:val="33"/>
          <w:szCs w:val="33"/>
        </w:rPr>
      </w:pPr>
      <w:ins w:id="12" w:author="Unknown">
        <w:r w:rsidRPr="0000116B">
          <w:rPr>
            <w:rFonts w:ascii="Tahoma" w:eastAsia="Times New Roman" w:hAnsi="Tahoma" w:cs="Tahoma"/>
            <w:color w:val="333333"/>
            <w:sz w:val="33"/>
            <w:szCs w:val="33"/>
          </w:rPr>
          <w:t>Leave a Reply</w:t>
        </w:r>
      </w:ins>
    </w:p>
    <w:p w:rsidR="0000116B" w:rsidRPr="0000116B" w:rsidRDefault="0000116B" w:rsidP="0000116B">
      <w:pPr>
        <w:pBdr>
          <w:bottom w:val="single" w:sz="6" w:space="1" w:color="auto"/>
        </w:pBdr>
        <w:spacing w:after="0" w:line="240" w:lineRule="auto"/>
        <w:jc w:val="center"/>
        <w:rPr>
          <w:rFonts w:ascii="Arial" w:eastAsia="Times New Roman" w:hAnsi="Arial" w:cs="Arial"/>
          <w:vanish/>
          <w:sz w:val="16"/>
          <w:szCs w:val="16"/>
        </w:rPr>
      </w:pPr>
      <w:r w:rsidRPr="0000116B">
        <w:rPr>
          <w:rFonts w:ascii="Arial" w:eastAsia="Times New Roman" w:hAnsi="Arial" w:cs="Arial"/>
          <w:vanish/>
          <w:sz w:val="16"/>
          <w:szCs w:val="16"/>
        </w:rPr>
        <w:t>Top of Form</w:t>
      </w:r>
    </w:p>
    <w:p w:rsidR="0000116B" w:rsidRPr="0000116B" w:rsidRDefault="0000116B" w:rsidP="0000116B">
      <w:pPr>
        <w:shd w:val="clear" w:color="auto" w:fill="FFFFFF"/>
        <w:spacing w:line="240" w:lineRule="auto"/>
        <w:textAlignment w:val="baseline"/>
        <w:rPr>
          <w:ins w:id="13" w:author="Unknown"/>
          <w:rFonts w:ascii="Tahoma" w:eastAsia="Times New Roman" w:hAnsi="Tahoma" w:cs="Tahoma"/>
          <w:color w:val="333333"/>
          <w:sz w:val="20"/>
          <w:szCs w:val="20"/>
        </w:rPr>
      </w:pPr>
      <w:r>
        <w:rPr>
          <w:rFonts w:ascii="Tahoma" w:eastAsia="Times New Roman" w:hAnsi="Tahoma" w:cs="Tahoma"/>
          <w:noProof/>
          <w:color w:val="333333"/>
          <w:sz w:val="20"/>
          <w:szCs w:val="20"/>
        </w:rPr>
        <w:drawing>
          <wp:inline distT="0" distB="0" distL="0" distR="0">
            <wp:extent cx="381635" cy="381635"/>
            <wp:effectExtent l="0" t="0" r="0" b="0"/>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ta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p w:rsidR="0000116B" w:rsidRPr="0000116B" w:rsidRDefault="0000116B" w:rsidP="0000116B">
      <w:pPr>
        <w:shd w:val="clear" w:color="auto" w:fill="FFFFFF"/>
        <w:spacing w:after="60" w:line="240" w:lineRule="auto"/>
        <w:textAlignment w:val="baseline"/>
        <w:rPr>
          <w:ins w:id="14" w:author="Unknown"/>
          <w:rFonts w:ascii="Tahoma" w:eastAsia="Times New Roman" w:hAnsi="Tahoma" w:cs="Tahoma"/>
          <w:color w:val="333333"/>
          <w:sz w:val="20"/>
          <w:szCs w:val="20"/>
        </w:rPr>
      </w:pPr>
      <w:ins w:id="15" w:author="Unknown">
        <w:r w:rsidRPr="0000116B">
          <w:rPr>
            <w:rFonts w:ascii="Tahoma" w:eastAsia="Times New Roman" w:hAnsi="Tahoma" w:cs="Tahoma"/>
            <w:color w:val="333333"/>
            <w:sz w:val="20"/>
            <w:szCs w:val="20"/>
          </w:rPr>
          <w:object w:dxaOrig="1440" w:dyaOrig="1440">
            <v:shape id="_x0000_i1056" type="#_x0000_t75" style="width:136.9pt;height:66.45pt" o:ole="">
              <v:imagedata r:id="rId54" o:title=""/>
            </v:shape>
            <w:control r:id="rId55" w:name="DefaultOcxName4" w:shapeid="_x0000_i1056"/>
          </w:object>
        </w:r>
      </w:ins>
    </w:p>
    <w:p w:rsidR="0000116B" w:rsidRPr="0000116B" w:rsidRDefault="0000116B" w:rsidP="0000116B">
      <w:pPr>
        <w:pBdr>
          <w:top w:val="single" w:sz="6" w:space="1" w:color="auto"/>
        </w:pBdr>
        <w:spacing w:after="0" w:line="240" w:lineRule="auto"/>
        <w:jc w:val="center"/>
        <w:rPr>
          <w:rFonts w:ascii="Arial" w:eastAsia="Times New Roman" w:hAnsi="Arial" w:cs="Arial"/>
          <w:vanish/>
          <w:sz w:val="16"/>
          <w:szCs w:val="16"/>
        </w:rPr>
      </w:pPr>
      <w:r w:rsidRPr="0000116B">
        <w:rPr>
          <w:rFonts w:ascii="Arial" w:eastAsia="Times New Roman" w:hAnsi="Arial" w:cs="Arial"/>
          <w:vanish/>
          <w:sz w:val="16"/>
          <w:szCs w:val="16"/>
        </w:rPr>
        <w:t>Bottom of Form</w:t>
      </w:r>
    </w:p>
    <w:p w:rsidR="0000116B" w:rsidRPr="0000116B" w:rsidRDefault="0000116B" w:rsidP="0000116B">
      <w:pPr>
        <w:shd w:val="clear" w:color="auto" w:fill="FFFFFF"/>
        <w:spacing w:after="0" w:line="240" w:lineRule="auto"/>
        <w:textAlignment w:val="baseline"/>
        <w:rPr>
          <w:ins w:id="16" w:author="Unknown"/>
          <w:rFonts w:ascii="Tahoma" w:eastAsia="Times New Roman" w:hAnsi="Tahoma" w:cs="Tahoma"/>
          <w:color w:val="333333"/>
          <w:sz w:val="20"/>
          <w:szCs w:val="20"/>
        </w:rPr>
      </w:pPr>
      <w:ins w:id="17" w:author="Unknown">
        <w:r w:rsidRPr="0000116B">
          <w:rPr>
            <w:rFonts w:ascii="Tahoma" w:eastAsia="Times New Roman" w:hAnsi="Tahoma" w:cs="Tahoma"/>
            <w:color w:val="333333"/>
            <w:sz w:val="20"/>
            <w:szCs w:val="20"/>
          </w:rPr>
          <w:t xml:space="preserve">This site uses </w:t>
        </w:r>
        <w:proofErr w:type="spellStart"/>
        <w:r w:rsidRPr="0000116B">
          <w:rPr>
            <w:rFonts w:ascii="Tahoma" w:eastAsia="Times New Roman" w:hAnsi="Tahoma" w:cs="Tahoma"/>
            <w:color w:val="333333"/>
            <w:sz w:val="20"/>
            <w:szCs w:val="20"/>
          </w:rPr>
          <w:t>Akismet</w:t>
        </w:r>
        <w:proofErr w:type="spellEnd"/>
        <w:r w:rsidRPr="0000116B">
          <w:rPr>
            <w:rFonts w:ascii="Tahoma" w:eastAsia="Times New Roman" w:hAnsi="Tahoma" w:cs="Tahoma"/>
            <w:color w:val="333333"/>
            <w:sz w:val="20"/>
            <w:szCs w:val="20"/>
          </w:rPr>
          <w:t xml:space="preserve"> to reduce spam. </w:t>
        </w:r>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"https://akismet.com/privacy/"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444444"/>
            <w:sz w:val="20"/>
            <w:szCs w:val="20"/>
            <w:u w:val="single"/>
            <w:bdr w:val="none" w:sz="0" w:space="0" w:color="auto" w:frame="1"/>
          </w:rPr>
          <w:t>Learn how your comment data is processed</w:t>
        </w:r>
        <w:r w:rsidRPr="0000116B">
          <w:rPr>
            <w:rFonts w:ascii="Tahoma" w:eastAsia="Times New Roman" w:hAnsi="Tahoma" w:cs="Tahoma"/>
            <w:color w:val="333333"/>
            <w:sz w:val="20"/>
            <w:szCs w:val="20"/>
          </w:rPr>
          <w:fldChar w:fldCharType="end"/>
        </w:r>
        <w:r w:rsidRPr="0000116B">
          <w:rPr>
            <w:rFonts w:ascii="Tahoma" w:eastAsia="Times New Roman" w:hAnsi="Tahoma" w:cs="Tahoma"/>
            <w:color w:val="333333"/>
            <w:sz w:val="20"/>
            <w:szCs w:val="20"/>
          </w:rPr>
          <w:t>.</w:t>
        </w:r>
      </w:ins>
    </w:p>
    <w:p w:rsidR="0000116B" w:rsidRPr="0000116B" w:rsidRDefault="0000116B" w:rsidP="0000116B">
      <w:pPr>
        <w:shd w:val="clear" w:color="auto" w:fill="F9F9F9"/>
        <w:spacing w:line="240" w:lineRule="auto"/>
        <w:jc w:val="right"/>
        <w:textAlignment w:val="baseline"/>
        <w:rPr>
          <w:ins w:id="18" w:author="Unknown"/>
          <w:rFonts w:ascii="Tahoma" w:eastAsia="Times New Roman" w:hAnsi="Tahoma" w:cs="Tahoma"/>
          <w:color w:val="333333"/>
          <w:sz w:val="20"/>
          <w:szCs w:val="20"/>
        </w:rPr>
      </w:pPr>
      <w:ins w:id="19" w:author="Unknown">
        <w:r w:rsidRPr="0000116B">
          <w:rPr>
            <w:rFonts w:ascii="Tahoma" w:eastAsia="Times New Roman" w:hAnsi="Tahoma" w:cs="Tahoma"/>
            <w:color w:val="777777"/>
            <w:sz w:val="21"/>
            <w:szCs w:val="21"/>
            <w:bdr w:val="none" w:sz="0" w:space="0" w:color="auto" w:frame="1"/>
          </w:rPr>
          <w:t>  Subscribe  </w:t>
        </w:r>
      </w:ins>
    </w:p>
    <w:p w:rsidR="0000116B" w:rsidRPr="0000116B" w:rsidRDefault="0000116B" w:rsidP="0000116B">
      <w:pPr>
        <w:shd w:val="clear" w:color="auto" w:fill="FFFFFF"/>
        <w:spacing w:after="0" w:line="240" w:lineRule="auto"/>
        <w:textAlignment w:val="baseline"/>
        <w:outlineLvl w:val="3"/>
        <w:rPr>
          <w:ins w:id="20" w:author="Unknown"/>
          <w:rFonts w:ascii="Arial" w:eastAsia="Times New Roman" w:hAnsi="Arial" w:cs="Arial"/>
          <w:caps/>
          <w:color w:val="333333"/>
          <w:sz w:val="24"/>
          <w:szCs w:val="24"/>
        </w:rPr>
      </w:pPr>
      <w:ins w:id="21" w:author="Unknown">
        <w:r w:rsidRPr="0000116B">
          <w:rPr>
            <w:rFonts w:ascii="Arial" w:eastAsia="Times New Roman" w:hAnsi="Arial" w:cs="Arial"/>
            <w:caps/>
            <w:color w:val="333333"/>
            <w:sz w:val="24"/>
            <w:szCs w:val="24"/>
          </w:rPr>
          <w:t>NEWSLETTER</w:t>
        </w:r>
      </w:ins>
    </w:p>
    <w:p w:rsidR="0000116B" w:rsidRPr="0000116B" w:rsidRDefault="0000116B" w:rsidP="0000116B">
      <w:pPr>
        <w:shd w:val="clear" w:color="auto" w:fill="FFFFFF"/>
        <w:spacing w:after="0" w:line="240" w:lineRule="auto"/>
        <w:textAlignment w:val="baseline"/>
        <w:rPr>
          <w:ins w:id="22" w:author="Unknown"/>
          <w:rFonts w:ascii="Arial" w:eastAsia="Times New Roman" w:hAnsi="Arial" w:cs="Arial"/>
          <w:color w:val="000000"/>
          <w:sz w:val="21"/>
          <w:szCs w:val="21"/>
        </w:rPr>
      </w:pPr>
      <w:r>
        <w:rPr>
          <w:rFonts w:ascii="Arial" w:eastAsia="Times New Roman" w:hAnsi="Arial" w:cs="Arial"/>
          <w:noProof/>
          <w:color w:val="000000"/>
          <w:sz w:val="21"/>
          <w:szCs w:val="21"/>
        </w:rPr>
        <w:lastRenderedPageBreak/>
        <mc:AlternateContent>
          <mc:Choice Requires="wps">
            <w:drawing>
              <wp:inline distT="0" distB="0" distL="0" distR="0">
                <wp:extent cx="2853690" cy="2914015"/>
                <wp:effectExtent l="0" t="0" r="0" b="0"/>
                <wp:docPr id="2" name="Rectangle 2" descr="https://www.javacodegeeks.com/wp-content/uploads/2018/01/newsletter-bg.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3690" cy="291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javacodegeeks.com/wp-content/uploads/2018/01/newsletter-bg.jpg.webp" style="width:224.7pt;height:2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" filled="f" stroked="f">
                <o:lock v:ext="edit" aspectratio="t"/>
                <w10:anchorlock/>
              </v:rect>
            </w:pict>
          </mc:Fallback>
        </mc:AlternateContent>
      </w:r>
    </w:p>
    <w:p w:rsidR="0000116B" w:rsidRPr="0000116B" w:rsidRDefault="0000116B" w:rsidP="0000116B">
      <w:pPr>
        <w:shd w:val="clear" w:color="auto" w:fill="FFFFFF"/>
        <w:spacing w:after="0" w:line="240" w:lineRule="auto"/>
        <w:textAlignment w:val="baseline"/>
        <w:rPr>
          <w:ins w:id="23" w:author="Unknown"/>
          <w:rFonts w:ascii="Arial" w:eastAsia="Times New Roman" w:hAnsi="Arial" w:cs="Arial"/>
          <w:color w:val="333333"/>
          <w:sz w:val="20"/>
          <w:szCs w:val="20"/>
        </w:rPr>
      </w:pPr>
      <w:ins w:id="24" w:author="Unknown">
        <w:r w:rsidRPr="0000116B">
          <w:rPr>
            <w:rFonts w:ascii="Arial" w:eastAsia="Times New Roman" w:hAnsi="Arial" w:cs="Arial"/>
            <w:color w:val="333333"/>
            <w:sz w:val="20"/>
            <w:szCs w:val="20"/>
          </w:rPr>
          <w:t>Insiders are already enjoying weekly updates and complimentary whitepapers!</w:t>
        </w:r>
      </w:ins>
    </w:p>
    <w:p w:rsidR="0000116B" w:rsidRPr="0000116B" w:rsidRDefault="0000116B" w:rsidP="0000116B">
      <w:pPr>
        <w:shd w:val="clear" w:color="auto" w:fill="FFFFFF"/>
        <w:spacing w:after="0" w:line="240" w:lineRule="auto"/>
        <w:textAlignment w:val="baseline"/>
        <w:rPr>
          <w:ins w:id="25" w:author="Unknown"/>
          <w:rFonts w:ascii="Arial" w:eastAsia="Times New Roman" w:hAnsi="Arial" w:cs="Arial"/>
          <w:color w:val="333333"/>
          <w:sz w:val="20"/>
          <w:szCs w:val="20"/>
        </w:rPr>
      </w:pPr>
      <w:ins w:id="26" w:author="Unknown">
        <w:r w:rsidRPr="0000116B">
          <w:rPr>
            <w:rFonts w:ascii="Arial" w:eastAsia="Times New Roman" w:hAnsi="Arial" w:cs="Arial"/>
            <w:b/>
            <w:bCs/>
            <w:color w:val="333333"/>
            <w:sz w:val="28"/>
            <w:szCs w:val="28"/>
            <w:bdr w:val="none" w:sz="0" w:space="0" w:color="auto" w:frame="1"/>
          </w:rPr>
          <w:t>Join them now</w:t>
        </w:r>
        <w:r w:rsidRPr="0000116B">
          <w:rPr>
            <w:rFonts w:ascii="Arial" w:eastAsia="Times New Roman" w:hAnsi="Arial" w:cs="Arial"/>
            <w:color w:val="333333"/>
            <w:sz w:val="20"/>
            <w:szCs w:val="20"/>
          </w:rPr>
          <w:t> to gain </w:t>
        </w:r>
        <w:r w:rsidRPr="0000116B">
          <w:rPr>
            <w:rFonts w:ascii="Arial" w:eastAsia="Times New Roman" w:hAnsi="Arial" w:cs="Arial"/>
            <w:color w:val="333333"/>
            <w:sz w:val="28"/>
            <w:szCs w:val="28"/>
            <w:u w:val="single"/>
            <w:bdr w:val="none" w:sz="0" w:space="0" w:color="auto" w:frame="1"/>
          </w:rPr>
          <w:t>exclusive access</w:t>
        </w:r>
        <w:r w:rsidRPr="0000116B">
          <w:rPr>
            <w:rFonts w:ascii="Arial" w:eastAsia="Times New Roman" w:hAnsi="Arial" w:cs="Arial"/>
            <w:color w:val="333333"/>
            <w:sz w:val="20"/>
            <w:szCs w:val="20"/>
          </w:rPr>
          <w:t xml:space="preserve"> to the latest news in the Java world, as well as insights about Android, </w:t>
        </w:r>
        <w:proofErr w:type="spellStart"/>
        <w:r w:rsidRPr="0000116B">
          <w:rPr>
            <w:rFonts w:ascii="Arial" w:eastAsia="Times New Roman" w:hAnsi="Arial" w:cs="Arial"/>
            <w:color w:val="333333"/>
            <w:sz w:val="20"/>
            <w:szCs w:val="20"/>
          </w:rPr>
          <w:t>Scala</w:t>
        </w:r>
        <w:proofErr w:type="spellEnd"/>
        <w:r w:rsidRPr="0000116B">
          <w:rPr>
            <w:rFonts w:ascii="Arial" w:eastAsia="Times New Roman" w:hAnsi="Arial" w:cs="Arial"/>
            <w:color w:val="333333"/>
            <w:sz w:val="20"/>
            <w:szCs w:val="20"/>
          </w:rPr>
          <w:t>, Groovy and other related technologies.</w:t>
        </w:r>
      </w:ins>
    </w:p>
    <w:p w:rsidR="0000116B" w:rsidRPr="0000116B" w:rsidRDefault="0000116B" w:rsidP="0000116B">
      <w:pPr>
        <w:shd w:val="clear" w:color="auto" w:fill="FFFFFF"/>
        <w:spacing w:after="0" w:line="240" w:lineRule="auto"/>
        <w:textAlignment w:val="baseline"/>
        <w:rPr>
          <w:ins w:id="27" w:author="Unknown"/>
          <w:rFonts w:ascii="Arial" w:eastAsia="Times New Roman" w:hAnsi="Arial" w:cs="Arial"/>
          <w:color w:val="000000"/>
          <w:sz w:val="30"/>
          <w:szCs w:val="30"/>
        </w:rPr>
      </w:pPr>
      <w:ins w:id="28" w:author="Unknown">
        <w:r w:rsidRPr="0000116B">
          <w:rPr>
            <w:rFonts w:ascii="Arial" w:eastAsia="Times New Roman" w:hAnsi="Arial" w:cs="Arial"/>
            <w:color w:val="000000"/>
            <w:sz w:val="30"/>
            <w:szCs w:val="30"/>
          </w:rPr>
          <w:object w:dxaOrig="1440" w:dyaOrig="1440">
            <v:shape id="_x0000_i1055" type="#_x0000_t75" style="width:20.55pt;height:18.2pt" o:ole="">
              <v:imagedata r:id="rId48" o:title=""/>
            </v:shape>
            <w:control r:id="rId56" w:name="DefaultOcxName5" w:shapeid="_x0000_i1055"/>
          </w:object>
        </w:r>
      </w:ins>
    </w:p>
    <w:p w:rsidR="0000116B" w:rsidRPr="0000116B" w:rsidRDefault="0000116B" w:rsidP="0000116B">
      <w:pPr>
        <w:shd w:val="clear" w:color="auto" w:fill="FFFFFF"/>
        <w:spacing w:after="0" w:line="240" w:lineRule="auto"/>
        <w:textAlignment w:val="baseline"/>
        <w:rPr>
          <w:ins w:id="29" w:author="Unknown"/>
          <w:rFonts w:ascii="Arial" w:eastAsia="Times New Roman" w:hAnsi="Arial" w:cs="Arial"/>
          <w:color w:val="333333"/>
          <w:sz w:val="20"/>
          <w:szCs w:val="20"/>
        </w:rPr>
      </w:pPr>
      <w:ins w:id="30" w:author="Unknown">
        <w:r w:rsidRPr="0000116B">
          <w:rPr>
            <w:rFonts w:ascii="Arial" w:eastAsia="Times New Roman" w:hAnsi="Arial" w:cs="Arial"/>
            <w:color w:val="333333"/>
            <w:sz w:val="20"/>
            <w:szCs w:val="20"/>
          </w:rPr>
          <w:t>I agree to the </w:t>
        </w:r>
        <w:r w:rsidRPr="0000116B">
          <w:rPr>
            <w:rFonts w:ascii="Arial" w:eastAsia="Times New Roman" w:hAnsi="Arial" w:cs="Arial"/>
            <w:color w:val="333333"/>
            <w:sz w:val="20"/>
            <w:szCs w:val="20"/>
          </w:rPr>
          <w:fldChar w:fldCharType="begin"/>
        </w:r>
        <w:r w:rsidRPr="0000116B">
          <w:rPr>
            <w:rFonts w:ascii="Arial" w:eastAsia="Times New Roman" w:hAnsi="Arial" w:cs="Arial"/>
            <w:color w:val="333333"/>
            <w:sz w:val="20"/>
            <w:szCs w:val="20"/>
          </w:rPr>
          <w:instrText xml:space="preserve"> HYPERLINK "https://www.javacodegeeks.com/about/terms-of-use" \t "_blank" </w:instrText>
        </w:r>
        <w:r w:rsidRPr="0000116B">
          <w:rPr>
            <w:rFonts w:ascii="Arial" w:eastAsia="Times New Roman" w:hAnsi="Arial" w:cs="Arial"/>
            <w:color w:val="333333"/>
            <w:sz w:val="20"/>
            <w:szCs w:val="20"/>
          </w:rPr>
          <w:fldChar w:fldCharType="separate"/>
        </w:r>
        <w:r w:rsidRPr="0000116B">
          <w:rPr>
            <w:rFonts w:ascii="Arial" w:eastAsia="Times New Roman" w:hAnsi="Arial" w:cs="Arial"/>
            <w:color w:val="333333"/>
            <w:sz w:val="20"/>
            <w:szCs w:val="20"/>
            <w:u w:val="single"/>
            <w:bdr w:val="none" w:sz="0" w:space="0" w:color="auto" w:frame="1"/>
          </w:rPr>
          <w:t>Terms </w:t>
        </w:r>
        <w:r w:rsidRPr="0000116B">
          <w:rPr>
            <w:rFonts w:ascii="Arial" w:eastAsia="Times New Roman" w:hAnsi="Arial" w:cs="Arial"/>
            <w:color w:val="333333"/>
            <w:sz w:val="20"/>
            <w:szCs w:val="20"/>
          </w:rPr>
          <w:fldChar w:fldCharType="end"/>
        </w:r>
        <w:r w:rsidRPr="0000116B">
          <w:rPr>
            <w:rFonts w:ascii="Arial" w:eastAsia="Times New Roman" w:hAnsi="Arial" w:cs="Arial"/>
            <w:color w:val="333333"/>
            <w:sz w:val="20"/>
            <w:szCs w:val="20"/>
          </w:rPr>
          <w:t>and </w:t>
        </w:r>
        <w:r w:rsidRPr="0000116B">
          <w:rPr>
            <w:rFonts w:ascii="Arial" w:eastAsia="Times New Roman" w:hAnsi="Arial" w:cs="Arial"/>
            <w:color w:val="333333"/>
            <w:sz w:val="20"/>
            <w:szCs w:val="20"/>
          </w:rPr>
          <w:fldChar w:fldCharType="begin"/>
        </w:r>
        <w:r w:rsidRPr="0000116B">
          <w:rPr>
            <w:rFonts w:ascii="Arial" w:eastAsia="Times New Roman" w:hAnsi="Arial" w:cs="Arial"/>
            <w:color w:val="333333"/>
            <w:sz w:val="20"/>
            <w:szCs w:val="20"/>
          </w:rPr>
          <w:instrText xml:space="preserve"> HYPERLINK "https://www.javacodegeeks.com/about/privacy-policy" \t "_blank" </w:instrText>
        </w:r>
        <w:r w:rsidRPr="0000116B">
          <w:rPr>
            <w:rFonts w:ascii="Arial" w:eastAsia="Times New Roman" w:hAnsi="Arial" w:cs="Arial"/>
            <w:color w:val="333333"/>
            <w:sz w:val="20"/>
            <w:szCs w:val="20"/>
          </w:rPr>
          <w:fldChar w:fldCharType="separate"/>
        </w:r>
        <w:r w:rsidRPr="0000116B">
          <w:rPr>
            <w:rFonts w:ascii="Arial" w:eastAsia="Times New Roman" w:hAnsi="Arial" w:cs="Arial"/>
            <w:color w:val="333333"/>
            <w:sz w:val="20"/>
            <w:szCs w:val="20"/>
            <w:u w:val="single"/>
            <w:bdr w:val="none" w:sz="0" w:space="0" w:color="auto" w:frame="1"/>
          </w:rPr>
          <w:t>Privacy Policy</w:t>
        </w:r>
        <w:r w:rsidRPr="0000116B">
          <w:rPr>
            <w:rFonts w:ascii="Arial" w:eastAsia="Times New Roman" w:hAnsi="Arial" w:cs="Arial"/>
            <w:color w:val="333333"/>
            <w:sz w:val="20"/>
            <w:szCs w:val="20"/>
          </w:rPr>
          <w:fldChar w:fldCharType="end"/>
        </w:r>
      </w:ins>
    </w:p>
    <w:p w:rsidR="0000116B" w:rsidRPr="0000116B" w:rsidRDefault="0000116B" w:rsidP="0000116B">
      <w:pPr>
        <w:shd w:val="clear" w:color="auto" w:fill="326693"/>
        <w:spacing w:line="240" w:lineRule="auto"/>
        <w:jc w:val="center"/>
        <w:textAlignment w:val="baseline"/>
        <w:rPr>
          <w:ins w:id="31" w:author="Unknown"/>
          <w:rFonts w:ascii="Arial" w:eastAsia="Times New Roman" w:hAnsi="Arial" w:cs="Arial"/>
          <w:b/>
          <w:bCs/>
          <w:color w:val="FFFFFF"/>
          <w:sz w:val="20"/>
          <w:szCs w:val="20"/>
        </w:rPr>
      </w:pPr>
      <w:ins w:id="32" w:author="Unknown">
        <w:r w:rsidRPr="0000116B">
          <w:rPr>
            <w:rFonts w:ascii="Arial" w:eastAsia="Times New Roman" w:hAnsi="Arial" w:cs="Arial"/>
            <w:b/>
            <w:bCs/>
            <w:color w:val="FFFFFF"/>
            <w:sz w:val="20"/>
            <w:szCs w:val="20"/>
          </w:rPr>
          <w:fldChar w:fldCharType="begin"/>
        </w:r>
        <w:r w:rsidRPr="0000116B">
          <w:rPr>
            <w:rFonts w:ascii="Arial" w:eastAsia="Times New Roman" w:hAnsi="Arial" w:cs="Arial"/>
            <w:b/>
            <w:bCs/>
            <w:color w:val="FFFFFF"/>
            <w:sz w:val="20"/>
            <w:szCs w:val="20"/>
          </w:rPr>
          <w:instrText xml:space="preserve"> HYPERLINK "https://www.javacodegeeks.com/2018/06/mysql-stored-procedure-tutorial.html" </w:instrText>
        </w:r>
        <w:r w:rsidRPr="0000116B">
          <w:rPr>
            <w:rFonts w:ascii="Arial" w:eastAsia="Times New Roman" w:hAnsi="Arial" w:cs="Arial"/>
            <w:b/>
            <w:bCs/>
            <w:color w:val="FFFFFF"/>
            <w:sz w:val="20"/>
            <w:szCs w:val="20"/>
          </w:rPr>
          <w:fldChar w:fldCharType="separate"/>
        </w:r>
        <w:r w:rsidRPr="0000116B">
          <w:rPr>
            <w:rFonts w:ascii="Arial" w:eastAsia="Times New Roman" w:hAnsi="Arial" w:cs="Arial"/>
            <w:b/>
            <w:bCs/>
            <w:color w:val="FFFFFF"/>
            <w:sz w:val="20"/>
            <w:szCs w:val="20"/>
            <w:u w:val="single"/>
            <w:bdr w:val="single" w:sz="6" w:space="4" w:color="326693" w:frame="1"/>
          </w:rPr>
          <w:t>Sign up</w:t>
        </w:r>
        <w:r w:rsidRPr="0000116B">
          <w:rPr>
            <w:rFonts w:ascii="Arial" w:eastAsia="Times New Roman" w:hAnsi="Arial" w:cs="Arial"/>
            <w:b/>
            <w:bCs/>
            <w:color w:val="FFFFFF"/>
            <w:sz w:val="20"/>
            <w:szCs w:val="20"/>
          </w:rPr>
          <w:fldChar w:fldCharType="end"/>
        </w:r>
      </w:ins>
    </w:p>
    <w:p w:rsidR="0000116B" w:rsidRPr="0000116B" w:rsidRDefault="0000116B" w:rsidP="0000116B">
      <w:pPr>
        <w:shd w:val="clear" w:color="auto" w:fill="FFFFFF"/>
        <w:spacing w:after="0" w:line="240" w:lineRule="auto"/>
        <w:textAlignment w:val="baseline"/>
        <w:outlineLvl w:val="3"/>
        <w:rPr>
          <w:ins w:id="33" w:author="Unknown"/>
          <w:rFonts w:ascii="Arial" w:eastAsia="Times New Roman" w:hAnsi="Arial" w:cs="Arial"/>
          <w:caps/>
          <w:color w:val="333333"/>
          <w:sz w:val="24"/>
          <w:szCs w:val="24"/>
        </w:rPr>
      </w:pPr>
      <w:ins w:id="34" w:author="Unknown">
        <w:r w:rsidRPr="0000116B">
          <w:rPr>
            <w:rFonts w:ascii="Arial" w:eastAsia="Times New Roman" w:hAnsi="Arial" w:cs="Arial"/>
            <w:caps/>
            <w:color w:val="333333"/>
            <w:sz w:val="24"/>
            <w:szCs w:val="24"/>
          </w:rPr>
          <w:t>JOIN US</w:t>
        </w:r>
      </w:ins>
    </w:p>
    <w:p w:rsidR="0000116B" w:rsidRPr="0000116B" w:rsidRDefault="0000116B" w:rsidP="0000116B">
      <w:pPr>
        <w:shd w:val="clear" w:color="auto" w:fill="FFFFFF"/>
        <w:spacing w:after="0" w:line="240" w:lineRule="auto"/>
        <w:textAlignment w:val="baseline"/>
        <w:rPr>
          <w:ins w:id="35" w:author="Unknown"/>
          <w:rFonts w:ascii="Tahoma" w:eastAsia="Times New Roman" w:hAnsi="Tahoma" w:cs="Tahoma"/>
          <w:color w:val="333333"/>
          <w:sz w:val="20"/>
          <w:szCs w:val="20"/>
        </w:rPr>
      </w:pPr>
      <w:r>
        <w:rPr>
          <w:rFonts w:ascii="Tahoma" w:eastAsia="Times New Roman" w:hAnsi="Tahoma" w:cs="Tahoma"/>
          <w:noProof/>
          <w:color w:val="333333"/>
          <w:sz w:val="20"/>
          <w:szCs w:val="20"/>
        </w:rPr>
        <mc:AlternateContent>
          <mc:Choice Requires="wps">
            <w:drawing>
              <wp:inline distT="0" distB="0" distL="0" distR="0">
                <wp:extent cx="1426845" cy="1426845"/>
                <wp:effectExtent l="0" t="0" r="0" b="0"/>
                <wp:docPr id="1" name="Rectangle 1" descr="Join 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6845" cy="142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Join Us" style="width:112.35pt;height:1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" filled="f" stroked="f">
                <o:lock v:ext="edit" aspectratio="t"/>
                <w10:anchorlock/>
              </v:rect>
            </w:pict>
          </mc:Fallback>
        </mc:AlternateContent>
      </w:r>
    </w:p>
    <w:p w:rsidR="0000116B" w:rsidRPr="0000116B" w:rsidRDefault="0000116B" w:rsidP="0000116B">
      <w:pPr>
        <w:shd w:val="clear" w:color="auto" w:fill="FFFFFF"/>
        <w:spacing w:line="240" w:lineRule="auto"/>
        <w:textAlignment w:val="baseline"/>
        <w:rPr>
          <w:ins w:id="36" w:author="Unknown"/>
          <w:rFonts w:ascii="Tahoma" w:eastAsia="Times New Roman" w:hAnsi="Tahoma" w:cs="Tahoma"/>
          <w:color w:val="333333"/>
          <w:sz w:val="20"/>
          <w:szCs w:val="20"/>
        </w:rPr>
      </w:pPr>
      <w:ins w:id="37" w:author="Unknown">
        <w:r w:rsidRPr="0000116B">
          <w:rPr>
            <w:rFonts w:ascii="Tahoma" w:eastAsia="Times New Roman" w:hAnsi="Tahoma" w:cs="Tahoma"/>
            <w:color w:val="333333"/>
            <w:sz w:val="20"/>
            <w:szCs w:val="20"/>
          </w:rPr>
          <w:t xml:space="preserve">With 1,240,600 monthly unique visitors and over 500 authors we are placed among the top Java related sites around. Constantly being on the lookout for partners; we encourage you to join us. So </w:t>
        </w:r>
        <w:proofErr w:type="gramStart"/>
        <w:r w:rsidRPr="0000116B">
          <w:rPr>
            <w:rFonts w:ascii="Tahoma" w:eastAsia="Times New Roman" w:hAnsi="Tahoma" w:cs="Tahoma"/>
            <w:color w:val="333333"/>
            <w:sz w:val="20"/>
            <w:szCs w:val="20"/>
          </w:rPr>
          <w:t>If</w:t>
        </w:r>
        <w:proofErr w:type="gramEnd"/>
        <w:r w:rsidRPr="0000116B">
          <w:rPr>
            <w:rFonts w:ascii="Tahoma" w:eastAsia="Times New Roman" w:hAnsi="Tahoma" w:cs="Tahoma"/>
            <w:color w:val="333333"/>
            <w:sz w:val="20"/>
            <w:szCs w:val="20"/>
          </w:rPr>
          <w:t xml:space="preserve"> you have a blog with unique and interesting content then you should check out our </w:t>
        </w:r>
        <w:r w:rsidRPr="0000116B">
          <w:rPr>
            <w:rFonts w:ascii="Tahoma" w:eastAsia="Times New Roman" w:hAnsi="Tahoma" w:cs="Tahoma"/>
            <w:b/>
            <w:bCs/>
            <w:color w:val="333333"/>
            <w:sz w:val="24"/>
            <w:szCs w:val="24"/>
            <w:bdr w:val="none" w:sz="0" w:space="0" w:color="auto" w:frame="1"/>
          </w:rPr>
          <w:fldChar w:fldCharType="begin"/>
        </w:r>
        <w:r w:rsidRPr="0000116B">
          <w:rPr>
            <w:rFonts w:ascii="Tahoma" w:eastAsia="Times New Roman" w:hAnsi="Tahoma" w:cs="Tahoma"/>
            <w:b/>
            <w:bCs/>
            <w:color w:val="333333"/>
            <w:sz w:val="24"/>
            <w:szCs w:val="24"/>
            <w:bdr w:val="none" w:sz="0" w:space="0" w:color="auto" w:frame="1"/>
          </w:rPr>
          <w:instrText xml:space="preserve"> HYPERLINK "https://www.javacodegeeks.com/join-us/jcg" </w:instrText>
        </w:r>
        <w:r w:rsidRPr="0000116B">
          <w:rPr>
            <w:rFonts w:ascii="Tahoma" w:eastAsia="Times New Roman" w:hAnsi="Tahoma" w:cs="Tahoma"/>
            <w:b/>
            <w:bCs/>
            <w:color w:val="333333"/>
            <w:sz w:val="24"/>
            <w:szCs w:val="24"/>
            <w:bdr w:val="none" w:sz="0" w:space="0" w:color="auto" w:frame="1"/>
          </w:rPr>
          <w:fldChar w:fldCharType="separate"/>
        </w:r>
        <w:r w:rsidRPr="0000116B">
          <w:rPr>
            <w:rFonts w:ascii="Tahoma" w:eastAsia="Times New Roman" w:hAnsi="Tahoma" w:cs="Tahoma"/>
            <w:b/>
            <w:bCs/>
            <w:color w:val="444444"/>
            <w:sz w:val="20"/>
            <w:szCs w:val="20"/>
            <w:u w:val="single"/>
            <w:bdr w:val="none" w:sz="0" w:space="0" w:color="auto" w:frame="1"/>
          </w:rPr>
          <w:t>JCG</w:t>
        </w:r>
        <w:r w:rsidRPr="0000116B">
          <w:rPr>
            <w:rFonts w:ascii="Tahoma" w:eastAsia="Times New Roman" w:hAnsi="Tahoma" w:cs="Tahoma"/>
            <w:b/>
            <w:bCs/>
            <w:color w:val="333333"/>
            <w:sz w:val="24"/>
            <w:szCs w:val="24"/>
            <w:bdr w:val="none" w:sz="0" w:space="0" w:color="auto" w:frame="1"/>
          </w:rPr>
          <w:fldChar w:fldCharType="end"/>
        </w:r>
        <w:r w:rsidRPr="0000116B">
          <w:rPr>
            <w:rFonts w:ascii="Tahoma" w:eastAsia="Times New Roman" w:hAnsi="Tahoma" w:cs="Tahoma"/>
            <w:color w:val="333333"/>
            <w:sz w:val="20"/>
            <w:szCs w:val="20"/>
          </w:rPr>
          <w:t> partners program. You can also be a </w:t>
        </w:r>
        <w:r w:rsidRPr="0000116B">
          <w:rPr>
            <w:rFonts w:ascii="Tahoma" w:eastAsia="Times New Roman" w:hAnsi="Tahoma" w:cs="Tahoma"/>
            <w:b/>
            <w:bCs/>
            <w:color w:val="333333"/>
            <w:sz w:val="24"/>
            <w:szCs w:val="24"/>
            <w:bdr w:val="none" w:sz="0" w:space="0" w:color="auto" w:frame="1"/>
          </w:rPr>
          <w:fldChar w:fldCharType="begin"/>
        </w:r>
        <w:r w:rsidRPr="0000116B">
          <w:rPr>
            <w:rFonts w:ascii="Tahoma" w:eastAsia="Times New Roman" w:hAnsi="Tahoma" w:cs="Tahoma"/>
            <w:b/>
            <w:bCs/>
            <w:color w:val="333333"/>
            <w:sz w:val="24"/>
            <w:szCs w:val="24"/>
            <w:bdr w:val="none" w:sz="0" w:space="0" w:color="auto" w:frame="1"/>
          </w:rPr>
          <w:instrText xml:space="preserve"> HYPERLINK "https://www.javacodegeeks.com/join-us/w4g" </w:instrText>
        </w:r>
        <w:r w:rsidRPr="0000116B">
          <w:rPr>
            <w:rFonts w:ascii="Tahoma" w:eastAsia="Times New Roman" w:hAnsi="Tahoma" w:cs="Tahoma"/>
            <w:b/>
            <w:bCs/>
            <w:color w:val="333333"/>
            <w:sz w:val="24"/>
            <w:szCs w:val="24"/>
            <w:bdr w:val="none" w:sz="0" w:space="0" w:color="auto" w:frame="1"/>
          </w:rPr>
          <w:fldChar w:fldCharType="separate"/>
        </w:r>
        <w:r w:rsidRPr="0000116B">
          <w:rPr>
            <w:rFonts w:ascii="Tahoma" w:eastAsia="Times New Roman" w:hAnsi="Tahoma" w:cs="Tahoma"/>
            <w:b/>
            <w:bCs/>
            <w:color w:val="444444"/>
            <w:sz w:val="20"/>
            <w:szCs w:val="20"/>
            <w:u w:val="single"/>
            <w:bdr w:val="none" w:sz="0" w:space="0" w:color="auto" w:frame="1"/>
          </w:rPr>
          <w:t>guest writer</w:t>
        </w:r>
        <w:r w:rsidRPr="0000116B">
          <w:rPr>
            <w:rFonts w:ascii="Tahoma" w:eastAsia="Times New Roman" w:hAnsi="Tahoma" w:cs="Tahoma"/>
            <w:b/>
            <w:bCs/>
            <w:color w:val="333333"/>
            <w:sz w:val="24"/>
            <w:szCs w:val="24"/>
            <w:bdr w:val="none" w:sz="0" w:space="0" w:color="auto" w:frame="1"/>
          </w:rPr>
          <w:fldChar w:fldCharType="end"/>
        </w:r>
        <w:r w:rsidRPr="0000116B">
          <w:rPr>
            <w:rFonts w:ascii="Tahoma" w:eastAsia="Times New Roman" w:hAnsi="Tahoma" w:cs="Tahoma"/>
            <w:color w:val="333333"/>
            <w:sz w:val="20"/>
            <w:szCs w:val="20"/>
          </w:rPr>
          <w:t> for Java Code Geeks and hone your writing skills!</w:t>
        </w:r>
      </w:ins>
    </w:p>
    <w:p w:rsidR="0000116B" w:rsidRPr="0000116B" w:rsidRDefault="0000116B" w:rsidP="0000116B">
      <w:pPr>
        <w:shd w:val="clear" w:color="auto" w:fill="FFFFFF"/>
        <w:spacing w:after="0" w:line="240" w:lineRule="auto"/>
        <w:textAlignment w:val="baseline"/>
        <w:outlineLvl w:val="3"/>
        <w:rPr>
          <w:ins w:id="38" w:author="Unknown"/>
          <w:rFonts w:ascii="Arial" w:eastAsia="Times New Roman" w:hAnsi="Arial" w:cs="Arial"/>
          <w:caps/>
          <w:color w:val="333333"/>
          <w:sz w:val="24"/>
          <w:szCs w:val="24"/>
        </w:rPr>
      </w:pPr>
      <w:ins w:id="39" w:author="Unknown">
        <w:r w:rsidRPr="0000116B">
          <w:rPr>
            <w:rFonts w:ascii="Arial" w:eastAsia="Times New Roman" w:hAnsi="Arial" w:cs="Arial"/>
            <w:caps/>
            <w:color w:val="333333"/>
            <w:sz w:val="24"/>
            <w:szCs w:val="24"/>
          </w:rPr>
          <w:t>KNOWLEDGE BASE</w:t>
        </w:r>
      </w:ins>
    </w:p>
    <w:p w:rsidR="0000116B" w:rsidRPr="0000116B" w:rsidRDefault="0000116B" w:rsidP="0000116B">
      <w:pPr>
        <w:numPr>
          <w:ilvl w:val="0"/>
          <w:numId w:val="4"/>
        </w:numPr>
        <w:pBdr>
          <w:bottom w:val="single" w:sz="6" w:space="0" w:color="444444"/>
        </w:pBdr>
        <w:shd w:val="clear" w:color="auto" w:fill="FFFFFF"/>
        <w:spacing w:after="0" w:line="270" w:lineRule="atLeast"/>
        <w:ind w:left="0"/>
        <w:textAlignment w:val="baseline"/>
        <w:rPr>
          <w:ins w:id="40" w:author="Unknown"/>
          <w:rFonts w:ascii="Tahoma" w:eastAsia="Times New Roman" w:hAnsi="Tahoma" w:cs="Tahoma"/>
          <w:color w:val="333333"/>
          <w:sz w:val="20"/>
          <w:szCs w:val="20"/>
        </w:rPr>
      </w:pPr>
      <w:ins w:id="41"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"https://www.javacodegeeks.com/courses"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Courses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4"/>
        </w:numPr>
        <w:pBdr>
          <w:top w:val="single" w:sz="6" w:space="5" w:color="444444"/>
          <w:bottom w:val="single" w:sz="6" w:space="0" w:color="444444"/>
        </w:pBdr>
        <w:shd w:val="clear" w:color="auto" w:fill="FFFFFF"/>
        <w:spacing w:after="0" w:line="270" w:lineRule="atLeast"/>
        <w:ind w:left="0"/>
        <w:textAlignment w:val="baseline"/>
        <w:rPr>
          <w:ins w:id="42" w:author="Unknown"/>
          <w:rFonts w:ascii="Tahoma" w:eastAsia="Times New Roman" w:hAnsi="Tahoma" w:cs="Tahoma"/>
          <w:color w:val="333333"/>
          <w:sz w:val="20"/>
          <w:szCs w:val="20"/>
        </w:rPr>
      </w:pPr>
      <w:ins w:id="43"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"https://examples.javacodegeeks.com/"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Examples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4"/>
        </w:numPr>
        <w:pBdr>
          <w:top w:val="single" w:sz="6" w:space="5" w:color="444444"/>
          <w:bottom w:val="single" w:sz="6" w:space="0" w:color="444444"/>
        </w:pBdr>
        <w:shd w:val="clear" w:color="auto" w:fill="FFFFFF"/>
        <w:spacing w:after="0" w:line="270" w:lineRule="atLeast"/>
        <w:ind w:left="0"/>
        <w:textAlignment w:val="baseline"/>
        <w:rPr>
          <w:ins w:id="44" w:author="Unknown"/>
          <w:rFonts w:ascii="Tahoma" w:eastAsia="Times New Roman" w:hAnsi="Tahoma" w:cs="Tahoma"/>
          <w:color w:val="333333"/>
          <w:sz w:val="20"/>
          <w:szCs w:val="20"/>
        </w:rPr>
      </w:pPr>
      <w:ins w:id="45"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"https://www.javacodegeeks.com/minibook" \t "_blank" </w:instrText>
        </w:r>
        <w:r w:rsidRPr="0000116B">
          <w:rPr>
            <w:rFonts w:ascii="Tahoma" w:eastAsia="Times New Roman" w:hAnsi="Tahoma" w:cs="Tahoma"/>
            <w:color w:val="333333"/>
            <w:sz w:val="20"/>
            <w:szCs w:val="20"/>
          </w:rPr>
          <w:fldChar w:fldCharType="separate"/>
        </w:r>
        <w:proofErr w:type="spellStart"/>
        <w:r w:rsidRPr="0000116B">
          <w:rPr>
            <w:rFonts w:ascii="Tahoma" w:eastAsia="Times New Roman" w:hAnsi="Tahoma" w:cs="Tahoma"/>
            <w:color w:val="CCCCCC"/>
            <w:sz w:val="20"/>
            <w:szCs w:val="20"/>
            <w:u w:val="single"/>
            <w:bdr w:val="none" w:sz="0" w:space="0" w:color="auto" w:frame="1"/>
          </w:rPr>
          <w:t>Minibooks</w:t>
        </w:r>
        <w:proofErr w:type="spellEnd"/>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4"/>
        </w:numPr>
        <w:pBdr>
          <w:top w:val="single" w:sz="6" w:space="5" w:color="444444"/>
          <w:bottom w:val="single" w:sz="6" w:space="0" w:color="444444"/>
        </w:pBdr>
        <w:shd w:val="clear" w:color="auto" w:fill="FFFFFF"/>
        <w:spacing w:after="0" w:line="270" w:lineRule="atLeast"/>
        <w:ind w:left="0"/>
        <w:textAlignment w:val="baseline"/>
        <w:rPr>
          <w:ins w:id="46" w:author="Unknown"/>
          <w:rFonts w:ascii="Tahoma" w:eastAsia="Times New Roman" w:hAnsi="Tahoma" w:cs="Tahoma"/>
          <w:color w:val="333333"/>
          <w:sz w:val="20"/>
          <w:szCs w:val="20"/>
        </w:rPr>
      </w:pPr>
      <w:ins w:id="47"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"https://www.javacodegeeks.com/resources"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Resources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4"/>
        </w:numPr>
        <w:pBdr>
          <w:top w:val="single" w:sz="6" w:space="5" w:color="444444"/>
          <w:bottom w:val="single" w:sz="6" w:space="0" w:color="444444"/>
        </w:pBdr>
        <w:shd w:val="clear" w:color="auto" w:fill="FFFFFF"/>
        <w:spacing w:after="0" w:line="270" w:lineRule="atLeast"/>
        <w:ind w:left="0"/>
        <w:textAlignment w:val="baseline"/>
        <w:rPr>
          <w:ins w:id="48" w:author="Unknown"/>
          <w:rFonts w:ascii="Tahoma" w:eastAsia="Times New Roman" w:hAnsi="Tahoma" w:cs="Tahoma"/>
          <w:color w:val="333333"/>
          <w:sz w:val="20"/>
          <w:szCs w:val="20"/>
        </w:rPr>
      </w:pPr>
      <w:ins w:id="49"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"https://www.javacodegeeks.com/tutorials"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Tutorials</w:t>
        </w:r>
        <w:r w:rsidRPr="0000116B">
          <w:rPr>
            <w:rFonts w:ascii="Tahoma" w:eastAsia="Times New Roman" w:hAnsi="Tahoma" w:cs="Tahoma"/>
            <w:color w:val="333333"/>
            <w:sz w:val="20"/>
            <w:szCs w:val="20"/>
          </w:rPr>
          <w:fldChar w:fldCharType="end"/>
        </w:r>
      </w:ins>
    </w:p>
    <w:p w:rsidR="0000116B" w:rsidRPr="0000116B" w:rsidRDefault="0000116B" w:rsidP="0000116B">
      <w:pPr>
        <w:shd w:val="clear" w:color="auto" w:fill="FFFFFF"/>
        <w:spacing w:after="0" w:line="240" w:lineRule="auto"/>
        <w:textAlignment w:val="baseline"/>
        <w:outlineLvl w:val="3"/>
        <w:rPr>
          <w:ins w:id="50" w:author="Unknown"/>
          <w:rFonts w:ascii="Arial" w:eastAsia="Times New Roman" w:hAnsi="Arial" w:cs="Arial"/>
          <w:caps/>
          <w:color w:val="333333"/>
          <w:sz w:val="24"/>
          <w:szCs w:val="24"/>
        </w:rPr>
      </w:pPr>
      <w:ins w:id="51" w:author="Unknown">
        <w:r w:rsidRPr="0000116B">
          <w:rPr>
            <w:rFonts w:ascii="Arial" w:eastAsia="Times New Roman" w:hAnsi="Arial" w:cs="Arial"/>
            <w:caps/>
            <w:color w:val="333333"/>
            <w:sz w:val="24"/>
            <w:szCs w:val="24"/>
          </w:rPr>
          <w:t>PARTNERS</w:t>
        </w:r>
      </w:ins>
    </w:p>
    <w:p w:rsidR="0000116B" w:rsidRPr="0000116B" w:rsidRDefault="0000116B" w:rsidP="0000116B">
      <w:pPr>
        <w:numPr>
          <w:ilvl w:val="0"/>
          <w:numId w:val="5"/>
        </w:numPr>
        <w:pBdr>
          <w:bottom w:val="single" w:sz="6" w:space="0" w:color="444444"/>
        </w:pBdr>
        <w:shd w:val="clear" w:color="auto" w:fill="FFFFFF"/>
        <w:spacing w:after="0" w:line="270" w:lineRule="atLeast"/>
        <w:ind w:left="0"/>
        <w:textAlignment w:val="baseline"/>
        <w:rPr>
          <w:ins w:id="52" w:author="Unknown"/>
          <w:rFonts w:ascii="Tahoma" w:eastAsia="Times New Roman" w:hAnsi="Tahoma" w:cs="Tahoma"/>
          <w:color w:val="333333"/>
          <w:sz w:val="20"/>
          <w:szCs w:val="20"/>
        </w:rPr>
      </w:pPr>
      <w:ins w:id="53"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"https://www.mkyong.com/" \t "_blank" </w:instrText>
        </w:r>
        <w:r w:rsidRPr="0000116B">
          <w:rPr>
            <w:rFonts w:ascii="Tahoma" w:eastAsia="Times New Roman" w:hAnsi="Tahoma" w:cs="Tahoma"/>
            <w:color w:val="333333"/>
            <w:sz w:val="20"/>
            <w:szCs w:val="20"/>
          </w:rPr>
          <w:fldChar w:fldCharType="separate"/>
        </w:r>
        <w:proofErr w:type="spellStart"/>
        <w:r w:rsidRPr="0000116B">
          <w:rPr>
            <w:rFonts w:ascii="Tahoma" w:eastAsia="Times New Roman" w:hAnsi="Tahoma" w:cs="Tahoma"/>
            <w:color w:val="CCCCCC"/>
            <w:sz w:val="20"/>
            <w:szCs w:val="20"/>
            <w:u w:val="single"/>
            <w:bdr w:val="none" w:sz="0" w:space="0" w:color="auto" w:frame="1"/>
          </w:rPr>
          <w:t>Mkyong</w:t>
        </w:r>
        <w:proofErr w:type="spellEnd"/>
        <w:r w:rsidRPr="0000116B">
          <w:rPr>
            <w:rFonts w:ascii="Tahoma" w:eastAsia="Times New Roman" w:hAnsi="Tahoma" w:cs="Tahoma"/>
            <w:color w:val="333333"/>
            <w:sz w:val="20"/>
            <w:szCs w:val="20"/>
          </w:rPr>
          <w:fldChar w:fldCharType="end"/>
        </w:r>
      </w:ins>
    </w:p>
    <w:p w:rsidR="0000116B" w:rsidRPr="0000116B" w:rsidRDefault="0000116B" w:rsidP="0000116B">
      <w:pPr>
        <w:shd w:val="clear" w:color="auto" w:fill="FFFFFF"/>
        <w:spacing w:after="0" w:line="240" w:lineRule="auto"/>
        <w:textAlignment w:val="baseline"/>
        <w:outlineLvl w:val="3"/>
        <w:rPr>
          <w:ins w:id="54" w:author="Unknown"/>
          <w:rFonts w:ascii="Arial" w:eastAsia="Times New Roman" w:hAnsi="Arial" w:cs="Arial"/>
          <w:caps/>
          <w:color w:val="333333"/>
          <w:sz w:val="24"/>
          <w:szCs w:val="24"/>
        </w:rPr>
      </w:pPr>
      <w:ins w:id="55" w:author="Unknown">
        <w:r w:rsidRPr="0000116B">
          <w:rPr>
            <w:rFonts w:ascii="Arial" w:eastAsia="Times New Roman" w:hAnsi="Arial" w:cs="Arial"/>
            <w:caps/>
            <w:color w:val="333333"/>
            <w:sz w:val="24"/>
            <w:szCs w:val="24"/>
          </w:rPr>
          <w:t>THE CODE GEEKS NETWORK</w:t>
        </w:r>
      </w:ins>
    </w:p>
    <w:p w:rsidR="0000116B" w:rsidRPr="0000116B" w:rsidRDefault="0000116B" w:rsidP="0000116B">
      <w:pPr>
        <w:numPr>
          <w:ilvl w:val="0"/>
          <w:numId w:val="6"/>
        </w:numPr>
        <w:pBdr>
          <w:bottom w:val="single" w:sz="6" w:space="0" w:color="444444"/>
        </w:pBdr>
        <w:shd w:val="clear" w:color="auto" w:fill="FFFFFF"/>
        <w:spacing w:after="0" w:line="270" w:lineRule="atLeast"/>
        <w:ind w:left="0"/>
        <w:textAlignment w:val="baseline"/>
        <w:rPr>
          <w:ins w:id="56" w:author="Unknown"/>
          <w:rFonts w:ascii="Tahoma" w:eastAsia="Times New Roman" w:hAnsi="Tahoma" w:cs="Tahoma"/>
          <w:color w:val="333333"/>
          <w:sz w:val="20"/>
          <w:szCs w:val="20"/>
        </w:rPr>
      </w:pPr>
      <w:ins w:id="57" w:author="Unknown">
        <w:r w:rsidRPr="0000116B">
          <w:rPr>
            <w:rFonts w:ascii="Tahoma" w:eastAsia="Times New Roman" w:hAnsi="Tahoma" w:cs="Tahoma"/>
            <w:color w:val="333333"/>
            <w:sz w:val="20"/>
            <w:szCs w:val="20"/>
          </w:rPr>
          <w:lastRenderedPageBreak/>
          <w:fldChar w:fldCharType="begin"/>
        </w:r>
        <w:r w:rsidRPr="0000116B">
          <w:rPr>
            <w:rFonts w:ascii="Tahoma" w:eastAsia="Times New Roman" w:hAnsi="Tahoma" w:cs="Tahoma"/>
            <w:color w:val="333333"/>
            <w:sz w:val="20"/>
            <w:szCs w:val="20"/>
          </w:rPr>
          <w:instrText xml:space="preserve"> HYPERLINK "https://www.dotnetcodegeeks.com/"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.NET Code Geeks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6"/>
        </w:numPr>
        <w:pBdr>
          <w:top w:val="single" w:sz="6" w:space="5" w:color="444444"/>
          <w:bottom w:val="single" w:sz="6" w:space="0" w:color="444444"/>
        </w:pBdr>
        <w:shd w:val="clear" w:color="auto" w:fill="FFFFFF"/>
        <w:spacing w:after="0" w:line="270" w:lineRule="atLeast"/>
        <w:ind w:left="0"/>
        <w:textAlignment w:val="baseline"/>
        <w:rPr>
          <w:ins w:id="58" w:author="Unknown"/>
          <w:rFonts w:ascii="Tahoma" w:eastAsia="Times New Roman" w:hAnsi="Tahoma" w:cs="Tahoma"/>
          <w:color w:val="333333"/>
          <w:sz w:val="20"/>
          <w:szCs w:val="20"/>
        </w:rPr>
      </w:pPr>
      <w:ins w:id="59"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Java Code Geeks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6"/>
        </w:numPr>
        <w:pBdr>
          <w:top w:val="single" w:sz="6" w:space="5" w:color="444444"/>
          <w:bottom w:val="single" w:sz="6" w:space="0" w:color="444444"/>
        </w:pBdr>
        <w:shd w:val="clear" w:color="auto" w:fill="FFFFFF"/>
        <w:spacing w:after="0" w:line="270" w:lineRule="atLeast"/>
        <w:ind w:left="0"/>
        <w:textAlignment w:val="baseline"/>
        <w:rPr>
          <w:ins w:id="60" w:author="Unknown"/>
          <w:rFonts w:ascii="Tahoma" w:eastAsia="Times New Roman" w:hAnsi="Tahoma" w:cs="Tahoma"/>
          <w:color w:val="333333"/>
          <w:sz w:val="20"/>
          <w:szCs w:val="20"/>
        </w:rPr>
      </w:pPr>
      <w:ins w:id="61"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"https://www.systemcodegeeks.com/"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System Code Geeks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6"/>
        </w:numPr>
        <w:pBdr>
          <w:top w:val="single" w:sz="6" w:space="5" w:color="444444"/>
          <w:bottom w:val="single" w:sz="6" w:space="0" w:color="444444"/>
        </w:pBdr>
        <w:shd w:val="clear" w:color="auto" w:fill="FFFFFF"/>
        <w:spacing w:after="0" w:line="270" w:lineRule="atLeast"/>
        <w:ind w:left="0"/>
        <w:textAlignment w:val="baseline"/>
        <w:rPr>
          <w:ins w:id="62" w:author="Unknown"/>
          <w:rFonts w:ascii="Tahoma" w:eastAsia="Times New Roman" w:hAnsi="Tahoma" w:cs="Tahoma"/>
          <w:color w:val="333333"/>
          <w:sz w:val="20"/>
          <w:szCs w:val="20"/>
        </w:rPr>
      </w:pPr>
      <w:ins w:id="63"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"https://www.webcodegeeks.com/"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Web Code Geeks</w:t>
        </w:r>
        <w:r w:rsidRPr="0000116B">
          <w:rPr>
            <w:rFonts w:ascii="Tahoma" w:eastAsia="Times New Roman" w:hAnsi="Tahoma" w:cs="Tahoma"/>
            <w:color w:val="333333"/>
            <w:sz w:val="20"/>
            <w:szCs w:val="20"/>
          </w:rPr>
          <w:fldChar w:fldCharType="end"/>
        </w:r>
      </w:ins>
    </w:p>
    <w:p w:rsidR="0000116B" w:rsidRPr="0000116B" w:rsidRDefault="0000116B" w:rsidP="0000116B">
      <w:pPr>
        <w:shd w:val="clear" w:color="auto" w:fill="FFFFFF"/>
        <w:spacing w:after="0" w:line="240" w:lineRule="auto"/>
        <w:textAlignment w:val="baseline"/>
        <w:outlineLvl w:val="3"/>
        <w:rPr>
          <w:ins w:id="64" w:author="Unknown"/>
          <w:rFonts w:ascii="Arial" w:eastAsia="Times New Roman" w:hAnsi="Arial" w:cs="Arial"/>
          <w:caps/>
          <w:color w:val="333333"/>
          <w:sz w:val="24"/>
          <w:szCs w:val="24"/>
        </w:rPr>
      </w:pPr>
      <w:ins w:id="65" w:author="Unknown">
        <w:r w:rsidRPr="0000116B">
          <w:rPr>
            <w:rFonts w:ascii="Arial" w:eastAsia="Times New Roman" w:hAnsi="Arial" w:cs="Arial"/>
            <w:caps/>
            <w:color w:val="333333"/>
            <w:sz w:val="24"/>
            <w:szCs w:val="24"/>
          </w:rPr>
          <w:t>HALL OF FAME</w:t>
        </w:r>
      </w:ins>
    </w:p>
    <w:p w:rsidR="0000116B" w:rsidRPr="0000116B" w:rsidRDefault="0000116B" w:rsidP="0000116B">
      <w:pPr>
        <w:numPr>
          <w:ilvl w:val="0"/>
          <w:numId w:val="7"/>
        </w:numPr>
        <w:pBdr>
          <w:bottom w:val="single" w:sz="6" w:space="0" w:color="444444"/>
        </w:pBdr>
        <w:shd w:val="clear" w:color="auto" w:fill="FFFFFF"/>
        <w:spacing w:after="0" w:line="270" w:lineRule="atLeast"/>
        <w:ind w:left="0"/>
        <w:textAlignment w:val="baseline"/>
        <w:rPr>
          <w:ins w:id="66" w:author="Unknown"/>
          <w:rFonts w:ascii="Tahoma" w:eastAsia="Times New Roman" w:hAnsi="Tahoma" w:cs="Tahoma"/>
          <w:color w:val="333333"/>
          <w:sz w:val="20"/>
          <w:szCs w:val="20"/>
        </w:rPr>
      </w:pPr>
      <w:ins w:id="67"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"https://www.javacodegeeks.com/2010/10/android-full-application-tutorial.html"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“Android Full Application Tutorial” series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68" w:author="Unknown"/>
          <w:rFonts w:ascii="Tahoma" w:eastAsia="Times New Roman" w:hAnsi="Tahoma" w:cs="Tahoma"/>
          <w:color w:val="333333"/>
          <w:sz w:val="20"/>
          <w:szCs w:val="20"/>
        </w:rPr>
      </w:pPr>
      <w:ins w:id="69"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"https://www.javacodegeeks.com/2013/01/15-online-learning-websites-that-you-should-check-out.html"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11 Online Learning websites that you should check out</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70" w:author="Unknown"/>
          <w:rFonts w:ascii="Tahoma" w:eastAsia="Times New Roman" w:hAnsi="Tahoma" w:cs="Tahoma"/>
          <w:color w:val="333333"/>
          <w:sz w:val="20"/>
          <w:szCs w:val="20"/>
        </w:rPr>
      </w:pPr>
      <w:ins w:id="71"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"https://www.javacodegeeks.com/2013/04/advantages-and-disadvantages-of-cloud-computing-cloud-computing-pros-and-cons.html"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Advantages and Disadvantages of Cloud Computing – Cloud computing pros and cons</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72" w:author="Unknown"/>
          <w:rFonts w:ascii="Tahoma" w:eastAsia="Times New Roman" w:hAnsi="Tahoma" w:cs="Tahoma"/>
          <w:color w:val="333333"/>
          <w:sz w:val="20"/>
          <w:szCs w:val="20"/>
        </w:rPr>
      </w:pPr>
      <w:ins w:id="73"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"https://www.javacodegeeks.com/2011/02/android-google-maps-tutorial.html"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Android Google Maps Tutorial</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74" w:author="Unknown"/>
          <w:rFonts w:ascii="Tahoma" w:eastAsia="Times New Roman" w:hAnsi="Tahoma" w:cs="Tahoma"/>
          <w:color w:val="333333"/>
          <w:sz w:val="20"/>
          <w:szCs w:val="20"/>
        </w:rPr>
      </w:pPr>
      <w:ins w:id="75"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"https://www.javacodegeeks.com/2011/01/android-json-parsing-gson-tutorial.html"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 xml:space="preserve">Android JSON Parsing with </w:t>
        </w:r>
        <w:proofErr w:type="spellStart"/>
        <w:r w:rsidRPr="0000116B">
          <w:rPr>
            <w:rFonts w:ascii="Tahoma" w:eastAsia="Times New Roman" w:hAnsi="Tahoma" w:cs="Tahoma"/>
            <w:color w:val="CCCCCC"/>
            <w:sz w:val="20"/>
            <w:szCs w:val="20"/>
            <w:u w:val="single"/>
            <w:bdr w:val="none" w:sz="0" w:space="0" w:color="auto" w:frame="1"/>
          </w:rPr>
          <w:t>Gson</w:t>
        </w:r>
        <w:proofErr w:type="spellEnd"/>
        <w:r w:rsidRPr="0000116B">
          <w:rPr>
            <w:rFonts w:ascii="Tahoma" w:eastAsia="Times New Roman" w:hAnsi="Tahoma" w:cs="Tahoma"/>
            <w:color w:val="CCCCCC"/>
            <w:sz w:val="20"/>
            <w:szCs w:val="20"/>
            <w:u w:val="single"/>
            <w:bdr w:val="none" w:sz="0" w:space="0" w:color="auto" w:frame="1"/>
          </w:rPr>
          <w:t xml:space="preserve"> Tutorial</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76" w:author="Unknown"/>
          <w:rFonts w:ascii="Tahoma" w:eastAsia="Times New Roman" w:hAnsi="Tahoma" w:cs="Tahoma"/>
          <w:color w:val="333333"/>
          <w:sz w:val="20"/>
          <w:szCs w:val="20"/>
        </w:rPr>
      </w:pPr>
      <w:ins w:id="77"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"https://www.javacodegeeks.com/2010/09/android-location-based-services.html"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Android Location Based Services Application – GPS location</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78" w:author="Unknown"/>
          <w:rFonts w:ascii="Tahoma" w:eastAsia="Times New Roman" w:hAnsi="Tahoma" w:cs="Tahoma"/>
          <w:color w:val="333333"/>
          <w:sz w:val="20"/>
          <w:szCs w:val="20"/>
        </w:rPr>
      </w:pPr>
      <w:ins w:id="79"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"https://www.javacodegeeks.com/2011/01/android-quick-preferences-tutorial.html"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Android Quick Preferences Tutorial</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80" w:author="Unknown"/>
          <w:rFonts w:ascii="Tahoma" w:eastAsia="Times New Roman" w:hAnsi="Tahoma" w:cs="Tahoma"/>
          <w:color w:val="333333"/>
          <w:sz w:val="20"/>
          <w:szCs w:val="20"/>
        </w:rPr>
      </w:pPr>
      <w:ins w:id="81"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"https://www.javacodegeeks.com/2013/03/difference-between-comparator-and-comparable-in-java.html"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Difference between Comparator and Comparable in Java</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82" w:author="Unknown"/>
          <w:rFonts w:ascii="Tahoma" w:eastAsia="Times New Roman" w:hAnsi="Tahoma" w:cs="Tahoma"/>
          <w:color w:val="333333"/>
          <w:sz w:val="20"/>
          <w:szCs w:val="20"/>
        </w:rPr>
      </w:pPr>
      <w:ins w:id="83"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"https://www.javacodegeeks.com/2010/05/gwt-2-spring-3-jpa-2-hibernate-35-2.html"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GWT 2 Spring 3 JPA 2 Hibernate 3.5 Tutorial</w:t>
        </w:r>
        <w:r w:rsidRPr="0000116B">
          <w:rPr>
            <w:rFonts w:ascii="Tahoma" w:eastAsia="Times New Roman" w:hAnsi="Tahoma" w:cs="Tahoma"/>
            <w:color w:val="333333"/>
            <w:sz w:val="20"/>
            <w:szCs w:val="20"/>
          </w:rPr>
          <w:fldChar w:fldCharType="end"/>
        </w:r>
      </w:ins>
    </w:p>
    <w:p w:rsidR="0000116B" w:rsidRPr="0000116B" w:rsidRDefault="0000116B" w:rsidP="0000116B">
      <w:pPr>
        <w:numPr>
          <w:ilvl w:val="0"/>
          <w:numId w:val="7"/>
        </w:numPr>
        <w:pBdr>
          <w:top w:val="single" w:sz="6" w:space="5" w:color="444444"/>
          <w:bottom w:val="single" w:sz="6" w:space="0" w:color="444444"/>
        </w:pBdr>
        <w:shd w:val="clear" w:color="auto" w:fill="FFFFFF"/>
        <w:spacing w:after="0" w:line="270" w:lineRule="atLeast"/>
        <w:ind w:left="0"/>
        <w:textAlignment w:val="baseline"/>
        <w:rPr>
          <w:ins w:id="84" w:author="Unknown"/>
          <w:rFonts w:ascii="Tahoma" w:eastAsia="Times New Roman" w:hAnsi="Tahoma" w:cs="Tahoma"/>
          <w:color w:val="333333"/>
          <w:sz w:val="20"/>
          <w:szCs w:val="20"/>
        </w:rPr>
      </w:pPr>
      <w:ins w:id="85" w:author="Unknown">
        <w:r w:rsidRPr="0000116B">
          <w:rPr>
            <w:rFonts w:ascii="Tahoma" w:eastAsia="Times New Roman" w:hAnsi="Tahoma" w:cs="Tahoma"/>
            <w:color w:val="333333"/>
            <w:sz w:val="20"/>
            <w:szCs w:val="20"/>
          </w:rPr>
          <w:fldChar w:fldCharType="begin"/>
        </w:r>
        <w:r w:rsidRPr="0000116B">
          <w:rPr>
            <w:rFonts w:ascii="Tahoma" w:eastAsia="Times New Roman" w:hAnsi="Tahoma" w:cs="Tahoma"/>
            <w:color w:val="333333"/>
            <w:sz w:val="20"/>
            <w:szCs w:val="20"/>
          </w:rPr>
          <w:instrText xml:space="preserve"> HYPERLINK "https://www.javacodegeeks.com/2010/08/java-best-practices-vector-arraylist.html" \t "_blank" </w:instrText>
        </w:r>
        <w:r w:rsidRPr="0000116B">
          <w:rPr>
            <w:rFonts w:ascii="Tahoma" w:eastAsia="Times New Roman" w:hAnsi="Tahoma" w:cs="Tahoma"/>
            <w:color w:val="333333"/>
            <w:sz w:val="20"/>
            <w:szCs w:val="20"/>
          </w:rPr>
          <w:fldChar w:fldCharType="separate"/>
        </w:r>
        <w:r w:rsidRPr="0000116B">
          <w:rPr>
            <w:rFonts w:ascii="Tahoma" w:eastAsia="Times New Roman" w:hAnsi="Tahoma" w:cs="Tahoma"/>
            <w:color w:val="CCCCCC"/>
            <w:sz w:val="20"/>
            <w:szCs w:val="20"/>
            <w:u w:val="single"/>
            <w:bdr w:val="none" w:sz="0" w:space="0" w:color="auto" w:frame="1"/>
          </w:rPr>
          <w:t xml:space="preserve">Java Best Practices – Vector </w:t>
        </w:r>
        <w:proofErr w:type="spellStart"/>
        <w:r w:rsidRPr="0000116B">
          <w:rPr>
            <w:rFonts w:ascii="Tahoma" w:eastAsia="Times New Roman" w:hAnsi="Tahoma" w:cs="Tahoma"/>
            <w:color w:val="CCCCCC"/>
            <w:sz w:val="20"/>
            <w:szCs w:val="20"/>
            <w:u w:val="single"/>
            <w:bdr w:val="none" w:sz="0" w:space="0" w:color="auto" w:frame="1"/>
          </w:rPr>
          <w:t>vs</w:t>
        </w:r>
        <w:proofErr w:type="spellEnd"/>
        <w:r w:rsidRPr="0000116B">
          <w:rPr>
            <w:rFonts w:ascii="Tahoma" w:eastAsia="Times New Roman" w:hAnsi="Tahoma" w:cs="Tahoma"/>
            <w:color w:val="CCCCCC"/>
            <w:sz w:val="20"/>
            <w:szCs w:val="20"/>
            <w:u w:val="single"/>
            <w:bdr w:val="none" w:sz="0" w:space="0" w:color="auto" w:frame="1"/>
          </w:rPr>
          <w:t xml:space="preserve"> </w:t>
        </w:r>
        <w:proofErr w:type="spellStart"/>
        <w:r w:rsidRPr="0000116B">
          <w:rPr>
            <w:rFonts w:ascii="Tahoma" w:eastAsia="Times New Roman" w:hAnsi="Tahoma" w:cs="Tahoma"/>
            <w:color w:val="CCCCCC"/>
            <w:sz w:val="20"/>
            <w:szCs w:val="20"/>
            <w:u w:val="single"/>
            <w:bdr w:val="none" w:sz="0" w:space="0" w:color="auto" w:frame="1"/>
          </w:rPr>
          <w:t>ArrayList</w:t>
        </w:r>
        <w:proofErr w:type="spellEnd"/>
        <w:r w:rsidRPr="0000116B">
          <w:rPr>
            <w:rFonts w:ascii="Tahoma" w:eastAsia="Times New Roman" w:hAnsi="Tahoma" w:cs="Tahoma"/>
            <w:color w:val="CCCCCC"/>
            <w:sz w:val="20"/>
            <w:szCs w:val="20"/>
            <w:u w:val="single"/>
            <w:bdr w:val="none" w:sz="0" w:space="0" w:color="auto" w:frame="1"/>
          </w:rPr>
          <w:t xml:space="preserve"> </w:t>
        </w:r>
        <w:proofErr w:type="spellStart"/>
        <w:r w:rsidRPr="0000116B">
          <w:rPr>
            <w:rFonts w:ascii="Tahoma" w:eastAsia="Times New Roman" w:hAnsi="Tahoma" w:cs="Tahoma"/>
            <w:color w:val="CCCCCC"/>
            <w:sz w:val="20"/>
            <w:szCs w:val="20"/>
            <w:u w:val="single"/>
            <w:bdr w:val="none" w:sz="0" w:space="0" w:color="auto" w:frame="1"/>
          </w:rPr>
          <w:t>vs</w:t>
        </w:r>
        <w:proofErr w:type="spellEnd"/>
        <w:r w:rsidRPr="0000116B">
          <w:rPr>
            <w:rFonts w:ascii="Tahoma" w:eastAsia="Times New Roman" w:hAnsi="Tahoma" w:cs="Tahoma"/>
            <w:color w:val="CCCCCC"/>
            <w:sz w:val="20"/>
            <w:szCs w:val="20"/>
            <w:u w:val="single"/>
            <w:bdr w:val="none" w:sz="0" w:space="0" w:color="auto" w:frame="1"/>
          </w:rPr>
          <w:t xml:space="preserve"> </w:t>
        </w:r>
        <w:proofErr w:type="spellStart"/>
        <w:r w:rsidRPr="0000116B">
          <w:rPr>
            <w:rFonts w:ascii="Tahoma" w:eastAsia="Times New Roman" w:hAnsi="Tahoma" w:cs="Tahoma"/>
            <w:color w:val="CCCCCC"/>
            <w:sz w:val="20"/>
            <w:szCs w:val="20"/>
            <w:u w:val="single"/>
            <w:bdr w:val="none" w:sz="0" w:space="0" w:color="auto" w:frame="1"/>
          </w:rPr>
          <w:t>HashSet</w:t>
        </w:r>
        <w:proofErr w:type="spellEnd"/>
        <w:r w:rsidRPr="0000116B">
          <w:rPr>
            <w:rFonts w:ascii="Tahoma" w:eastAsia="Times New Roman" w:hAnsi="Tahoma" w:cs="Tahoma"/>
            <w:color w:val="333333"/>
            <w:sz w:val="20"/>
            <w:szCs w:val="20"/>
          </w:rPr>
          <w:fldChar w:fldCharType="end"/>
        </w:r>
      </w:ins>
    </w:p>
    <w:p w:rsidR="0000116B" w:rsidRPr="0000116B" w:rsidRDefault="0000116B" w:rsidP="0000116B">
      <w:pPr>
        <w:shd w:val="clear" w:color="auto" w:fill="FFFFFF"/>
        <w:spacing w:after="0" w:line="240" w:lineRule="auto"/>
        <w:textAlignment w:val="baseline"/>
        <w:outlineLvl w:val="3"/>
        <w:rPr>
          <w:ins w:id="86" w:author="Unknown"/>
          <w:rFonts w:ascii="Arial" w:eastAsia="Times New Roman" w:hAnsi="Arial" w:cs="Arial"/>
          <w:caps/>
          <w:color w:val="333333"/>
          <w:sz w:val="24"/>
          <w:szCs w:val="24"/>
        </w:rPr>
      </w:pPr>
      <w:ins w:id="87" w:author="Unknown">
        <w:r w:rsidRPr="0000116B">
          <w:rPr>
            <w:rFonts w:ascii="Arial" w:eastAsia="Times New Roman" w:hAnsi="Arial" w:cs="Arial"/>
            <w:caps/>
            <w:color w:val="333333"/>
            <w:sz w:val="24"/>
            <w:szCs w:val="24"/>
          </w:rPr>
          <w:t>ABOUT JAVA CODE GEEKS</w:t>
        </w:r>
      </w:ins>
    </w:p>
    <w:p w:rsidR="0000116B" w:rsidRPr="0000116B" w:rsidRDefault="0000116B" w:rsidP="0000116B">
      <w:pPr>
        <w:shd w:val="clear" w:color="auto" w:fill="FFFFFF"/>
        <w:spacing w:after="0" w:line="240" w:lineRule="auto"/>
        <w:textAlignment w:val="baseline"/>
        <w:rPr>
          <w:ins w:id="88" w:author="Unknown"/>
          <w:rFonts w:ascii="Tahoma" w:eastAsia="Times New Roman" w:hAnsi="Tahoma" w:cs="Tahoma"/>
          <w:color w:val="333333"/>
          <w:sz w:val="20"/>
          <w:szCs w:val="20"/>
        </w:rPr>
      </w:pPr>
      <w:ins w:id="89" w:author="Unknown">
        <w:r w:rsidRPr="0000116B">
          <w:rPr>
            <w:rFonts w:ascii="Tahoma" w:eastAsia="Times New Roman" w:hAnsi="Tahoma" w:cs="Tahoma"/>
            <w:color w:val="333333"/>
            <w:sz w:val="20"/>
            <w:szCs w:val="20"/>
          </w:rPr>
          <w:t>JCGs (Java Code Geeks) is an independent online community focused on creating the ultimate Java to Java developers resource center; targeted at the technical architect, technical team lead (senior developer), project manager and junior developers alike. JCGs serve the Java, SOA, Agile and Telecom communities with daily news written by domain experts, articles, tutorials, reviews, announcements, code snippets and open source projects.</w:t>
        </w:r>
      </w:ins>
    </w:p>
    <w:p w:rsidR="0000116B" w:rsidRPr="0000116B" w:rsidRDefault="0000116B" w:rsidP="0000116B">
      <w:pPr>
        <w:shd w:val="clear" w:color="auto" w:fill="FFFFFF"/>
        <w:spacing w:after="0" w:line="240" w:lineRule="auto"/>
        <w:textAlignment w:val="baseline"/>
        <w:outlineLvl w:val="3"/>
        <w:rPr>
          <w:ins w:id="90" w:author="Unknown"/>
          <w:rFonts w:ascii="Arial" w:eastAsia="Times New Roman" w:hAnsi="Arial" w:cs="Arial"/>
          <w:caps/>
          <w:color w:val="333333"/>
          <w:sz w:val="24"/>
          <w:szCs w:val="24"/>
        </w:rPr>
      </w:pPr>
      <w:ins w:id="91" w:author="Unknown">
        <w:r w:rsidRPr="0000116B">
          <w:rPr>
            <w:rFonts w:ascii="Arial" w:eastAsia="Times New Roman" w:hAnsi="Arial" w:cs="Arial"/>
            <w:caps/>
            <w:color w:val="333333"/>
            <w:sz w:val="24"/>
            <w:szCs w:val="24"/>
          </w:rPr>
          <w:t>DISCLAIMER</w:t>
        </w:r>
      </w:ins>
    </w:p>
    <w:p w:rsidR="0000116B" w:rsidRPr="0000116B" w:rsidRDefault="0000116B" w:rsidP="0000116B">
      <w:pPr>
        <w:shd w:val="clear" w:color="auto" w:fill="FFFFFF"/>
        <w:spacing w:after="0" w:line="240" w:lineRule="auto"/>
        <w:textAlignment w:val="baseline"/>
        <w:rPr>
          <w:ins w:id="92" w:author="Unknown"/>
          <w:rFonts w:ascii="Tahoma" w:eastAsia="Times New Roman" w:hAnsi="Tahoma" w:cs="Tahoma"/>
          <w:color w:val="333333"/>
          <w:sz w:val="20"/>
          <w:szCs w:val="20"/>
        </w:rPr>
      </w:pPr>
      <w:ins w:id="93" w:author="Unknown">
        <w:r w:rsidRPr="0000116B">
          <w:rPr>
            <w:rFonts w:ascii="Tahoma" w:eastAsia="Times New Roman" w:hAnsi="Tahoma" w:cs="Tahoma"/>
            <w:color w:val="333333"/>
            <w:sz w:val="20"/>
            <w:szCs w:val="20"/>
          </w:rPr>
          <w:t>All trademarks and registered trademarks appearing on Java Code Geeks are the property of their respective owners. Java is a trademark or registered trademark of Oracle Corporation in the United States and other countries. Examples Java Code Geeks is not connected to Oracle Corporation and is not sponsored by Oracle Corporation.</w:t>
        </w:r>
      </w:ins>
    </w:p>
    <w:p w:rsidR="0000116B" w:rsidRPr="0000116B" w:rsidRDefault="0000116B" w:rsidP="0000116B">
      <w:pPr>
        <w:shd w:val="clear" w:color="auto" w:fill="333333"/>
        <w:spacing w:after="0" w:line="615" w:lineRule="atLeast"/>
        <w:textAlignment w:val="baseline"/>
        <w:rPr>
          <w:ins w:id="94" w:author="Unknown"/>
          <w:rFonts w:ascii="Tahoma" w:eastAsia="Times New Roman" w:hAnsi="Tahoma" w:cs="Tahoma"/>
          <w:color w:val="CCCCCC"/>
          <w:sz w:val="20"/>
          <w:szCs w:val="20"/>
        </w:rPr>
      </w:pPr>
      <w:ins w:id="95" w:author="Unknown">
        <w:r w:rsidRPr="0000116B">
          <w:rPr>
            <w:rFonts w:ascii="Tahoma" w:eastAsia="Times New Roman" w:hAnsi="Tahoma" w:cs="Tahoma"/>
            <w:color w:val="CCCCCC"/>
            <w:sz w:val="20"/>
            <w:szCs w:val="20"/>
          </w:rPr>
          <w:t>Java Code Geeks and all content copyright © 2010-2019, </w:t>
        </w:r>
        <w:proofErr w:type="spellStart"/>
        <w:r w:rsidRPr="0000116B">
          <w:rPr>
            <w:rFonts w:ascii="Tahoma" w:eastAsia="Times New Roman" w:hAnsi="Tahoma" w:cs="Tahoma"/>
            <w:color w:val="CCCCCC"/>
            <w:sz w:val="20"/>
            <w:szCs w:val="20"/>
          </w:rPr>
          <w:fldChar w:fldCharType="begin"/>
        </w:r>
        <w:r w:rsidRPr="0000116B">
          <w:rPr>
            <w:rFonts w:ascii="Tahoma" w:eastAsia="Times New Roman" w:hAnsi="Tahoma" w:cs="Tahoma"/>
            <w:color w:val="CCCCCC"/>
            <w:sz w:val="20"/>
            <w:szCs w:val="20"/>
          </w:rPr>
          <w:instrText xml:space="preserve"> HYPERLINK "https://www.exelixismedia.com/" </w:instrText>
        </w:r>
        <w:r w:rsidRPr="0000116B">
          <w:rPr>
            <w:rFonts w:ascii="Tahoma" w:eastAsia="Times New Roman" w:hAnsi="Tahoma" w:cs="Tahoma"/>
            <w:color w:val="CCCCCC"/>
            <w:sz w:val="20"/>
            <w:szCs w:val="20"/>
          </w:rPr>
          <w:fldChar w:fldCharType="separate"/>
        </w:r>
        <w:r w:rsidRPr="0000116B">
          <w:rPr>
            <w:rFonts w:ascii="Tahoma" w:eastAsia="Times New Roman" w:hAnsi="Tahoma" w:cs="Tahoma"/>
            <w:color w:val="CCCCCC"/>
            <w:sz w:val="20"/>
            <w:szCs w:val="20"/>
            <w:u w:val="single"/>
            <w:bdr w:val="none" w:sz="0" w:space="0" w:color="auto" w:frame="1"/>
          </w:rPr>
          <w:t>Exelixis</w:t>
        </w:r>
        <w:proofErr w:type="spellEnd"/>
        <w:r w:rsidRPr="0000116B">
          <w:rPr>
            <w:rFonts w:ascii="Tahoma" w:eastAsia="Times New Roman" w:hAnsi="Tahoma" w:cs="Tahoma"/>
            <w:color w:val="CCCCCC"/>
            <w:sz w:val="20"/>
            <w:szCs w:val="20"/>
            <w:u w:val="single"/>
            <w:bdr w:val="none" w:sz="0" w:space="0" w:color="auto" w:frame="1"/>
          </w:rPr>
          <w:t xml:space="preserve"> Media P.C.</w:t>
        </w:r>
        <w:r w:rsidRPr="0000116B">
          <w:rPr>
            <w:rFonts w:ascii="Tahoma" w:eastAsia="Times New Roman" w:hAnsi="Tahoma" w:cs="Tahoma"/>
            <w:color w:val="CCCCCC"/>
            <w:sz w:val="20"/>
            <w:szCs w:val="20"/>
          </w:rPr>
          <w:fldChar w:fldCharType="end"/>
        </w:r>
        <w:r w:rsidRPr="0000116B">
          <w:rPr>
            <w:rFonts w:ascii="Tahoma" w:eastAsia="Times New Roman" w:hAnsi="Tahoma" w:cs="Tahoma"/>
            <w:color w:val="CCCCCC"/>
            <w:sz w:val="20"/>
            <w:szCs w:val="20"/>
          </w:rPr>
          <w:t> | </w:t>
        </w:r>
        <w:r w:rsidRPr="0000116B">
          <w:rPr>
            <w:rFonts w:ascii="Tahoma" w:eastAsia="Times New Roman" w:hAnsi="Tahoma" w:cs="Tahoma"/>
            <w:color w:val="CCCCCC"/>
            <w:sz w:val="20"/>
            <w:szCs w:val="20"/>
          </w:rPr>
          <w:fldChar w:fldCharType="begin"/>
        </w:r>
        <w:r w:rsidRPr="0000116B">
          <w:rPr>
            <w:rFonts w:ascii="Tahoma" w:eastAsia="Times New Roman" w:hAnsi="Tahoma" w:cs="Tahoma"/>
            <w:color w:val="CCCCCC"/>
            <w:sz w:val="20"/>
            <w:szCs w:val="20"/>
          </w:rPr>
          <w:instrText xml:space="preserve"> HYPERLINK "https://www.javacodegeeks.com/about/terms-of-use" </w:instrText>
        </w:r>
        <w:r w:rsidRPr="0000116B">
          <w:rPr>
            <w:rFonts w:ascii="Tahoma" w:eastAsia="Times New Roman" w:hAnsi="Tahoma" w:cs="Tahoma"/>
            <w:color w:val="CCCCCC"/>
            <w:sz w:val="20"/>
            <w:szCs w:val="20"/>
          </w:rPr>
          <w:fldChar w:fldCharType="separate"/>
        </w:r>
        <w:r w:rsidRPr="0000116B">
          <w:rPr>
            <w:rFonts w:ascii="Tahoma" w:eastAsia="Times New Roman" w:hAnsi="Tahoma" w:cs="Tahoma"/>
            <w:color w:val="CCCCCC"/>
            <w:sz w:val="20"/>
            <w:szCs w:val="20"/>
            <w:u w:val="single"/>
            <w:bdr w:val="none" w:sz="0" w:space="0" w:color="auto" w:frame="1"/>
          </w:rPr>
          <w:t>Terms of Use</w:t>
        </w:r>
        <w:r w:rsidRPr="0000116B">
          <w:rPr>
            <w:rFonts w:ascii="Tahoma" w:eastAsia="Times New Roman" w:hAnsi="Tahoma" w:cs="Tahoma"/>
            <w:color w:val="CCCCCC"/>
            <w:sz w:val="20"/>
            <w:szCs w:val="20"/>
          </w:rPr>
          <w:fldChar w:fldCharType="end"/>
        </w:r>
        <w:r w:rsidRPr="0000116B">
          <w:rPr>
            <w:rFonts w:ascii="Tahoma" w:eastAsia="Times New Roman" w:hAnsi="Tahoma" w:cs="Tahoma"/>
            <w:color w:val="CCCCCC"/>
            <w:sz w:val="20"/>
            <w:szCs w:val="20"/>
          </w:rPr>
          <w:t> | </w:t>
        </w:r>
        <w:r w:rsidRPr="0000116B">
          <w:rPr>
            <w:rFonts w:ascii="Tahoma" w:eastAsia="Times New Roman" w:hAnsi="Tahoma" w:cs="Tahoma"/>
            <w:color w:val="CCCCCC"/>
            <w:sz w:val="20"/>
            <w:szCs w:val="20"/>
          </w:rPr>
          <w:fldChar w:fldCharType="begin"/>
        </w:r>
        <w:r w:rsidRPr="0000116B">
          <w:rPr>
            <w:rFonts w:ascii="Tahoma" w:eastAsia="Times New Roman" w:hAnsi="Tahoma" w:cs="Tahoma"/>
            <w:color w:val="CCCCCC"/>
            <w:sz w:val="20"/>
            <w:szCs w:val="20"/>
          </w:rPr>
          <w:instrText xml:space="preserve"> HYPERLINK "https://www.javacodegeeks.com/about/privacy-policy" </w:instrText>
        </w:r>
        <w:r w:rsidRPr="0000116B">
          <w:rPr>
            <w:rFonts w:ascii="Tahoma" w:eastAsia="Times New Roman" w:hAnsi="Tahoma" w:cs="Tahoma"/>
            <w:color w:val="CCCCCC"/>
            <w:sz w:val="20"/>
            <w:szCs w:val="20"/>
          </w:rPr>
          <w:fldChar w:fldCharType="separate"/>
        </w:r>
        <w:r w:rsidRPr="0000116B">
          <w:rPr>
            <w:rFonts w:ascii="Tahoma" w:eastAsia="Times New Roman" w:hAnsi="Tahoma" w:cs="Tahoma"/>
            <w:color w:val="CCCCCC"/>
            <w:sz w:val="20"/>
            <w:szCs w:val="20"/>
            <w:u w:val="single"/>
            <w:bdr w:val="none" w:sz="0" w:space="0" w:color="auto" w:frame="1"/>
          </w:rPr>
          <w:t>Privacy Policy</w:t>
        </w:r>
        <w:r w:rsidRPr="0000116B">
          <w:rPr>
            <w:rFonts w:ascii="Tahoma" w:eastAsia="Times New Roman" w:hAnsi="Tahoma" w:cs="Tahoma"/>
            <w:color w:val="CCCCCC"/>
            <w:sz w:val="20"/>
            <w:szCs w:val="20"/>
          </w:rPr>
          <w:fldChar w:fldCharType="end"/>
        </w:r>
        <w:r w:rsidRPr="0000116B">
          <w:rPr>
            <w:rFonts w:ascii="Tahoma" w:eastAsia="Times New Roman" w:hAnsi="Tahoma" w:cs="Tahoma"/>
            <w:color w:val="CCCCCC"/>
            <w:sz w:val="20"/>
            <w:szCs w:val="20"/>
          </w:rPr>
          <w:t> | </w:t>
        </w:r>
        <w:r w:rsidRPr="0000116B">
          <w:rPr>
            <w:rFonts w:ascii="Tahoma" w:eastAsia="Times New Roman" w:hAnsi="Tahoma" w:cs="Tahoma"/>
            <w:color w:val="CCCCCC"/>
            <w:sz w:val="20"/>
            <w:szCs w:val="20"/>
          </w:rPr>
          <w:fldChar w:fldCharType="begin"/>
        </w:r>
        <w:r w:rsidRPr="0000116B">
          <w:rPr>
            <w:rFonts w:ascii="Tahoma" w:eastAsia="Times New Roman" w:hAnsi="Tahoma" w:cs="Tahoma"/>
            <w:color w:val="CCCCCC"/>
            <w:sz w:val="20"/>
            <w:szCs w:val="20"/>
          </w:rPr>
          <w:instrText xml:space="preserve"> HYPERLINK "mailto:support@javacodegeeks.com" </w:instrText>
        </w:r>
        <w:r w:rsidRPr="0000116B">
          <w:rPr>
            <w:rFonts w:ascii="Tahoma" w:eastAsia="Times New Roman" w:hAnsi="Tahoma" w:cs="Tahoma"/>
            <w:color w:val="CCCCCC"/>
            <w:sz w:val="20"/>
            <w:szCs w:val="20"/>
          </w:rPr>
          <w:fldChar w:fldCharType="separate"/>
        </w:r>
        <w:r w:rsidRPr="0000116B">
          <w:rPr>
            <w:rFonts w:ascii="Tahoma" w:eastAsia="Times New Roman" w:hAnsi="Tahoma" w:cs="Tahoma"/>
            <w:color w:val="CCCCCC"/>
            <w:sz w:val="20"/>
            <w:szCs w:val="20"/>
            <w:u w:val="single"/>
            <w:bdr w:val="none" w:sz="0" w:space="0" w:color="auto" w:frame="1"/>
          </w:rPr>
          <w:t>Contact</w:t>
        </w:r>
        <w:r w:rsidRPr="0000116B">
          <w:rPr>
            <w:rFonts w:ascii="Tahoma" w:eastAsia="Times New Roman" w:hAnsi="Tahoma" w:cs="Tahoma"/>
            <w:color w:val="CCCCCC"/>
            <w:sz w:val="20"/>
            <w:szCs w:val="20"/>
          </w:rPr>
          <w:fldChar w:fldCharType="end"/>
        </w:r>
      </w:ins>
    </w:p>
    <w:p w:rsidR="0000116B" w:rsidRDefault="0000116B">
      <w:bookmarkStart w:id="96" w:name="_GoBack"/>
      <w:bookmarkEnd w:id="96"/>
    </w:p>
    <w:sectPr w:rsidR="0000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E41CE"/>
    <w:multiLevelType w:val="multilevel"/>
    <w:tmpl w:val="71B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86323"/>
    <w:multiLevelType w:val="multilevel"/>
    <w:tmpl w:val="F37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55B01"/>
    <w:multiLevelType w:val="multilevel"/>
    <w:tmpl w:val="E32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A4F94"/>
    <w:multiLevelType w:val="multilevel"/>
    <w:tmpl w:val="533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B4BB7"/>
    <w:multiLevelType w:val="multilevel"/>
    <w:tmpl w:val="C730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D50BD"/>
    <w:multiLevelType w:val="multilevel"/>
    <w:tmpl w:val="653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B16B9A"/>
    <w:multiLevelType w:val="multilevel"/>
    <w:tmpl w:val="600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EE2"/>
    <w:rsid w:val="0000116B"/>
    <w:rsid w:val="000F4EE2"/>
    <w:rsid w:val="00EC6ABE"/>
    <w:rsid w:val="00ED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1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11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1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11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1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11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116B"/>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0011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1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1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16B"/>
    <w:rPr>
      <w:rFonts w:ascii="Arial" w:eastAsia="Times New Roman" w:hAnsi="Arial" w:cs="Arial"/>
      <w:vanish/>
      <w:sz w:val="16"/>
      <w:szCs w:val="16"/>
    </w:rPr>
  </w:style>
  <w:style w:type="character" w:styleId="Hyperlink">
    <w:name w:val="Hyperlink"/>
    <w:basedOn w:val="DefaultParagraphFont"/>
    <w:uiPriority w:val="99"/>
    <w:semiHidden/>
    <w:unhideWhenUsed/>
    <w:rsid w:val="0000116B"/>
    <w:rPr>
      <w:color w:val="0000FF"/>
      <w:u w:val="single"/>
    </w:rPr>
  </w:style>
  <w:style w:type="character" w:styleId="FollowedHyperlink">
    <w:name w:val="FollowedHyperlink"/>
    <w:basedOn w:val="DefaultParagraphFont"/>
    <w:uiPriority w:val="99"/>
    <w:semiHidden/>
    <w:unhideWhenUsed/>
    <w:rsid w:val="0000116B"/>
    <w:rPr>
      <w:color w:val="800080"/>
      <w:u w:val="single"/>
    </w:rPr>
  </w:style>
  <w:style w:type="character" w:customStyle="1" w:styleId="sub-indicator">
    <w:name w:val="sub-indicator"/>
    <w:basedOn w:val="DefaultParagraphFont"/>
    <w:rsid w:val="0000116B"/>
  </w:style>
  <w:style w:type="character" w:customStyle="1" w:styleId="current">
    <w:name w:val="current"/>
    <w:basedOn w:val="DefaultParagraphFont"/>
    <w:rsid w:val="0000116B"/>
  </w:style>
  <w:style w:type="paragraph" w:customStyle="1" w:styleId="post-meta">
    <w:name w:val="post-meta"/>
    <w:basedOn w:val="Normal"/>
    <w:rsid w:val="00001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00116B"/>
  </w:style>
  <w:style w:type="character" w:customStyle="1" w:styleId="post-cats">
    <w:name w:val="post-cats"/>
    <w:basedOn w:val="DefaultParagraphFont"/>
    <w:rsid w:val="0000116B"/>
  </w:style>
  <w:style w:type="character" w:customStyle="1" w:styleId="tie-date">
    <w:name w:val="tie-date"/>
    <w:basedOn w:val="DefaultParagraphFont"/>
    <w:rsid w:val="0000116B"/>
  </w:style>
  <w:style w:type="character" w:customStyle="1" w:styleId="post-comments">
    <w:name w:val="post-comments"/>
    <w:basedOn w:val="DefaultParagraphFont"/>
    <w:rsid w:val="0000116B"/>
  </w:style>
  <w:style w:type="character" w:customStyle="1" w:styleId="post-views">
    <w:name w:val="post-views"/>
    <w:basedOn w:val="DefaultParagraphFont"/>
    <w:rsid w:val="0000116B"/>
  </w:style>
  <w:style w:type="paragraph" w:styleId="NormalWeb">
    <w:name w:val="Normal (Web)"/>
    <w:basedOn w:val="Normal"/>
    <w:uiPriority w:val="99"/>
    <w:semiHidden/>
    <w:unhideWhenUsed/>
    <w:rsid w:val="000011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116B"/>
    <w:rPr>
      <w:rFonts w:ascii="Courier New" w:eastAsia="Times New Roman" w:hAnsi="Courier New" w:cs="Courier New"/>
      <w:sz w:val="20"/>
      <w:szCs w:val="20"/>
    </w:rPr>
  </w:style>
  <w:style w:type="character" w:styleId="Strong">
    <w:name w:val="Strong"/>
    <w:basedOn w:val="DefaultParagraphFont"/>
    <w:uiPriority w:val="22"/>
    <w:qFormat/>
    <w:rsid w:val="0000116B"/>
    <w:rPr>
      <w:b/>
      <w:bCs/>
    </w:rPr>
  </w:style>
  <w:style w:type="paragraph" w:customStyle="1" w:styleId="post-tag">
    <w:name w:val="post-tag"/>
    <w:basedOn w:val="Normal"/>
    <w:rsid w:val="00001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atings">
    <w:name w:val="post-ratings"/>
    <w:basedOn w:val="DefaultParagraphFont"/>
    <w:rsid w:val="0000116B"/>
  </w:style>
  <w:style w:type="character" w:styleId="Emphasis">
    <w:name w:val="Emphasis"/>
    <w:basedOn w:val="DefaultParagraphFont"/>
    <w:uiPriority w:val="20"/>
    <w:qFormat/>
    <w:rsid w:val="0000116B"/>
    <w:rPr>
      <w:i/>
      <w:iCs/>
    </w:rPr>
  </w:style>
  <w:style w:type="character" w:customStyle="1" w:styleId="tieicon-twitter">
    <w:name w:val="tieicon-twitter"/>
    <w:basedOn w:val="DefaultParagraphFont"/>
    <w:rsid w:val="0000116B"/>
  </w:style>
  <w:style w:type="paragraph" w:customStyle="1" w:styleId="akismetcommentformprivacynotice">
    <w:name w:val="akismet_comment_form_privacy_notice"/>
    <w:basedOn w:val="Normal"/>
    <w:rsid w:val="000011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11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1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11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11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3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1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011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1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11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116B"/>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0011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1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1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16B"/>
    <w:rPr>
      <w:rFonts w:ascii="Arial" w:eastAsia="Times New Roman" w:hAnsi="Arial" w:cs="Arial"/>
      <w:vanish/>
      <w:sz w:val="16"/>
      <w:szCs w:val="16"/>
    </w:rPr>
  </w:style>
  <w:style w:type="character" w:styleId="Hyperlink">
    <w:name w:val="Hyperlink"/>
    <w:basedOn w:val="DefaultParagraphFont"/>
    <w:uiPriority w:val="99"/>
    <w:semiHidden/>
    <w:unhideWhenUsed/>
    <w:rsid w:val="0000116B"/>
    <w:rPr>
      <w:color w:val="0000FF"/>
      <w:u w:val="single"/>
    </w:rPr>
  </w:style>
  <w:style w:type="character" w:styleId="FollowedHyperlink">
    <w:name w:val="FollowedHyperlink"/>
    <w:basedOn w:val="DefaultParagraphFont"/>
    <w:uiPriority w:val="99"/>
    <w:semiHidden/>
    <w:unhideWhenUsed/>
    <w:rsid w:val="0000116B"/>
    <w:rPr>
      <w:color w:val="800080"/>
      <w:u w:val="single"/>
    </w:rPr>
  </w:style>
  <w:style w:type="character" w:customStyle="1" w:styleId="sub-indicator">
    <w:name w:val="sub-indicator"/>
    <w:basedOn w:val="DefaultParagraphFont"/>
    <w:rsid w:val="0000116B"/>
  </w:style>
  <w:style w:type="character" w:customStyle="1" w:styleId="current">
    <w:name w:val="current"/>
    <w:basedOn w:val="DefaultParagraphFont"/>
    <w:rsid w:val="0000116B"/>
  </w:style>
  <w:style w:type="paragraph" w:customStyle="1" w:styleId="post-meta">
    <w:name w:val="post-meta"/>
    <w:basedOn w:val="Normal"/>
    <w:rsid w:val="00001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meta-author">
    <w:name w:val="post-meta-author"/>
    <w:basedOn w:val="DefaultParagraphFont"/>
    <w:rsid w:val="0000116B"/>
  </w:style>
  <w:style w:type="character" w:customStyle="1" w:styleId="post-cats">
    <w:name w:val="post-cats"/>
    <w:basedOn w:val="DefaultParagraphFont"/>
    <w:rsid w:val="0000116B"/>
  </w:style>
  <w:style w:type="character" w:customStyle="1" w:styleId="tie-date">
    <w:name w:val="tie-date"/>
    <w:basedOn w:val="DefaultParagraphFont"/>
    <w:rsid w:val="0000116B"/>
  </w:style>
  <w:style w:type="character" w:customStyle="1" w:styleId="post-comments">
    <w:name w:val="post-comments"/>
    <w:basedOn w:val="DefaultParagraphFont"/>
    <w:rsid w:val="0000116B"/>
  </w:style>
  <w:style w:type="character" w:customStyle="1" w:styleId="post-views">
    <w:name w:val="post-views"/>
    <w:basedOn w:val="DefaultParagraphFont"/>
    <w:rsid w:val="0000116B"/>
  </w:style>
  <w:style w:type="paragraph" w:styleId="NormalWeb">
    <w:name w:val="Normal (Web)"/>
    <w:basedOn w:val="Normal"/>
    <w:uiPriority w:val="99"/>
    <w:semiHidden/>
    <w:unhideWhenUsed/>
    <w:rsid w:val="000011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116B"/>
    <w:rPr>
      <w:rFonts w:ascii="Courier New" w:eastAsia="Times New Roman" w:hAnsi="Courier New" w:cs="Courier New"/>
      <w:sz w:val="20"/>
      <w:szCs w:val="20"/>
    </w:rPr>
  </w:style>
  <w:style w:type="character" w:styleId="Strong">
    <w:name w:val="Strong"/>
    <w:basedOn w:val="DefaultParagraphFont"/>
    <w:uiPriority w:val="22"/>
    <w:qFormat/>
    <w:rsid w:val="0000116B"/>
    <w:rPr>
      <w:b/>
      <w:bCs/>
    </w:rPr>
  </w:style>
  <w:style w:type="paragraph" w:customStyle="1" w:styleId="post-tag">
    <w:name w:val="post-tag"/>
    <w:basedOn w:val="Normal"/>
    <w:rsid w:val="00001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atings">
    <w:name w:val="post-ratings"/>
    <w:basedOn w:val="DefaultParagraphFont"/>
    <w:rsid w:val="0000116B"/>
  </w:style>
  <w:style w:type="character" w:styleId="Emphasis">
    <w:name w:val="Emphasis"/>
    <w:basedOn w:val="DefaultParagraphFont"/>
    <w:uiPriority w:val="20"/>
    <w:qFormat/>
    <w:rsid w:val="0000116B"/>
    <w:rPr>
      <w:i/>
      <w:iCs/>
    </w:rPr>
  </w:style>
  <w:style w:type="character" w:customStyle="1" w:styleId="tieicon-twitter">
    <w:name w:val="tieicon-twitter"/>
    <w:basedOn w:val="DefaultParagraphFont"/>
    <w:rsid w:val="0000116B"/>
  </w:style>
  <w:style w:type="paragraph" w:customStyle="1" w:styleId="akismetcommentformprivacynotice">
    <w:name w:val="akismet_comment_form_privacy_notice"/>
    <w:basedOn w:val="Normal"/>
    <w:rsid w:val="000011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053880">
      <w:bodyDiv w:val="1"/>
      <w:marLeft w:val="0"/>
      <w:marRight w:val="0"/>
      <w:marTop w:val="0"/>
      <w:marBottom w:val="0"/>
      <w:divBdr>
        <w:top w:val="none" w:sz="0" w:space="0" w:color="auto"/>
        <w:left w:val="none" w:sz="0" w:space="0" w:color="auto"/>
        <w:bottom w:val="none" w:sz="0" w:space="0" w:color="auto"/>
        <w:right w:val="none" w:sz="0" w:space="0" w:color="auto"/>
      </w:divBdr>
    </w:div>
    <w:div w:id="1005401817">
      <w:bodyDiv w:val="1"/>
      <w:marLeft w:val="0"/>
      <w:marRight w:val="0"/>
      <w:marTop w:val="0"/>
      <w:marBottom w:val="0"/>
      <w:divBdr>
        <w:top w:val="none" w:sz="0" w:space="0" w:color="auto"/>
        <w:left w:val="none" w:sz="0" w:space="0" w:color="auto"/>
        <w:bottom w:val="none" w:sz="0" w:space="0" w:color="auto"/>
        <w:right w:val="none" w:sz="0" w:space="0" w:color="auto"/>
      </w:divBdr>
      <w:divsChild>
        <w:div w:id="725494708">
          <w:marLeft w:val="0"/>
          <w:marRight w:val="0"/>
          <w:marTop w:val="0"/>
          <w:marBottom w:val="0"/>
          <w:divBdr>
            <w:top w:val="none" w:sz="0" w:space="0" w:color="auto"/>
            <w:left w:val="none" w:sz="0" w:space="0" w:color="auto"/>
            <w:bottom w:val="none" w:sz="0" w:space="0" w:color="auto"/>
            <w:right w:val="none" w:sz="0" w:space="0" w:color="auto"/>
          </w:divBdr>
          <w:divsChild>
            <w:div w:id="1458446957">
              <w:marLeft w:val="0"/>
              <w:marRight w:val="0"/>
              <w:marTop w:val="0"/>
              <w:marBottom w:val="0"/>
              <w:divBdr>
                <w:top w:val="none" w:sz="0" w:space="0" w:color="auto"/>
                <w:left w:val="none" w:sz="0" w:space="0" w:color="auto"/>
                <w:bottom w:val="single" w:sz="24" w:space="0" w:color="326693"/>
                <w:right w:val="none" w:sz="0" w:space="0" w:color="auto"/>
              </w:divBdr>
              <w:divsChild>
                <w:div w:id="447159857">
                  <w:marLeft w:val="0"/>
                  <w:marRight w:val="0"/>
                  <w:marTop w:val="0"/>
                  <w:marBottom w:val="0"/>
                  <w:divBdr>
                    <w:top w:val="none" w:sz="0" w:space="0" w:color="auto"/>
                    <w:left w:val="none" w:sz="0" w:space="0" w:color="auto"/>
                    <w:bottom w:val="none" w:sz="0" w:space="0" w:color="auto"/>
                    <w:right w:val="none" w:sz="0" w:space="0" w:color="auto"/>
                  </w:divBdr>
                  <w:divsChild>
                    <w:div w:id="813257576">
                      <w:marLeft w:val="75"/>
                      <w:marRight w:val="0"/>
                      <w:marTop w:val="0"/>
                      <w:marBottom w:val="0"/>
                      <w:divBdr>
                        <w:top w:val="none" w:sz="0" w:space="0" w:color="auto"/>
                        <w:left w:val="none" w:sz="0" w:space="0" w:color="auto"/>
                        <w:bottom w:val="none" w:sz="0" w:space="0" w:color="auto"/>
                        <w:right w:val="none" w:sz="0" w:space="0" w:color="auto"/>
                      </w:divBdr>
                    </w:div>
                    <w:div w:id="5697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530">
              <w:marLeft w:val="0"/>
              <w:marRight w:val="0"/>
              <w:marTop w:val="0"/>
              <w:marBottom w:val="0"/>
              <w:divBdr>
                <w:top w:val="none" w:sz="0" w:space="0" w:color="auto"/>
                <w:left w:val="none" w:sz="0" w:space="0" w:color="auto"/>
                <w:bottom w:val="none" w:sz="0" w:space="0" w:color="auto"/>
                <w:right w:val="none" w:sz="0" w:space="0" w:color="auto"/>
              </w:divBdr>
              <w:divsChild>
                <w:div w:id="1781488839">
                  <w:marLeft w:val="0"/>
                  <w:marRight w:val="0"/>
                  <w:marTop w:val="0"/>
                  <w:marBottom w:val="0"/>
                  <w:divBdr>
                    <w:top w:val="none" w:sz="0" w:space="0" w:color="auto"/>
                    <w:left w:val="none" w:sz="0" w:space="0" w:color="auto"/>
                    <w:bottom w:val="none" w:sz="0" w:space="0" w:color="auto"/>
                    <w:right w:val="none" w:sz="0" w:space="0" w:color="auto"/>
                  </w:divBdr>
                  <w:divsChild>
                    <w:div w:id="954216444">
                      <w:marLeft w:val="0"/>
                      <w:marRight w:val="0"/>
                      <w:marTop w:val="0"/>
                      <w:marBottom w:val="0"/>
                      <w:divBdr>
                        <w:top w:val="none" w:sz="0" w:space="0" w:color="auto"/>
                        <w:left w:val="none" w:sz="0" w:space="0" w:color="auto"/>
                        <w:bottom w:val="none" w:sz="0" w:space="0" w:color="auto"/>
                        <w:right w:val="none" w:sz="0" w:space="0" w:color="auto"/>
                      </w:divBdr>
                    </w:div>
                  </w:divsChild>
                </w:div>
                <w:div w:id="1714308214">
                  <w:marLeft w:val="0"/>
                  <w:marRight w:val="0"/>
                  <w:marTop w:val="0"/>
                  <w:marBottom w:val="0"/>
                  <w:divBdr>
                    <w:top w:val="none" w:sz="0" w:space="0" w:color="auto"/>
                    <w:left w:val="none" w:sz="0" w:space="0" w:color="auto"/>
                    <w:bottom w:val="none" w:sz="0" w:space="0" w:color="auto"/>
                    <w:right w:val="none" w:sz="0" w:space="0" w:color="auto"/>
                  </w:divBdr>
                  <w:divsChild>
                    <w:div w:id="1150826152">
                      <w:marLeft w:val="0"/>
                      <w:marRight w:val="0"/>
                      <w:marTop w:val="0"/>
                      <w:marBottom w:val="0"/>
                      <w:divBdr>
                        <w:top w:val="none" w:sz="0" w:space="0" w:color="auto"/>
                        <w:left w:val="none" w:sz="0" w:space="0" w:color="auto"/>
                        <w:bottom w:val="none" w:sz="0" w:space="0" w:color="auto"/>
                        <w:right w:val="none" w:sz="0" w:space="0" w:color="auto"/>
                      </w:divBdr>
                    </w:div>
                  </w:divsChild>
                </w:div>
                <w:div w:id="756367207">
                  <w:marLeft w:val="0"/>
                  <w:marRight w:val="0"/>
                  <w:marTop w:val="300"/>
                  <w:marBottom w:val="375"/>
                  <w:divBdr>
                    <w:top w:val="none" w:sz="0" w:space="0" w:color="auto"/>
                    <w:left w:val="none" w:sz="0" w:space="0" w:color="auto"/>
                    <w:bottom w:val="none" w:sz="0" w:space="0" w:color="auto"/>
                    <w:right w:val="none" w:sz="0" w:space="0" w:color="auto"/>
                  </w:divBdr>
                  <w:divsChild>
                    <w:div w:id="1094478225">
                      <w:marLeft w:val="0"/>
                      <w:marRight w:val="0"/>
                      <w:marTop w:val="0"/>
                      <w:marBottom w:val="0"/>
                      <w:divBdr>
                        <w:top w:val="none" w:sz="0" w:space="0" w:color="auto"/>
                        <w:left w:val="none" w:sz="0" w:space="0" w:color="auto"/>
                        <w:bottom w:val="none" w:sz="0" w:space="0" w:color="auto"/>
                        <w:right w:val="none" w:sz="0" w:space="0" w:color="auto"/>
                      </w:divBdr>
                      <w:divsChild>
                        <w:div w:id="1396048527">
                          <w:marLeft w:val="0"/>
                          <w:marRight w:val="0"/>
                          <w:marTop w:val="0"/>
                          <w:marBottom w:val="0"/>
                          <w:divBdr>
                            <w:top w:val="none" w:sz="0" w:space="0" w:color="auto"/>
                            <w:left w:val="none" w:sz="0" w:space="0" w:color="auto"/>
                            <w:bottom w:val="none" w:sz="0" w:space="0" w:color="auto"/>
                            <w:right w:val="none" w:sz="0" w:space="0" w:color="auto"/>
                          </w:divBdr>
                          <w:divsChild>
                            <w:div w:id="288128296">
                              <w:marLeft w:val="0"/>
                              <w:marRight w:val="0"/>
                              <w:marTop w:val="0"/>
                              <w:marBottom w:val="150"/>
                              <w:divBdr>
                                <w:top w:val="none" w:sz="0" w:space="0" w:color="auto"/>
                                <w:left w:val="none" w:sz="0" w:space="0" w:color="auto"/>
                                <w:bottom w:val="single" w:sz="6" w:space="4" w:color="DDDDDD"/>
                                <w:right w:val="none" w:sz="0" w:space="0" w:color="auto"/>
                              </w:divBdr>
                            </w:div>
                            <w:div w:id="121660159">
                              <w:marLeft w:val="0"/>
                              <w:marRight w:val="0"/>
                              <w:marTop w:val="0"/>
                              <w:marBottom w:val="0"/>
                              <w:divBdr>
                                <w:top w:val="none" w:sz="0" w:space="0" w:color="auto"/>
                                <w:left w:val="none" w:sz="0" w:space="0" w:color="auto"/>
                                <w:bottom w:val="none" w:sz="0" w:space="0" w:color="auto"/>
                                <w:right w:val="none" w:sz="0" w:space="0" w:color="auto"/>
                              </w:divBdr>
                            </w:div>
                            <w:div w:id="686366122">
                              <w:marLeft w:val="0"/>
                              <w:marRight w:val="0"/>
                              <w:marTop w:val="0"/>
                              <w:marBottom w:val="0"/>
                              <w:divBdr>
                                <w:top w:val="none" w:sz="0" w:space="0" w:color="auto"/>
                                <w:left w:val="none" w:sz="0" w:space="0" w:color="auto"/>
                                <w:bottom w:val="none" w:sz="0" w:space="0" w:color="auto"/>
                                <w:right w:val="none" w:sz="0" w:space="0" w:color="auto"/>
                              </w:divBdr>
                              <w:divsChild>
                                <w:div w:id="2033651021">
                                  <w:marLeft w:val="0"/>
                                  <w:marRight w:val="0"/>
                                  <w:marTop w:val="0"/>
                                  <w:marBottom w:val="0"/>
                                  <w:divBdr>
                                    <w:top w:val="none" w:sz="0" w:space="0" w:color="auto"/>
                                    <w:left w:val="none" w:sz="0" w:space="0" w:color="auto"/>
                                    <w:bottom w:val="none" w:sz="0" w:space="0" w:color="auto"/>
                                    <w:right w:val="none" w:sz="0" w:space="0" w:color="auto"/>
                                  </w:divBdr>
                                </w:div>
                                <w:div w:id="1429082931">
                                  <w:marLeft w:val="0"/>
                                  <w:marRight w:val="0"/>
                                  <w:marTop w:val="0"/>
                                  <w:marBottom w:val="0"/>
                                  <w:divBdr>
                                    <w:top w:val="none" w:sz="0" w:space="0" w:color="auto"/>
                                    <w:left w:val="none" w:sz="0" w:space="0" w:color="auto"/>
                                    <w:bottom w:val="none" w:sz="0" w:space="0" w:color="auto"/>
                                    <w:right w:val="none" w:sz="0" w:space="0" w:color="auto"/>
                                  </w:divBdr>
                                </w:div>
                                <w:div w:id="484468411">
                                  <w:marLeft w:val="0"/>
                                  <w:marRight w:val="0"/>
                                  <w:marTop w:val="150"/>
                                  <w:marBottom w:val="0"/>
                                  <w:divBdr>
                                    <w:top w:val="none" w:sz="0" w:space="0" w:color="auto"/>
                                    <w:left w:val="none" w:sz="0" w:space="0" w:color="auto"/>
                                    <w:bottom w:val="none" w:sz="0" w:space="0" w:color="auto"/>
                                    <w:right w:val="none" w:sz="0" w:space="0" w:color="auto"/>
                                  </w:divBdr>
                                </w:div>
                              </w:divsChild>
                            </w:div>
                            <w:div w:id="1408116488">
                              <w:marLeft w:val="0"/>
                              <w:marRight w:val="0"/>
                              <w:marTop w:val="0"/>
                              <w:marBottom w:val="0"/>
                              <w:divBdr>
                                <w:top w:val="none" w:sz="0" w:space="0" w:color="auto"/>
                                <w:left w:val="none" w:sz="0" w:space="0" w:color="auto"/>
                                <w:bottom w:val="none" w:sz="0" w:space="0" w:color="auto"/>
                                <w:right w:val="none" w:sz="0" w:space="0" w:color="auto"/>
                              </w:divBdr>
                              <w:divsChild>
                                <w:div w:id="1509130158">
                                  <w:marLeft w:val="0"/>
                                  <w:marRight w:val="0"/>
                                  <w:marTop w:val="0"/>
                                  <w:marBottom w:val="0"/>
                                  <w:divBdr>
                                    <w:top w:val="none" w:sz="0" w:space="0" w:color="auto"/>
                                    <w:left w:val="none" w:sz="0" w:space="0" w:color="auto"/>
                                    <w:bottom w:val="none" w:sz="0" w:space="0" w:color="auto"/>
                                    <w:right w:val="none" w:sz="0" w:space="0" w:color="auto"/>
                                  </w:divBdr>
                                  <w:divsChild>
                                    <w:div w:id="543325684">
                                      <w:marLeft w:val="0"/>
                                      <w:marRight w:val="0"/>
                                      <w:marTop w:val="300"/>
                                      <w:marBottom w:val="300"/>
                                      <w:divBdr>
                                        <w:top w:val="single" w:sz="6" w:space="15" w:color="E1E1E1"/>
                                        <w:left w:val="single" w:sz="6" w:space="15" w:color="E1E1E1"/>
                                        <w:bottom w:val="single" w:sz="6" w:space="15" w:color="E1E1E1"/>
                                        <w:right w:val="single" w:sz="6" w:space="15" w:color="E1E1E1"/>
                                      </w:divBdr>
                                    </w:div>
                                    <w:div w:id="1281912696">
                                      <w:marLeft w:val="0"/>
                                      <w:marRight w:val="0"/>
                                      <w:marTop w:val="0"/>
                                      <w:marBottom w:val="0"/>
                                      <w:divBdr>
                                        <w:top w:val="none" w:sz="0" w:space="0" w:color="auto"/>
                                        <w:left w:val="none" w:sz="0" w:space="0" w:color="auto"/>
                                        <w:bottom w:val="none" w:sz="0" w:space="0" w:color="auto"/>
                                        <w:right w:val="none" w:sz="0" w:space="0" w:color="auto"/>
                                      </w:divBdr>
                                      <w:divsChild>
                                        <w:div w:id="79257772">
                                          <w:marLeft w:val="0"/>
                                          <w:marRight w:val="0"/>
                                          <w:marTop w:val="0"/>
                                          <w:marBottom w:val="0"/>
                                          <w:divBdr>
                                            <w:top w:val="none" w:sz="0" w:space="0" w:color="auto"/>
                                            <w:left w:val="none" w:sz="0" w:space="0" w:color="auto"/>
                                            <w:bottom w:val="none" w:sz="0" w:space="0" w:color="auto"/>
                                            <w:right w:val="none" w:sz="0" w:space="0" w:color="auto"/>
                                          </w:divBdr>
                                          <w:divsChild>
                                            <w:div w:id="1573465542">
                                              <w:marLeft w:val="0"/>
                                              <w:marRight w:val="0"/>
                                              <w:marTop w:val="0"/>
                                              <w:marBottom w:val="0"/>
                                              <w:divBdr>
                                                <w:top w:val="none" w:sz="0" w:space="0" w:color="auto"/>
                                                <w:left w:val="none" w:sz="0" w:space="0" w:color="auto"/>
                                                <w:bottom w:val="none" w:sz="0" w:space="0" w:color="auto"/>
                                                <w:right w:val="none" w:sz="0" w:space="0" w:color="auto"/>
                                              </w:divBdr>
                                            </w:div>
                                            <w:div w:id="720323216">
                                              <w:marLeft w:val="0"/>
                                              <w:marRight w:val="0"/>
                                              <w:marTop w:val="0"/>
                                              <w:marBottom w:val="0"/>
                                              <w:divBdr>
                                                <w:top w:val="none" w:sz="0" w:space="0" w:color="auto"/>
                                                <w:left w:val="none" w:sz="0" w:space="0" w:color="auto"/>
                                                <w:bottom w:val="none" w:sz="0" w:space="0" w:color="auto"/>
                                                <w:right w:val="none" w:sz="0" w:space="0" w:color="auto"/>
                                              </w:divBdr>
                                            </w:div>
                                            <w:div w:id="118424870">
                                              <w:marLeft w:val="0"/>
                                              <w:marRight w:val="0"/>
                                              <w:marTop w:val="0"/>
                                              <w:marBottom w:val="0"/>
                                              <w:divBdr>
                                                <w:top w:val="none" w:sz="0" w:space="0" w:color="auto"/>
                                                <w:left w:val="none" w:sz="0" w:space="0" w:color="auto"/>
                                                <w:bottom w:val="none" w:sz="0" w:space="0" w:color="auto"/>
                                                <w:right w:val="none" w:sz="0" w:space="0" w:color="auto"/>
                                              </w:divBdr>
                                              <w:divsChild>
                                                <w:div w:id="446975205">
                                                  <w:marLeft w:val="0"/>
                                                  <w:marRight w:val="0"/>
                                                  <w:marTop w:val="0"/>
                                                  <w:marBottom w:val="0"/>
                                                  <w:divBdr>
                                                    <w:top w:val="none" w:sz="0" w:space="0" w:color="auto"/>
                                                    <w:left w:val="none" w:sz="0" w:space="0" w:color="auto"/>
                                                    <w:bottom w:val="none" w:sz="0" w:space="0" w:color="auto"/>
                                                    <w:right w:val="none" w:sz="0" w:space="0" w:color="auto"/>
                                                  </w:divBdr>
                                                </w:div>
                                                <w:div w:id="3137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48966">
                                      <w:marLeft w:val="0"/>
                                      <w:marRight w:val="0"/>
                                      <w:marTop w:val="0"/>
                                      <w:marBottom w:val="0"/>
                                      <w:divBdr>
                                        <w:top w:val="none" w:sz="0" w:space="0" w:color="auto"/>
                                        <w:left w:val="none" w:sz="0" w:space="0" w:color="auto"/>
                                        <w:bottom w:val="none" w:sz="0" w:space="0" w:color="auto"/>
                                        <w:right w:val="none" w:sz="0" w:space="0" w:color="auto"/>
                                      </w:divBdr>
                                      <w:divsChild>
                                        <w:div w:id="2049643046">
                                          <w:marLeft w:val="0"/>
                                          <w:marRight w:val="0"/>
                                          <w:marTop w:val="0"/>
                                          <w:marBottom w:val="0"/>
                                          <w:divBdr>
                                            <w:top w:val="none" w:sz="0" w:space="0" w:color="auto"/>
                                            <w:left w:val="none" w:sz="0" w:space="0" w:color="auto"/>
                                            <w:bottom w:val="none" w:sz="0" w:space="0" w:color="auto"/>
                                            <w:right w:val="none" w:sz="0" w:space="0" w:color="auto"/>
                                          </w:divBdr>
                                          <w:divsChild>
                                            <w:div w:id="2084179179">
                                              <w:marLeft w:val="0"/>
                                              <w:marRight w:val="0"/>
                                              <w:marTop w:val="0"/>
                                              <w:marBottom w:val="0"/>
                                              <w:divBdr>
                                                <w:top w:val="none" w:sz="0" w:space="0" w:color="auto"/>
                                                <w:left w:val="none" w:sz="0" w:space="0" w:color="auto"/>
                                                <w:bottom w:val="none" w:sz="0" w:space="0" w:color="auto"/>
                                                <w:right w:val="none" w:sz="0" w:space="0" w:color="auto"/>
                                              </w:divBdr>
                                            </w:div>
                                            <w:div w:id="330527317">
                                              <w:marLeft w:val="0"/>
                                              <w:marRight w:val="0"/>
                                              <w:marTop w:val="0"/>
                                              <w:marBottom w:val="0"/>
                                              <w:divBdr>
                                                <w:top w:val="none" w:sz="0" w:space="0" w:color="auto"/>
                                                <w:left w:val="none" w:sz="0" w:space="0" w:color="auto"/>
                                                <w:bottom w:val="none" w:sz="0" w:space="0" w:color="auto"/>
                                                <w:right w:val="none" w:sz="0" w:space="0" w:color="auto"/>
                                              </w:divBdr>
                                            </w:div>
                                            <w:div w:id="1640643866">
                                              <w:marLeft w:val="0"/>
                                              <w:marRight w:val="0"/>
                                              <w:marTop w:val="0"/>
                                              <w:marBottom w:val="0"/>
                                              <w:divBdr>
                                                <w:top w:val="none" w:sz="0" w:space="0" w:color="auto"/>
                                                <w:left w:val="none" w:sz="0" w:space="0" w:color="auto"/>
                                                <w:bottom w:val="none" w:sz="0" w:space="0" w:color="auto"/>
                                                <w:right w:val="none" w:sz="0" w:space="0" w:color="auto"/>
                                              </w:divBdr>
                                            </w:div>
                                            <w:div w:id="516386364">
                                              <w:marLeft w:val="0"/>
                                              <w:marRight w:val="0"/>
                                              <w:marTop w:val="0"/>
                                              <w:marBottom w:val="0"/>
                                              <w:divBdr>
                                                <w:top w:val="none" w:sz="0" w:space="0" w:color="auto"/>
                                                <w:left w:val="none" w:sz="0" w:space="0" w:color="auto"/>
                                                <w:bottom w:val="none" w:sz="0" w:space="0" w:color="auto"/>
                                                <w:right w:val="none" w:sz="0" w:space="0" w:color="auto"/>
                                              </w:divBdr>
                                            </w:div>
                                            <w:div w:id="512383870">
                                              <w:marLeft w:val="0"/>
                                              <w:marRight w:val="0"/>
                                              <w:marTop w:val="0"/>
                                              <w:marBottom w:val="0"/>
                                              <w:divBdr>
                                                <w:top w:val="none" w:sz="0" w:space="0" w:color="auto"/>
                                                <w:left w:val="none" w:sz="0" w:space="0" w:color="auto"/>
                                                <w:bottom w:val="none" w:sz="0" w:space="0" w:color="auto"/>
                                                <w:right w:val="none" w:sz="0" w:space="0" w:color="auto"/>
                                              </w:divBdr>
                                            </w:div>
                                            <w:div w:id="148057231">
                                              <w:marLeft w:val="0"/>
                                              <w:marRight w:val="0"/>
                                              <w:marTop w:val="0"/>
                                              <w:marBottom w:val="0"/>
                                              <w:divBdr>
                                                <w:top w:val="none" w:sz="0" w:space="0" w:color="auto"/>
                                                <w:left w:val="none" w:sz="0" w:space="0" w:color="auto"/>
                                                <w:bottom w:val="none" w:sz="0" w:space="0" w:color="auto"/>
                                                <w:right w:val="none" w:sz="0" w:space="0" w:color="auto"/>
                                              </w:divBdr>
                                            </w:div>
                                            <w:div w:id="1903130723">
                                              <w:marLeft w:val="0"/>
                                              <w:marRight w:val="0"/>
                                              <w:marTop w:val="0"/>
                                              <w:marBottom w:val="0"/>
                                              <w:divBdr>
                                                <w:top w:val="none" w:sz="0" w:space="0" w:color="auto"/>
                                                <w:left w:val="none" w:sz="0" w:space="0" w:color="auto"/>
                                                <w:bottom w:val="none" w:sz="0" w:space="0" w:color="auto"/>
                                                <w:right w:val="none" w:sz="0" w:space="0" w:color="auto"/>
                                              </w:divBdr>
                                              <w:divsChild>
                                                <w:div w:id="2111509669">
                                                  <w:marLeft w:val="0"/>
                                                  <w:marRight w:val="0"/>
                                                  <w:marTop w:val="0"/>
                                                  <w:marBottom w:val="0"/>
                                                  <w:divBdr>
                                                    <w:top w:val="none" w:sz="0" w:space="0" w:color="auto"/>
                                                    <w:left w:val="none" w:sz="0" w:space="0" w:color="auto"/>
                                                    <w:bottom w:val="none" w:sz="0" w:space="0" w:color="auto"/>
                                                    <w:right w:val="none" w:sz="0" w:space="0" w:color="auto"/>
                                                  </w:divBdr>
                                                </w:div>
                                                <w:div w:id="95827401">
                                                  <w:marLeft w:val="0"/>
                                                  <w:marRight w:val="0"/>
                                                  <w:marTop w:val="0"/>
                                                  <w:marBottom w:val="0"/>
                                                  <w:divBdr>
                                                    <w:top w:val="none" w:sz="0" w:space="0" w:color="auto"/>
                                                    <w:left w:val="none" w:sz="0" w:space="0" w:color="auto"/>
                                                    <w:bottom w:val="none" w:sz="0" w:space="0" w:color="auto"/>
                                                    <w:right w:val="none" w:sz="0" w:space="0" w:color="auto"/>
                                                  </w:divBdr>
                                                </w:div>
                                                <w:div w:id="1719163412">
                                                  <w:marLeft w:val="0"/>
                                                  <w:marRight w:val="0"/>
                                                  <w:marTop w:val="0"/>
                                                  <w:marBottom w:val="0"/>
                                                  <w:divBdr>
                                                    <w:top w:val="none" w:sz="0" w:space="0" w:color="auto"/>
                                                    <w:left w:val="none" w:sz="0" w:space="0" w:color="auto"/>
                                                    <w:bottom w:val="none" w:sz="0" w:space="0" w:color="auto"/>
                                                    <w:right w:val="none" w:sz="0" w:space="0" w:color="auto"/>
                                                  </w:divBdr>
                                                </w:div>
                                                <w:div w:id="1510827357">
                                                  <w:marLeft w:val="0"/>
                                                  <w:marRight w:val="0"/>
                                                  <w:marTop w:val="0"/>
                                                  <w:marBottom w:val="0"/>
                                                  <w:divBdr>
                                                    <w:top w:val="none" w:sz="0" w:space="0" w:color="auto"/>
                                                    <w:left w:val="none" w:sz="0" w:space="0" w:color="auto"/>
                                                    <w:bottom w:val="none" w:sz="0" w:space="0" w:color="auto"/>
                                                    <w:right w:val="none" w:sz="0" w:space="0" w:color="auto"/>
                                                  </w:divBdr>
                                                </w:div>
                                                <w:div w:id="1211116367">
                                                  <w:marLeft w:val="0"/>
                                                  <w:marRight w:val="0"/>
                                                  <w:marTop w:val="0"/>
                                                  <w:marBottom w:val="0"/>
                                                  <w:divBdr>
                                                    <w:top w:val="none" w:sz="0" w:space="0" w:color="auto"/>
                                                    <w:left w:val="none" w:sz="0" w:space="0" w:color="auto"/>
                                                    <w:bottom w:val="none" w:sz="0" w:space="0" w:color="auto"/>
                                                    <w:right w:val="none" w:sz="0" w:space="0" w:color="auto"/>
                                                  </w:divBdr>
                                                </w:div>
                                                <w:div w:id="4735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2780">
                                      <w:marLeft w:val="0"/>
                                      <w:marRight w:val="0"/>
                                      <w:marTop w:val="0"/>
                                      <w:marBottom w:val="0"/>
                                      <w:divBdr>
                                        <w:top w:val="none" w:sz="0" w:space="0" w:color="auto"/>
                                        <w:left w:val="none" w:sz="0" w:space="0" w:color="auto"/>
                                        <w:bottom w:val="none" w:sz="0" w:space="0" w:color="auto"/>
                                        <w:right w:val="none" w:sz="0" w:space="0" w:color="auto"/>
                                      </w:divBdr>
                                      <w:divsChild>
                                        <w:div w:id="1539776504">
                                          <w:marLeft w:val="0"/>
                                          <w:marRight w:val="0"/>
                                          <w:marTop w:val="0"/>
                                          <w:marBottom w:val="0"/>
                                          <w:divBdr>
                                            <w:top w:val="none" w:sz="0" w:space="0" w:color="auto"/>
                                            <w:left w:val="none" w:sz="0" w:space="0" w:color="auto"/>
                                            <w:bottom w:val="none" w:sz="0" w:space="0" w:color="auto"/>
                                            <w:right w:val="none" w:sz="0" w:space="0" w:color="auto"/>
                                          </w:divBdr>
                                          <w:divsChild>
                                            <w:div w:id="1458180761">
                                              <w:marLeft w:val="0"/>
                                              <w:marRight w:val="0"/>
                                              <w:marTop w:val="0"/>
                                              <w:marBottom w:val="0"/>
                                              <w:divBdr>
                                                <w:top w:val="none" w:sz="0" w:space="0" w:color="auto"/>
                                                <w:left w:val="none" w:sz="0" w:space="0" w:color="auto"/>
                                                <w:bottom w:val="none" w:sz="0" w:space="0" w:color="auto"/>
                                                <w:right w:val="none" w:sz="0" w:space="0" w:color="auto"/>
                                              </w:divBdr>
                                            </w:div>
                                            <w:div w:id="49112381">
                                              <w:marLeft w:val="0"/>
                                              <w:marRight w:val="0"/>
                                              <w:marTop w:val="0"/>
                                              <w:marBottom w:val="0"/>
                                              <w:divBdr>
                                                <w:top w:val="none" w:sz="0" w:space="0" w:color="auto"/>
                                                <w:left w:val="none" w:sz="0" w:space="0" w:color="auto"/>
                                                <w:bottom w:val="none" w:sz="0" w:space="0" w:color="auto"/>
                                                <w:right w:val="none" w:sz="0" w:space="0" w:color="auto"/>
                                              </w:divBdr>
                                            </w:div>
                                            <w:div w:id="1751344263">
                                              <w:marLeft w:val="0"/>
                                              <w:marRight w:val="0"/>
                                              <w:marTop w:val="0"/>
                                              <w:marBottom w:val="0"/>
                                              <w:divBdr>
                                                <w:top w:val="none" w:sz="0" w:space="0" w:color="auto"/>
                                                <w:left w:val="none" w:sz="0" w:space="0" w:color="auto"/>
                                                <w:bottom w:val="none" w:sz="0" w:space="0" w:color="auto"/>
                                                <w:right w:val="none" w:sz="0" w:space="0" w:color="auto"/>
                                              </w:divBdr>
                                            </w:div>
                                            <w:div w:id="811560119">
                                              <w:marLeft w:val="0"/>
                                              <w:marRight w:val="0"/>
                                              <w:marTop w:val="0"/>
                                              <w:marBottom w:val="0"/>
                                              <w:divBdr>
                                                <w:top w:val="none" w:sz="0" w:space="0" w:color="auto"/>
                                                <w:left w:val="none" w:sz="0" w:space="0" w:color="auto"/>
                                                <w:bottom w:val="none" w:sz="0" w:space="0" w:color="auto"/>
                                                <w:right w:val="none" w:sz="0" w:space="0" w:color="auto"/>
                                              </w:divBdr>
                                            </w:div>
                                            <w:div w:id="1385104069">
                                              <w:marLeft w:val="0"/>
                                              <w:marRight w:val="0"/>
                                              <w:marTop w:val="0"/>
                                              <w:marBottom w:val="0"/>
                                              <w:divBdr>
                                                <w:top w:val="none" w:sz="0" w:space="0" w:color="auto"/>
                                                <w:left w:val="none" w:sz="0" w:space="0" w:color="auto"/>
                                                <w:bottom w:val="none" w:sz="0" w:space="0" w:color="auto"/>
                                                <w:right w:val="none" w:sz="0" w:space="0" w:color="auto"/>
                                              </w:divBdr>
                                            </w:div>
                                            <w:div w:id="1156460263">
                                              <w:marLeft w:val="0"/>
                                              <w:marRight w:val="0"/>
                                              <w:marTop w:val="0"/>
                                              <w:marBottom w:val="0"/>
                                              <w:divBdr>
                                                <w:top w:val="none" w:sz="0" w:space="0" w:color="auto"/>
                                                <w:left w:val="none" w:sz="0" w:space="0" w:color="auto"/>
                                                <w:bottom w:val="none" w:sz="0" w:space="0" w:color="auto"/>
                                                <w:right w:val="none" w:sz="0" w:space="0" w:color="auto"/>
                                              </w:divBdr>
                                            </w:div>
                                            <w:div w:id="1579708837">
                                              <w:marLeft w:val="0"/>
                                              <w:marRight w:val="0"/>
                                              <w:marTop w:val="0"/>
                                              <w:marBottom w:val="0"/>
                                              <w:divBdr>
                                                <w:top w:val="none" w:sz="0" w:space="0" w:color="auto"/>
                                                <w:left w:val="none" w:sz="0" w:space="0" w:color="auto"/>
                                                <w:bottom w:val="none" w:sz="0" w:space="0" w:color="auto"/>
                                                <w:right w:val="none" w:sz="0" w:space="0" w:color="auto"/>
                                              </w:divBdr>
                                            </w:div>
                                            <w:div w:id="1931354527">
                                              <w:marLeft w:val="0"/>
                                              <w:marRight w:val="0"/>
                                              <w:marTop w:val="0"/>
                                              <w:marBottom w:val="0"/>
                                              <w:divBdr>
                                                <w:top w:val="none" w:sz="0" w:space="0" w:color="auto"/>
                                                <w:left w:val="none" w:sz="0" w:space="0" w:color="auto"/>
                                                <w:bottom w:val="none" w:sz="0" w:space="0" w:color="auto"/>
                                                <w:right w:val="none" w:sz="0" w:space="0" w:color="auto"/>
                                              </w:divBdr>
                                              <w:divsChild>
                                                <w:div w:id="1672558399">
                                                  <w:marLeft w:val="0"/>
                                                  <w:marRight w:val="0"/>
                                                  <w:marTop w:val="0"/>
                                                  <w:marBottom w:val="0"/>
                                                  <w:divBdr>
                                                    <w:top w:val="none" w:sz="0" w:space="0" w:color="auto"/>
                                                    <w:left w:val="none" w:sz="0" w:space="0" w:color="auto"/>
                                                    <w:bottom w:val="none" w:sz="0" w:space="0" w:color="auto"/>
                                                    <w:right w:val="none" w:sz="0" w:space="0" w:color="auto"/>
                                                  </w:divBdr>
                                                </w:div>
                                                <w:div w:id="222718872">
                                                  <w:marLeft w:val="0"/>
                                                  <w:marRight w:val="0"/>
                                                  <w:marTop w:val="0"/>
                                                  <w:marBottom w:val="0"/>
                                                  <w:divBdr>
                                                    <w:top w:val="none" w:sz="0" w:space="0" w:color="auto"/>
                                                    <w:left w:val="none" w:sz="0" w:space="0" w:color="auto"/>
                                                    <w:bottom w:val="none" w:sz="0" w:space="0" w:color="auto"/>
                                                    <w:right w:val="none" w:sz="0" w:space="0" w:color="auto"/>
                                                  </w:divBdr>
                                                </w:div>
                                                <w:div w:id="1576741177">
                                                  <w:marLeft w:val="0"/>
                                                  <w:marRight w:val="0"/>
                                                  <w:marTop w:val="0"/>
                                                  <w:marBottom w:val="0"/>
                                                  <w:divBdr>
                                                    <w:top w:val="none" w:sz="0" w:space="0" w:color="auto"/>
                                                    <w:left w:val="none" w:sz="0" w:space="0" w:color="auto"/>
                                                    <w:bottom w:val="none" w:sz="0" w:space="0" w:color="auto"/>
                                                    <w:right w:val="none" w:sz="0" w:space="0" w:color="auto"/>
                                                  </w:divBdr>
                                                </w:div>
                                                <w:div w:id="1924947608">
                                                  <w:marLeft w:val="0"/>
                                                  <w:marRight w:val="0"/>
                                                  <w:marTop w:val="0"/>
                                                  <w:marBottom w:val="0"/>
                                                  <w:divBdr>
                                                    <w:top w:val="none" w:sz="0" w:space="0" w:color="auto"/>
                                                    <w:left w:val="none" w:sz="0" w:space="0" w:color="auto"/>
                                                    <w:bottom w:val="none" w:sz="0" w:space="0" w:color="auto"/>
                                                    <w:right w:val="none" w:sz="0" w:space="0" w:color="auto"/>
                                                  </w:divBdr>
                                                </w:div>
                                                <w:div w:id="507716887">
                                                  <w:marLeft w:val="0"/>
                                                  <w:marRight w:val="0"/>
                                                  <w:marTop w:val="0"/>
                                                  <w:marBottom w:val="0"/>
                                                  <w:divBdr>
                                                    <w:top w:val="none" w:sz="0" w:space="0" w:color="auto"/>
                                                    <w:left w:val="none" w:sz="0" w:space="0" w:color="auto"/>
                                                    <w:bottom w:val="none" w:sz="0" w:space="0" w:color="auto"/>
                                                    <w:right w:val="none" w:sz="0" w:space="0" w:color="auto"/>
                                                  </w:divBdr>
                                                </w:div>
                                                <w:div w:id="2026059132">
                                                  <w:marLeft w:val="0"/>
                                                  <w:marRight w:val="0"/>
                                                  <w:marTop w:val="0"/>
                                                  <w:marBottom w:val="0"/>
                                                  <w:divBdr>
                                                    <w:top w:val="none" w:sz="0" w:space="0" w:color="auto"/>
                                                    <w:left w:val="none" w:sz="0" w:space="0" w:color="auto"/>
                                                    <w:bottom w:val="none" w:sz="0" w:space="0" w:color="auto"/>
                                                    <w:right w:val="none" w:sz="0" w:space="0" w:color="auto"/>
                                                  </w:divBdr>
                                                </w:div>
                                                <w:div w:id="1810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82137">
                                      <w:marLeft w:val="0"/>
                                      <w:marRight w:val="0"/>
                                      <w:marTop w:val="0"/>
                                      <w:marBottom w:val="0"/>
                                      <w:divBdr>
                                        <w:top w:val="none" w:sz="0" w:space="0" w:color="auto"/>
                                        <w:left w:val="none" w:sz="0" w:space="0" w:color="auto"/>
                                        <w:bottom w:val="none" w:sz="0" w:space="0" w:color="auto"/>
                                        <w:right w:val="none" w:sz="0" w:space="0" w:color="auto"/>
                                      </w:divBdr>
                                      <w:divsChild>
                                        <w:div w:id="1046222898">
                                          <w:marLeft w:val="0"/>
                                          <w:marRight w:val="0"/>
                                          <w:marTop w:val="0"/>
                                          <w:marBottom w:val="0"/>
                                          <w:divBdr>
                                            <w:top w:val="none" w:sz="0" w:space="0" w:color="auto"/>
                                            <w:left w:val="none" w:sz="0" w:space="0" w:color="auto"/>
                                            <w:bottom w:val="none" w:sz="0" w:space="0" w:color="auto"/>
                                            <w:right w:val="none" w:sz="0" w:space="0" w:color="auto"/>
                                          </w:divBdr>
                                          <w:divsChild>
                                            <w:div w:id="1214123372">
                                              <w:marLeft w:val="0"/>
                                              <w:marRight w:val="0"/>
                                              <w:marTop w:val="0"/>
                                              <w:marBottom w:val="0"/>
                                              <w:divBdr>
                                                <w:top w:val="none" w:sz="0" w:space="0" w:color="auto"/>
                                                <w:left w:val="none" w:sz="0" w:space="0" w:color="auto"/>
                                                <w:bottom w:val="none" w:sz="0" w:space="0" w:color="auto"/>
                                                <w:right w:val="none" w:sz="0" w:space="0" w:color="auto"/>
                                              </w:divBdr>
                                            </w:div>
                                            <w:div w:id="2021809882">
                                              <w:marLeft w:val="0"/>
                                              <w:marRight w:val="0"/>
                                              <w:marTop w:val="0"/>
                                              <w:marBottom w:val="0"/>
                                              <w:divBdr>
                                                <w:top w:val="none" w:sz="0" w:space="0" w:color="auto"/>
                                                <w:left w:val="none" w:sz="0" w:space="0" w:color="auto"/>
                                                <w:bottom w:val="none" w:sz="0" w:space="0" w:color="auto"/>
                                                <w:right w:val="none" w:sz="0" w:space="0" w:color="auto"/>
                                              </w:divBdr>
                                            </w:div>
                                            <w:div w:id="1863322832">
                                              <w:marLeft w:val="0"/>
                                              <w:marRight w:val="0"/>
                                              <w:marTop w:val="0"/>
                                              <w:marBottom w:val="0"/>
                                              <w:divBdr>
                                                <w:top w:val="none" w:sz="0" w:space="0" w:color="auto"/>
                                                <w:left w:val="none" w:sz="0" w:space="0" w:color="auto"/>
                                                <w:bottom w:val="none" w:sz="0" w:space="0" w:color="auto"/>
                                                <w:right w:val="none" w:sz="0" w:space="0" w:color="auto"/>
                                              </w:divBdr>
                                            </w:div>
                                            <w:div w:id="489367251">
                                              <w:marLeft w:val="0"/>
                                              <w:marRight w:val="0"/>
                                              <w:marTop w:val="0"/>
                                              <w:marBottom w:val="0"/>
                                              <w:divBdr>
                                                <w:top w:val="none" w:sz="0" w:space="0" w:color="auto"/>
                                                <w:left w:val="none" w:sz="0" w:space="0" w:color="auto"/>
                                                <w:bottom w:val="none" w:sz="0" w:space="0" w:color="auto"/>
                                                <w:right w:val="none" w:sz="0" w:space="0" w:color="auto"/>
                                              </w:divBdr>
                                            </w:div>
                                            <w:div w:id="51123584">
                                              <w:marLeft w:val="0"/>
                                              <w:marRight w:val="0"/>
                                              <w:marTop w:val="0"/>
                                              <w:marBottom w:val="0"/>
                                              <w:divBdr>
                                                <w:top w:val="none" w:sz="0" w:space="0" w:color="auto"/>
                                                <w:left w:val="none" w:sz="0" w:space="0" w:color="auto"/>
                                                <w:bottom w:val="none" w:sz="0" w:space="0" w:color="auto"/>
                                                <w:right w:val="none" w:sz="0" w:space="0" w:color="auto"/>
                                              </w:divBdr>
                                            </w:div>
                                            <w:div w:id="1601255532">
                                              <w:marLeft w:val="0"/>
                                              <w:marRight w:val="0"/>
                                              <w:marTop w:val="0"/>
                                              <w:marBottom w:val="0"/>
                                              <w:divBdr>
                                                <w:top w:val="none" w:sz="0" w:space="0" w:color="auto"/>
                                                <w:left w:val="none" w:sz="0" w:space="0" w:color="auto"/>
                                                <w:bottom w:val="none" w:sz="0" w:space="0" w:color="auto"/>
                                                <w:right w:val="none" w:sz="0" w:space="0" w:color="auto"/>
                                              </w:divBdr>
                                            </w:div>
                                            <w:div w:id="565148643">
                                              <w:marLeft w:val="0"/>
                                              <w:marRight w:val="0"/>
                                              <w:marTop w:val="0"/>
                                              <w:marBottom w:val="0"/>
                                              <w:divBdr>
                                                <w:top w:val="none" w:sz="0" w:space="0" w:color="auto"/>
                                                <w:left w:val="none" w:sz="0" w:space="0" w:color="auto"/>
                                                <w:bottom w:val="none" w:sz="0" w:space="0" w:color="auto"/>
                                                <w:right w:val="none" w:sz="0" w:space="0" w:color="auto"/>
                                              </w:divBdr>
                                            </w:div>
                                            <w:div w:id="1889797709">
                                              <w:marLeft w:val="0"/>
                                              <w:marRight w:val="0"/>
                                              <w:marTop w:val="0"/>
                                              <w:marBottom w:val="0"/>
                                              <w:divBdr>
                                                <w:top w:val="none" w:sz="0" w:space="0" w:color="auto"/>
                                                <w:left w:val="none" w:sz="0" w:space="0" w:color="auto"/>
                                                <w:bottom w:val="none" w:sz="0" w:space="0" w:color="auto"/>
                                                <w:right w:val="none" w:sz="0" w:space="0" w:color="auto"/>
                                              </w:divBdr>
                                            </w:div>
                                            <w:div w:id="1173106668">
                                              <w:marLeft w:val="0"/>
                                              <w:marRight w:val="0"/>
                                              <w:marTop w:val="0"/>
                                              <w:marBottom w:val="0"/>
                                              <w:divBdr>
                                                <w:top w:val="none" w:sz="0" w:space="0" w:color="auto"/>
                                                <w:left w:val="none" w:sz="0" w:space="0" w:color="auto"/>
                                                <w:bottom w:val="none" w:sz="0" w:space="0" w:color="auto"/>
                                                <w:right w:val="none" w:sz="0" w:space="0" w:color="auto"/>
                                              </w:divBdr>
                                            </w:div>
                                            <w:div w:id="1949586194">
                                              <w:marLeft w:val="0"/>
                                              <w:marRight w:val="0"/>
                                              <w:marTop w:val="0"/>
                                              <w:marBottom w:val="0"/>
                                              <w:divBdr>
                                                <w:top w:val="none" w:sz="0" w:space="0" w:color="auto"/>
                                                <w:left w:val="none" w:sz="0" w:space="0" w:color="auto"/>
                                                <w:bottom w:val="none" w:sz="0" w:space="0" w:color="auto"/>
                                                <w:right w:val="none" w:sz="0" w:space="0" w:color="auto"/>
                                              </w:divBdr>
                                            </w:div>
                                            <w:div w:id="896937265">
                                              <w:marLeft w:val="0"/>
                                              <w:marRight w:val="0"/>
                                              <w:marTop w:val="0"/>
                                              <w:marBottom w:val="0"/>
                                              <w:divBdr>
                                                <w:top w:val="none" w:sz="0" w:space="0" w:color="auto"/>
                                                <w:left w:val="none" w:sz="0" w:space="0" w:color="auto"/>
                                                <w:bottom w:val="none" w:sz="0" w:space="0" w:color="auto"/>
                                                <w:right w:val="none" w:sz="0" w:space="0" w:color="auto"/>
                                              </w:divBdr>
                                              <w:divsChild>
                                                <w:div w:id="70124592">
                                                  <w:marLeft w:val="0"/>
                                                  <w:marRight w:val="0"/>
                                                  <w:marTop w:val="0"/>
                                                  <w:marBottom w:val="0"/>
                                                  <w:divBdr>
                                                    <w:top w:val="none" w:sz="0" w:space="0" w:color="auto"/>
                                                    <w:left w:val="none" w:sz="0" w:space="0" w:color="auto"/>
                                                    <w:bottom w:val="none" w:sz="0" w:space="0" w:color="auto"/>
                                                    <w:right w:val="none" w:sz="0" w:space="0" w:color="auto"/>
                                                  </w:divBdr>
                                                </w:div>
                                                <w:div w:id="712920788">
                                                  <w:marLeft w:val="0"/>
                                                  <w:marRight w:val="0"/>
                                                  <w:marTop w:val="0"/>
                                                  <w:marBottom w:val="0"/>
                                                  <w:divBdr>
                                                    <w:top w:val="none" w:sz="0" w:space="0" w:color="auto"/>
                                                    <w:left w:val="none" w:sz="0" w:space="0" w:color="auto"/>
                                                    <w:bottom w:val="none" w:sz="0" w:space="0" w:color="auto"/>
                                                    <w:right w:val="none" w:sz="0" w:space="0" w:color="auto"/>
                                                  </w:divBdr>
                                                </w:div>
                                                <w:div w:id="728460221">
                                                  <w:marLeft w:val="0"/>
                                                  <w:marRight w:val="0"/>
                                                  <w:marTop w:val="0"/>
                                                  <w:marBottom w:val="0"/>
                                                  <w:divBdr>
                                                    <w:top w:val="none" w:sz="0" w:space="0" w:color="auto"/>
                                                    <w:left w:val="none" w:sz="0" w:space="0" w:color="auto"/>
                                                    <w:bottom w:val="none" w:sz="0" w:space="0" w:color="auto"/>
                                                    <w:right w:val="none" w:sz="0" w:space="0" w:color="auto"/>
                                                  </w:divBdr>
                                                </w:div>
                                                <w:div w:id="1505587651">
                                                  <w:marLeft w:val="0"/>
                                                  <w:marRight w:val="0"/>
                                                  <w:marTop w:val="0"/>
                                                  <w:marBottom w:val="0"/>
                                                  <w:divBdr>
                                                    <w:top w:val="none" w:sz="0" w:space="0" w:color="auto"/>
                                                    <w:left w:val="none" w:sz="0" w:space="0" w:color="auto"/>
                                                    <w:bottom w:val="none" w:sz="0" w:space="0" w:color="auto"/>
                                                    <w:right w:val="none" w:sz="0" w:space="0" w:color="auto"/>
                                                  </w:divBdr>
                                                </w:div>
                                                <w:div w:id="1980651281">
                                                  <w:marLeft w:val="0"/>
                                                  <w:marRight w:val="0"/>
                                                  <w:marTop w:val="0"/>
                                                  <w:marBottom w:val="0"/>
                                                  <w:divBdr>
                                                    <w:top w:val="none" w:sz="0" w:space="0" w:color="auto"/>
                                                    <w:left w:val="none" w:sz="0" w:space="0" w:color="auto"/>
                                                    <w:bottom w:val="none" w:sz="0" w:space="0" w:color="auto"/>
                                                    <w:right w:val="none" w:sz="0" w:space="0" w:color="auto"/>
                                                  </w:divBdr>
                                                </w:div>
                                                <w:div w:id="1396782761">
                                                  <w:marLeft w:val="0"/>
                                                  <w:marRight w:val="0"/>
                                                  <w:marTop w:val="0"/>
                                                  <w:marBottom w:val="0"/>
                                                  <w:divBdr>
                                                    <w:top w:val="none" w:sz="0" w:space="0" w:color="auto"/>
                                                    <w:left w:val="none" w:sz="0" w:space="0" w:color="auto"/>
                                                    <w:bottom w:val="none" w:sz="0" w:space="0" w:color="auto"/>
                                                    <w:right w:val="none" w:sz="0" w:space="0" w:color="auto"/>
                                                  </w:divBdr>
                                                </w:div>
                                                <w:div w:id="2050495816">
                                                  <w:marLeft w:val="0"/>
                                                  <w:marRight w:val="0"/>
                                                  <w:marTop w:val="0"/>
                                                  <w:marBottom w:val="0"/>
                                                  <w:divBdr>
                                                    <w:top w:val="none" w:sz="0" w:space="0" w:color="auto"/>
                                                    <w:left w:val="none" w:sz="0" w:space="0" w:color="auto"/>
                                                    <w:bottom w:val="none" w:sz="0" w:space="0" w:color="auto"/>
                                                    <w:right w:val="none" w:sz="0" w:space="0" w:color="auto"/>
                                                  </w:divBdr>
                                                </w:div>
                                                <w:div w:id="2124643951">
                                                  <w:marLeft w:val="0"/>
                                                  <w:marRight w:val="0"/>
                                                  <w:marTop w:val="0"/>
                                                  <w:marBottom w:val="0"/>
                                                  <w:divBdr>
                                                    <w:top w:val="none" w:sz="0" w:space="0" w:color="auto"/>
                                                    <w:left w:val="none" w:sz="0" w:space="0" w:color="auto"/>
                                                    <w:bottom w:val="none" w:sz="0" w:space="0" w:color="auto"/>
                                                    <w:right w:val="none" w:sz="0" w:space="0" w:color="auto"/>
                                                  </w:divBdr>
                                                </w:div>
                                                <w:div w:id="651641721">
                                                  <w:marLeft w:val="0"/>
                                                  <w:marRight w:val="0"/>
                                                  <w:marTop w:val="0"/>
                                                  <w:marBottom w:val="0"/>
                                                  <w:divBdr>
                                                    <w:top w:val="none" w:sz="0" w:space="0" w:color="auto"/>
                                                    <w:left w:val="none" w:sz="0" w:space="0" w:color="auto"/>
                                                    <w:bottom w:val="none" w:sz="0" w:space="0" w:color="auto"/>
                                                    <w:right w:val="none" w:sz="0" w:space="0" w:color="auto"/>
                                                  </w:divBdr>
                                                </w:div>
                                                <w:div w:id="1797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7851">
                                      <w:marLeft w:val="0"/>
                                      <w:marRight w:val="0"/>
                                      <w:marTop w:val="0"/>
                                      <w:marBottom w:val="0"/>
                                      <w:divBdr>
                                        <w:top w:val="none" w:sz="0" w:space="0" w:color="auto"/>
                                        <w:left w:val="none" w:sz="0" w:space="0" w:color="auto"/>
                                        <w:bottom w:val="none" w:sz="0" w:space="0" w:color="auto"/>
                                        <w:right w:val="none" w:sz="0" w:space="0" w:color="auto"/>
                                      </w:divBdr>
                                      <w:divsChild>
                                        <w:div w:id="1123307706">
                                          <w:marLeft w:val="0"/>
                                          <w:marRight w:val="0"/>
                                          <w:marTop w:val="0"/>
                                          <w:marBottom w:val="0"/>
                                          <w:divBdr>
                                            <w:top w:val="none" w:sz="0" w:space="0" w:color="auto"/>
                                            <w:left w:val="none" w:sz="0" w:space="0" w:color="auto"/>
                                            <w:bottom w:val="none" w:sz="0" w:space="0" w:color="auto"/>
                                            <w:right w:val="none" w:sz="0" w:space="0" w:color="auto"/>
                                          </w:divBdr>
                                          <w:divsChild>
                                            <w:div w:id="943998292">
                                              <w:marLeft w:val="0"/>
                                              <w:marRight w:val="0"/>
                                              <w:marTop w:val="0"/>
                                              <w:marBottom w:val="0"/>
                                              <w:divBdr>
                                                <w:top w:val="none" w:sz="0" w:space="0" w:color="auto"/>
                                                <w:left w:val="none" w:sz="0" w:space="0" w:color="auto"/>
                                                <w:bottom w:val="none" w:sz="0" w:space="0" w:color="auto"/>
                                                <w:right w:val="none" w:sz="0" w:space="0" w:color="auto"/>
                                              </w:divBdr>
                                            </w:div>
                                            <w:div w:id="1219902036">
                                              <w:marLeft w:val="0"/>
                                              <w:marRight w:val="0"/>
                                              <w:marTop w:val="0"/>
                                              <w:marBottom w:val="0"/>
                                              <w:divBdr>
                                                <w:top w:val="none" w:sz="0" w:space="0" w:color="auto"/>
                                                <w:left w:val="none" w:sz="0" w:space="0" w:color="auto"/>
                                                <w:bottom w:val="none" w:sz="0" w:space="0" w:color="auto"/>
                                                <w:right w:val="none" w:sz="0" w:space="0" w:color="auto"/>
                                              </w:divBdr>
                                            </w:div>
                                            <w:div w:id="1397701235">
                                              <w:marLeft w:val="0"/>
                                              <w:marRight w:val="0"/>
                                              <w:marTop w:val="0"/>
                                              <w:marBottom w:val="0"/>
                                              <w:divBdr>
                                                <w:top w:val="none" w:sz="0" w:space="0" w:color="auto"/>
                                                <w:left w:val="none" w:sz="0" w:space="0" w:color="auto"/>
                                                <w:bottom w:val="none" w:sz="0" w:space="0" w:color="auto"/>
                                                <w:right w:val="none" w:sz="0" w:space="0" w:color="auto"/>
                                              </w:divBdr>
                                            </w:div>
                                            <w:div w:id="1813717825">
                                              <w:marLeft w:val="0"/>
                                              <w:marRight w:val="0"/>
                                              <w:marTop w:val="0"/>
                                              <w:marBottom w:val="0"/>
                                              <w:divBdr>
                                                <w:top w:val="none" w:sz="0" w:space="0" w:color="auto"/>
                                                <w:left w:val="none" w:sz="0" w:space="0" w:color="auto"/>
                                                <w:bottom w:val="none" w:sz="0" w:space="0" w:color="auto"/>
                                                <w:right w:val="none" w:sz="0" w:space="0" w:color="auto"/>
                                              </w:divBdr>
                                            </w:div>
                                            <w:div w:id="330760860">
                                              <w:marLeft w:val="0"/>
                                              <w:marRight w:val="0"/>
                                              <w:marTop w:val="0"/>
                                              <w:marBottom w:val="0"/>
                                              <w:divBdr>
                                                <w:top w:val="none" w:sz="0" w:space="0" w:color="auto"/>
                                                <w:left w:val="none" w:sz="0" w:space="0" w:color="auto"/>
                                                <w:bottom w:val="none" w:sz="0" w:space="0" w:color="auto"/>
                                                <w:right w:val="none" w:sz="0" w:space="0" w:color="auto"/>
                                              </w:divBdr>
                                            </w:div>
                                            <w:div w:id="526021769">
                                              <w:marLeft w:val="0"/>
                                              <w:marRight w:val="0"/>
                                              <w:marTop w:val="0"/>
                                              <w:marBottom w:val="0"/>
                                              <w:divBdr>
                                                <w:top w:val="none" w:sz="0" w:space="0" w:color="auto"/>
                                                <w:left w:val="none" w:sz="0" w:space="0" w:color="auto"/>
                                                <w:bottom w:val="none" w:sz="0" w:space="0" w:color="auto"/>
                                                <w:right w:val="none" w:sz="0" w:space="0" w:color="auto"/>
                                              </w:divBdr>
                                              <w:divsChild>
                                                <w:div w:id="806317089">
                                                  <w:marLeft w:val="0"/>
                                                  <w:marRight w:val="0"/>
                                                  <w:marTop w:val="0"/>
                                                  <w:marBottom w:val="0"/>
                                                  <w:divBdr>
                                                    <w:top w:val="none" w:sz="0" w:space="0" w:color="auto"/>
                                                    <w:left w:val="none" w:sz="0" w:space="0" w:color="auto"/>
                                                    <w:bottom w:val="none" w:sz="0" w:space="0" w:color="auto"/>
                                                    <w:right w:val="none" w:sz="0" w:space="0" w:color="auto"/>
                                                  </w:divBdr>
                                                </w:div>
                                                <w:div w:id="1574850780">
                                                  <w:marLeft w:val="0"/>
                                                  <w:marRight w:val="0"/>
                                                  <w:marTop w:val="0"/>
                                                  <w:marBottom w:val="0"/>
                                                  <w:divBdr>
                                                    <w:top w:val="none" w:sz="0" w:space="0" w:color="auto"/>
                                                    <w:left w:val="none" w:sz="0" w:space="0" w:color="auto"/>
                                                    <w:bottom w:val="none" w:sz="0" w:space="0" w:color="auto"/>
                                                    <w:right w:val="none" w:sz="0" w:space="0" w:color="auto"/>
                                                  </w:divBdr>
                                                </w:div>
                                                <w:div w:id="538204272">
                                                  <w:marLeft w:val="0"/>
                                                  <w:marRight w:val="0"/>
                                                  <w:marTop w:val="0"/>
                                                  <w:marBottom w:val="0"/>
                                                  <w:divBdr>
                                                    <w:top w:val="none" w:sz="0" w:space="0" w:color="auto"/>
                                                    <w:left w:val="none" w:sz="0" w:space="0" w:color="auto"/>
                                                    <w:bottom w:val="none" w:sz="0" w:space="0" w:color="auto"/>
                                                    <w:right w:val="none" w:sz="0" w:space="0" w:color="auto"/>
                                                  </w:divBdr>
                                                </w:div>
                                                <w:div w:id="1439450865">
                                                  <w:marLeft w:val="0"/>
                                                  <w:marRight w:val="0"/>
                                                  <w:marTop w:val="0"/>
                                                  <w:marBottom w:val="0"/>
                                                  <w:divBdr>
                                                    <w:top w:val="none" w:sz="0" w:space="0" w:color="auto"/>
                                                    <w:left w:val="none" w:sz="0" w:space="0" w:color="auto"/>
                                                    <w:bottom w:val="none" w:sz="0" w:space="0" w:color="auto"/>
                                                    <w:right w:val="none" w:sz="0" w:space="0" w:color="auto"/>
                                                  </w:divBdr>
                                                </w:div>
                                                <w:div w:id="436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6520">
                                      <w:marLeft w:val="0"/>
                                      <w:marRight w:val="0"/>
                                      <w:marTop w:val="0"/>
                                      <w:marBottom w:val="0"/>
                                      <w:divBdr>
                                        <w:top w:val="none" w:sz="0" w:space="0" w:color="auto"/>
                                        <w:left w:val="none" w:sz="0" w:space="0" w:color="auto"/>
                                        <w:bottom w:val="none" w:sz="0" w:space="0" w:color="auto"/>
                                        <w:right w:val="none" w:sz="0" w:space="0" w:color="auto"/>
                                      </w:divBdr>
                                      <w:divsChild>
                                        <w:div w:id="1377504595">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
                                            <w:div w:id="896162885">
                                              <w:marLeft w:val="0"/>
                                              <w:marRight w:val="0"/>
                                              <w:marTop w:val="0"/>
                                              <w:marBottom w:val="0"/>
                                              <w:divBdr>
                                                <w:top w:val="none" w:sz="0" w:space="0" w:color="auto"/>
                                                <w:left w:val="none" w:sz="0" w:space="0" w:color="auto"/>
                                                <w:bottom w:val="none" w:sz="0" w:space="0" w:color="auto"/>
                                                <w:right w:val="none" w:sz="0" w:space="0" w:color="auto"/>
                                              </w:divBdr>
                                            </w:div>
                                            <w:div w:id="2017733706">
                                              <w:marLeft w:val="0"/>
                                              <w:marRight w:val="0"/>
                                              <w:marTop w:val="0"/>
                                              <w:marBottom w:val="0"/>
                                              <w:divBdr>
                                                <w:top w:val="none" w:sz="0" w:space="0" w:color="auto"/>
                                                <w:left w:val="none" w:sz="0" w:space="0" w:color="auto"/>
                                                <w:bottom w:val="none" w:sz="0" w:space="0" w:color="auto"/>
                                                <w:right w:val="none" w:sz="0" w:space="0" w:color="auto"/>
                                              </w:divBdr>
                                            </w:div>
                                            <w:div w:id="794326948">
                                              <w:marLeft w:val="0"/>
                                              <w:marRight w:val="0"/>
                                              <w:marTop w:val="0"/>
                                              <w:marBottom w:val="0"/>
                                              <w:divBdr>
                                                <w:top w:val="none" w:sz="0" w:space="0" w:color="auto"/>
                                                <w:left w:val="none" w:sz="0" w:space="0" w:color="auto"/>
                                                <w:bottom w:val="none" w:sz="0" w:space="0" w:color="auto"/>
                                                <w:right w:val="none" w:sz="0" w:space="0" w:color="auto"/>
                                              </w:divBdr>
                                            </w:div>
                                            <w:div w:id="2013951795">
                                              <w:marLeft w:val="0"/>
                                              <w:marRight w:val="0"/>
                                              <w:marTop w:val="0"/>
                                              <w:marBottom w:val="0"/>
                                              <w:divBdr>
                                                <w:top w:val="none" w:sz="0" w:space="0" w:color="auto"/>
                                                <w:left w:val="none" w:sz="0" w:space="0" w:color="auto"/>
                                                <w:bottom w:val="none" w:sz="0" w:space="0" w:color="auto"/>
                                                <w:right w:val="none" w:sz="0" w:space="0" w:color="auto"/>
                                              </w:divBdr>
                                            </w:div>
                                            <w:div w:id="2110393594">
                                              <w:marLeft w:val="0"/>
                                              <w:marRight w:val="0"/>
                                              <w:marTop w:val="0"/>
                                              <w:marBottom w:val="0"/>
                                              <w:divBdr>
                                                <w:top w:val="none" w:sz="0" w:space="0" w:color="auto"/>
                                                <w:left w:val="none" w:sz="0" w:space="0" w:color="auto"/>
                                                <w:bottom w:val="none" w:sz="0" w:space="0" w:color="auto"/>
                                                <w:right w:val="none" w:sz="0" w:space="0" w:color="auto"/>
                                              </w:divBdr>
                                            </w:div>
                                            <w:div w:id="1320965934">
                                              <w:marLeft w:val="0"/>
                                              <w:marRight w:val="0"/>
                                              <w:marTop w:val="0"/>
                                              <w:marBottom w:val="0"/>
                                              <w:divBdr>
                                                <w:top w:val="none" w:sz="0" w:space="0" w:color="auto"/>
                                                <w:left w:val="none" w:sz="0" w:space="0" w:color="auto"/>
                                                <w:bottom w:val="none" w:sz="0" w:space="0" w:color="auto"/>
                                                <w:right w:val="none" w:sz="0" w:space="0" w:color="auto"/>
                                              </w:divBdr>
                                              <w:divsChild>
                                                <w:div w:id="1557667051">
                                                  <w:marLeft w:val="0"/>
                                                  <w:marRight w:val="0"/>
                                                  <w:marTop w:val="0"/>
                                                  <w:marBottom w:val="0"/>
                                                  <w:divBdr>
                                                    <w:top w:val="none" w:sz="0" w:space="0" w:color="auto"/>
                                                    <w:left w:val="none" w:sz="0" w:space="0" w:color="auto"/>
                                                    <w:bottom w:val="none" w:sz="0" w:space="0" w:color="auto"/>
                                                    <w:right w:val="none" w:sz="0" w:space="0" w:color="auto"/>
                                                  </w:divBdr>
                                                </w:div>
                                                <w:div w:id="1788894391">
                                                  <w:marLeft w:val="0"/>
                                                  <w:marRight w:val="0"/>
                                                  <w:marTop w:val="0"/>
                                                  <w:marBottom w:val="0"/>
                                                  <w:divBdr>
                                                    <w:top w:val="none" w:sz="0" w:space="0" w:color="auto"/>
                                                    <w:left w:val="none" w:sz="0" w:space="0" w:color="auto"/>
                                                    <w:bottom w:val="none" w:sz="0" w:space="0" w:color="auto"/>
                                                    <w:right w:val="none" w:sz="0" w:space="0" w:color="auto"/>
                                                  </w:divBdr>
                                                </w:div>
                                                <w:div w:id="2241406">
                                                  <w:marLeft w:val="0"/>
                                                  <w:marRight w:val="0"/>
                                                  <w:marTop w:val="0"/>
                                                  <w:marBottom w:val="0"/>
                                                  <w:divBdr>
                                                    <w:top w:val="none" w:sz="0" w:space="0" w:color="auto"/>
                                                    <w:left w:val="none" w:sz="0" w:space="0" w:color="auto"/>
                                                    <w:bottom w:val="none" w:sz="0" w:space="0" w:color="auto"/>
                                                    <w:right w:val="none" w:sz="0" w:space="0" w:color="auto"/>
                                                  </w:divBdr>
                                                </w:div>
                                                <w:div w:id="2081555782">
                                                  <w:marLeft w:val="0"/>
                                                  <w:marRight w:val="0"/>
                                                  <w:marTop w:val="0"/>
                                                  <w:marBottom w:val="0"/>
                                                  <w:divBdr>
                                                    <w:top w:val="none" w:sz="0" w:space="0" w:color="auto"/>
                                                    <w:left w:val="none" w:sz="0" w:space="0" w:color="auto"/>
                                                    <w:bottom w:val="none" w:sz="0" w:space="0" w:color="auto"/>
                                                    <w:right w:val="none" w:sz="0" w:space="0" w:color="auto"/>
                                                  </w:divBdr>
                                                </w:div>
                                                <w:div w:id="1643801708">
                                                  <w:marLeft w:val="0"/>
                                                  <w:marRight w:val="0"/>
                                                  <w:marTop w:val="0"/>
                                                  <w:marBottom w:val="0"/>
                                                  <w:divBdr>
                                                    <w:top w:val="none" w:sz="0" w:space="0" w:color="auto"/>
                                                    <w:left w:val="none" w:sz="0" w:space="0" w:color="auto"/>
                                                    <w:bottom w:val="none" w:sz="0" w:space="0" w:color="auto"/>
                                                    <w:right w:val="none" w:sz="0" w:space="0" w:color="auto"/>
                                                  </w:divBdr>
                                                </w:div>
                                                <w:div w:id="3759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6286">
                                      <w:marLeft w:val="0"/>
                                      <w:marRight w:val="0"/>
                                      <w:marTop w:val="0"/>
                                      <w:marBottom w:val="0"/>
                                      <w:divBdr>
                                        <w:top w:val="none" w:sz="0" w:space="0" w:color="auto"/>
                                        <w:left w:val="none" w:sz="0" w:space="0" w:color="auto"/>
                                        <w:bottom w:val="none" w:sz="0" w:space="0" w:color="auto"/>
                                        <w:right w:val="none" w:sz="0" w:space="0" w:color="auto"/>
                                      </w:divBdr>
                                      <w:divsChild>
                                        <w:div w:id="1387879714">
                                          <w:marLeft w:val="0"/>
                                          <w:marRight w:val="0"/>
                                          <w:marTop w:val="0"/>
                                          <w:marBottom w:val="0"/>
                                          <w:divBdr>
                                            <w:top w:val="none" w:sz="0" w:space="0" w:color="auto"/>
                                            <w:left w:val="none" w:sz="0" w:space="0" w:color="auto"/>
                                            <w:bottom w:val="none" w:sz="0" w:space="0" w:color="auto"/>
                                            <w:right w:val="none" w:sz="0" w:space="0" w:color="auto"/>
                                          </w:divBdr>
                                          <w:divsChild>
                                            <w:div w:id="1369523181">
                                              <w:marLeft w:val="0"/>
                                              <w:marRight w:val="0"/>
                                              <w:marTop w:val="0"/>
                                              <w:marBottom w:val="0"/>
                                              <w:divBdr>
                                                <w:top w:val="none" w:sz="0" w:space="0" w:color="auto"/>
                                                <w:left w:val="none" w:sz="0" w:space="0" w:color="auto"/>
                                                <w:bottom w:val="none" w:sz="0" w:space="0" w:color="auto"/>
                                                <w:right w:val="none" w:sz="0" w:space="0" w:color="auto"/>
                                              </w:divBdr>
                                            </w:div>
                                            <w:div w:id="1800997558">
                                              <w:marLeft w:val="0"/>
                                              <w:marRight w:val="0"/>
                                              <w:marTop w:val="0"/>
                                              <w:marBottom w:val="0"/>
                                              <w:divBdr>
                                                <w:top w:val="none" w:sz="0" w:space="0" w:color="auto"/>
                                                <w:left w:val="none" w:sz="0" w:space="0" w:color="auto"/>
                                                <w:bottom w:val="none" w:sz="0" w:space="0" w:color="auto"/>
                                                <w:right w:val="none" w:sz="0" w:space="0" w:color="auto"/>
                                              </w:divBdr>
                                            </w:div>
                                            <w:div w:id="2114128426">
                                              <w:marLeft w:val="0"/>
                                              <w:marRight w:val="0"/>
                                              <w:marTop w:val="0"/>
                                              <w:marBottom w:val="0"/>
                                              <w:divBdr>
                                                <w:top w:val="none" w:sz="0" w:space="0" w:color="auto"/>
                                                <w:left w:val="none" w:sz="0" w:space="0" w:color="auto"/>
                                                <w:bottom w:val="none" w:sz="0" w:space="0" w:color="auto"/>
                                                <w:right w:val="none" w:sz="0" w:space="0" w:color="auto"/>
                                              </w:divBdr>
                                            </w:div>
                                            <w:div w:id="1962570489">
                                              <w:marLeft w:val="0"/>
                                              <w:marRight w:val="0"/>
                                              <w:marTop w:val="0"/>
                                              <w:marBottom w:val="0"/>
                                              <w:divBdr>
                                                <w:top w:val="none" w:sz="0" w:space="0" w:color="auto"/>
                                                <w:left w:val="none" w:sz="0" w:space="0" w:color="auto"/>
                                                <w:bottom w:val="none" w:sz="0" w:space="0" w:color="auto"/>
                                                <w:right w:val="none" w:sz="0" w:space="0" w:color="auto"/>
                                              </w:divBdr>
                                            </w:div>
                                            <w:div w:id="1637026968">
                                              <w:marLeft w:val="0"/>
                                              <w:marRight w:val="0"/>
                                              <w:marTop w:val="0"/>
                                              <w:marBottom w:val="0"/>
                                              <w:divBdr>
                                                <w:top w:val="none" w:sz="0" w:space="0" w:color="auto"/>
                                                <w:left w:val="none" w:sz="0" w:space="0" w:color="auto"/>
                                                <w:bottom w:val="none" w:sz="0" w:space="0" w:color="auto"/>
                                                <w:right w:val="none" w:sz="0" w:space="0" w:color="auto"/>
                                              </w:divBdr>
                                            </w:div>
                                            <w:div w:id="1033573148">
                                              <w:marLeft w:val="0"/>
                                              <w:marRight w:val="0"/>
                                              <w:marTop w:val="0"/>
                                              <w:marBottom w:val="0"/>
                                              <w:divBdr>
                                                <w:top w:val="none" w:sz="0" w:space="0" w:color="auto"/>
                                                <w:left w:val="none" w:sz="0" w:space="0" w:color="auto"/>
                                                <w:bottom w:val="none" w:sz="0" w:space="0" w:color="auto"/>
                                                <w:right w:val="none" w:sz="0" w:space="0" w:color="auto"/>
                                              </w:divBdr>
                                            </w:div>
                                            <w:div w:id="376470833">
                                              <w:marLeft w:val="0"/>
                                              <w:marRight w:val="0"/>
                                              <w:marTop w:val="0"/>
                                              <w:marBottom w:val="0"/>
                                              <w:divBdr>
                                                <w:top w:val="none" w:sz="0" w:space="0" w:color="auto"/>
                                                <w:left w:val="none" w:sz="0" w:space="0" w:color="auto"/>
                                                <w:bottom w:val="none" w:sz="0" w:space="0" w:color="auto"/>
                                                <w:right w:val="none" w:sz="0" w:space="0" w:color="auto"/>
                                              </w:divBdr>
                                            </w:div>
                                            <w:div w:id="15815040">
                                              <w:marLeft w:val="0"/>
                                              <w:marRight w:val="0"/>
                                              <w:marTop w:val="0"/>
                                              <w:marBottom w:val="0"/>
                                              <w:divBdr>
                                                <w:top w:val="none" w:sz="0" w:space="0" w:color="auto"/>
                                                <w:left w:val="none" w:sz="0" w:space="0" w:color="auto"/>
                                                <w:bottom w:val="none" w:sz="0" w:space="0" w:color="auto"/>
                                                <w:right w:val="none" w:sz="0" w:space="0" w:color="auto"/>
                                              </w:divBdr>
                                            </w:div>
                                            <w:div w:id="781804567">
                                              <w:marLeft w:val="0"/>
                                              <w:marRight w:val="0"/>
                                              <w:marTop w:val="0"/>
                                              <w:marBottom w:val="0"/>
                                              <w:divBdr>
                                                <w:top w:val="none" w:sz="0" w:space="0" w:color="auto"/>
                                                <w:left w:val="none" w:sz="0" w:space="0" w:color="auto"/>
                                                <w:bottom w:val="none" w:sz="0" w:space="0" w:color="auto"/>
                                                <w:right w:val="none" w:sz="0" w:space="0" w:color="auto"/>
                                              </w:divBdr>
                                            </w:div>
                                            <w:div w:id="1778216534">
                                              <w:marLeft w:val="0"/>
                                              <w:marRight w:val="0"/>
                                              <w:marTop w:val="0"/>
                                              <w:marBottom w:val="0"/>
                                              <w:divBdr>
                                                <w:top w:val="none" w:sz="0" w:space="0" w:color="auto"/>
                                                <w:left w:val="none" w:sz="0" w:space="0" w:color="auto"/>
                                                <w:bottom w:val="none" w:sz="0" w:space="0" w:color="auto"/>
                                                <w:right w:val="none" w:sz="0" w:space="0" w:color="auto"/>
                                              </w:divBdr>
                                            </w:div>
                                            <w:div w:id="302271260">
                                              <w:marLeft w:val="0"/>
                                              <w:marRight w:val="0"/>
                                              <w:marTop w:val="0"/>
                                              <w:marBottom w:val="0"/>
                                              <w:divBdr>
                                                <w:top w:val="none" w:sz="0" w:space="0" w:color="auto"/>
                                                <w:left w:val="none" w:sz="0" w:space="0" w:color="auto"/>
                                                <w:bottom w:val="none" w:sz="0" w:space="0" w:color="auto"/>
                                                <w:right w:val="none" w:sz="0" w:space="0" w:color="auto"/>
                                              </w:divBdr>
                                            </w:div>
                                            <w:div w:id="171379457">
                                              <w:marLeft w:val="0"/>
                                              <w:marRight w:val="0"/>
                                              <w:marTop w:val="0"/>
                                              <w:marBottom w:val="0"/>
                                              <w:divBdr>
                                                <w:top w:val="none" w:sz="0" w:space="0" w:color="auto"/>
                                                <w:left w:val="none" w:sz="0" w:space="0" w:color="auto"/>
                                                <w:bottom w:val="none" w:sz="0" w:space="0" w:color="auto"/>
                                                <w:right w:val="none" w:sz="0" w:space="0" w:color="auto"/>
                                              </w:divBdr>
                                            </w:div>
                                            <w:div w:id="553543033">
                                              <w:marLeft w:val="0"/>
                                              <w:marRight w:val="0"/>
                                              <w:marTop w:val="0"/>
                                              <w:marBottom w:val="0"/>
                                              <w:divBdr>
                                                <w:top w:val="none" w:sz="0" w:space="0" w:color="auto"/>
                                                <w:left w:val="none" w:sz="0" w:space="0" w:color="auto"/>
                                                <w:bottom w:val="none" w:sz="0" w:space="0" w:color="auto"/>
                                                <w:right w:val="none" w:sz="0" w:space="0" w:color="auto"/>
                                              </w:divBdr>
                                            </w:div>
                                            <w:div w:id="1389066468">
                                              <w:marLeft w:val="0"/>
                                              <w:marRight w:val="0"/>
                                              <w:marTop w:val="0"/>
                                              <w:marBottom w:val="0"/>
                                              <w:divBdr>
                                                <w:top w:val="none" w:sz="0" w:space="0" w:color="auto"/>
                                                <w:left w:val="none" w:sz="0" w:space="0" w:color="auto"/>
                                                <w:bottom w:val="none" w:sz="0" w:space="0" w:color="auto"/>
                                                <w:right w:val="none" w:sz="0" w:space="0" w:color="auto"/>
                                              </w:divBdr>
                                              <w:divsChild>
                                                <w:div w:id="1985696449">
                                                  <w:marLeft w:val="0"/>
                                                  <w:marRight w:val="0"/>
                                                  <w:marTop w:val="0"/>
                                                  <w:marBottom w:val="0"/>
                                                  <w:divBdr>
                                                    <w:top w:val="none" w:sz="0" w:space="0" w:color="auto"/>
                                                    <w:left w:val="none" w:sz="0" w:space="0" w:color="auto"/>
                                                    <w:bottom w:val="none" w:sz="0" w:space="0" w:color="auto"/>
                                                    <w:right w:val="none" w:sz="0" w:space="0" w:color="auto"/>
                                                  </w:divBdr>
                                                </w:div>
                                                <w:div w:id="1572345726">
                                                  <w:marLeft w:val="0"/>
                                                  <w:marRight w:val="0"/>
                                                  <w:marTop w:val="0"/>
                                                  <w:marBottom w:val="0"/>
                                                  <w:divBdr>
                                                    <w:top w:val="none" w:sz="0" w:space="0" w:color="auto"/>
                                                    <w:left w:val="none" w:sz="0" w:space="0" w:color="auto"/>
                                                    <w:bottom w:val="none" w:sz="0" w:space="0" w:color="auto"/>
                                                    <w:right w:val="none" w:sz="0" w:space="0" w:color="auto"/>
                                                  </w:divBdr>
                                                </w:div>
                                                <w:div w:id="1503855279">
                                                  <w:marLeft w:val="0"/>
                                                  <w:marRight w:val="0"/>
                                                  <w:marTop w:val="0"/>
                                                  <w:marBottom w:val="0"/>
                                                  <w:divBdr>
                                                    <w:top w:val="none" w:sz="0" w:space="0" w:color="auto"/>
                                                    <w:left w:val="none" w:sz="0" w:space="0" w:color="auto"/>
                                                    <w:bottom w:val="none" w:sz="0" w:space="0" w:color="auto"/>
                                                    <w:right w:val="none" w:sz="0" w:space="0" w:color="auto"/>
                                                  </w:divBdr>
                                                </w:div>
                                                <w:div w:id="1792747931">
                                                  <w:marLeft w:val="0"/>
                                                  <w:marRight w:val="0"/>
                                                  <w:marTop w:val="0"/>
                                                  <w:marBottom w:val="0"/>
                                                  <w:divBdr>
                                                    <w:top w:val="none" w:sz="0" w:space="0" w:color="auto"/>
                                                    <w:left w:val="none" w:sz="0" w:space="0" w:color="auto"/>
                                                    <w:bottom w:val="none" w:sz="0" w:space="0" w:color="auto"/>
                                                    <w:right w:val="none" w:sz="0" w:space="0" w:color="auto"/>
                                                  </w:divBdr>
                                                </w:div>
                                                <w:div w:id="752360209">
                                                  <w:marLeft w:val="0"/>
                                                  <w:marRight w:val="0"/>
                                                  <w:marTop w:val="0"/>
                                                  <w:marBottom w:val="0"/>
                                                  <w:divBdr>
                                                    <w:top w:val="none" w:sz="0" w:space="0" w:color="auto"/>
                                                    <w:left w:val="none" w:sz="0" w:space="0" w:color="auto"/>
                                                    <w:bottom w:val="none" w:sz="0" w:space="0" w:color="auto"/>
                                                    <w:right w:val="none" w:sz="0" w:space="0" w:color="auto"/>
                                                  </w:divBdr>
                                                </w:div>
                                                <w:div w:id="1898124491">
                                                  <w:marLeft w:val="0"/>
                                                  <w:marRight w:val="0"/>
                                                  <w:marTop w:val="0"/>
                                                  <w:marBottom w:val="0"/>
                                                  <w:divBdr>
                                                    <w:top w:val="none" w:sz="0" w:space="0" w:color="auto"/>
                                                    <w:left w:val="none" w:sz="0" w:space="0" w:color="auto"/>
                                                    <w:bottom w:val="none" w:sz="0" w:space="0" w:color="auto"/>
                                                    <w:right w:val="none" w:sz="0" w:space="0" w:color="auto"/>
                                                  </w:divBdr>
                                                </w:div>
                                                <w:div w:id="781190701">
                                                  <w:marLeft w:val="0"/>
                                                  <w:marRight w:val="0"/>
                                                  <w:marTop w:val="0"/>
                                                  <w:marBottom w:val="0"/>
                                                  <w:divBdr>
                                                    <w:top w:val="none" w:sz="0" w:space="0" w:color="auto"/>
                                                    <w:left w:val="none" w:sz="0" w:space="0" w:color="auto"/>
                                                    <w:bottom w:val="none" w:sz="0" w:space="0" w:color="auto"/>
                                                    <w:right w:val="none" w:sz="0" w:space="0" w:color="auto"/>
                                                  </w:divBdr>
                                                </w:div>
                                                <w:div w:id="1712219082">
                                                  <w:marLeft w:val="0"/>
                                                  <w:marRight w:val="0"/>
                                                  <w:marTop w:val="0"/>
                                                  <w:marBottom w:val="0"/>
                                                  <w:divBdr>
                                                    <w:top w:val="none" w:sz="0" w:space="0" w:color="auto"/>
                                                    <w:left w:val="none" w:sz="0" w:space="0" w:color="auto"/>
                                                    <w:bottom w:val="none" w:sz="0" w:space="0" w:color="auto"/>
                                                    <w:right w:val="none" w:sz="0" w:space="0" w:color="auto"/>
                                                  </w:divBdr>
                                                </w:div>
                                                <w:div w:id="1753118097">
                                                  <w:marLeft w:val="0"/>
                                                  <w:marRight w:val="0"/>
                                                  <w:marTop w:val="0"/>
                                                  <w:marBottom w:val="0"/>
                                                  <w:divBdr>
                                                    <w:top w:val="none" w:sz="0" w:space="0" w:color="auto"/>
                                                    <w:left w:val="none" w:sz="0" w:space="0" w:color="auto"/>
                                                    <w:bottom w:val="none" w:sz="0" w:space="0" w:color="auto"/>
                                                    <w:right w:val="none" w:sz="0" w:space="0" w:color="auto"/>
                                                  </w:divBdr>
                                                </w:div>
                                                <w:div w:id="1453940021">
                                                  <w:marLeft w:val="0"/>
                                                  <w:marRight w:val="0"/>
                                                  <w:marTop w:val="0"/>
                                                  <w:marBottom w:val="0"/>
                                                  <w:divBdr>
                                                    <w:top w:val="none" w:sz="0" w:space="0" w:color="auto"/>
                                                    <w:left w:val="none" w:sz="0" w:space="0" w:color="auto"/>
                                                    <w:bottom w:val="none" w:sz="0" w:space="0" w:color="auto"/>
                                                    <w:right w:val="none" w:sz="0" w:space="0" w:color="auto"/>
                                                  </w:divBdr>
                                                </w:div>
                                                <w:div w:id="1760101038">
                                                  <w:marLeft w:val="0"/>
                                                  <w:marRight w:val="0"/>
                                                  <w:marTop w:val="0"/>
                                                  <w:marBottom w:val="0"/>
                                                  <w:divBdr>
                                                    <w:top w:val="none" w:sz="0" w:space="0" w:color="auto"/>
                                                    <w:left w:val="none" w:sz="0" w:space="0" w:color="auto"/>
                                                    <w:bottom w:val="none" w:sz="0" w:space="0" w:color="auto"/>
                                                    <w:right w:val="none" w:sz="0" w:space="0" w:color="auto"/>
                                                  </w:divBdr>
                                                </w:div>
                                                <w:div w:id="1320309243">
                                                  <w:marLeft w:val="0"/>
                                                  <w:marRight w:val="0"/>
                                                  <w:marTop w:val="0"/>
                                                  <w:marBottom w:val="0"/>
                                                  <w:divBdr>
                                                    <w:top w:val="none" w:sz="0" w:space="0" w:color="auto"/>
                                                    <w:left w:val="none" w:sz="0" w:space="0" w:color="auto"/>
                                                    <w:bottom w:val="none" w:sz="0" w:space="0" w:color="auto"/>
                                                    <w:right w:val="none" w:sz="0" w:space="0" w:color="auto"/>
                                                  </w:divBdr>
                                                </w:div>
                                                <w:div w:id="9629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5881">
                                      <w:marLeft w:val="0"/>
                                      <w:marRight w:val="0"/>
                                      <w:marTop w:val="0"/>
                                      <w:marBottom w:val="0"/>
                                      <w:divBdr>
                                        <w:top w:val="none" w:sz="0" w:space="0" w:color="auto"/>
                                        <w:left w:val="none" w:sz="0" w:space="0" w:color="auto"/>
                                        <w:bottom w:val="none" w:sz="0" w:space="0" w:color="auto"/>
                                        <w:right w:val="none" w:sz="0" w:space="0" w:color="auto"/>
                                      </w:divBdr>
                                      <w:divsChild>
                                        <w:div w:id="893196067">
                                          <w:marLeft w:val="0"/>
                                          <w:marRight w:val="0"/>
                                          <w:marTop w:val="0"/>
                                          <w:marBottom w:val="0"/>
                                          <w:divBdr>
                                            <w:top w:val="none" w:sz="0" w:space="0" w:color="auto"/>
                                            <w:left w:val="none" w:sz="0" w:space="0" w:color="auto"/>
                                            <w:bottom w:val="none" w:sz="0" w:space="0" w:color="auto"/>
                                            <w:right w:val="none" w:sz="0" w:space="0" w:color="auto"/>
                                          </w:divBdr>
                                          <w:divsChild>
                                            <w:div w:id="464196871">
                                              <w:marLeft w:val="0"/>
                                              <w:marRight w:val="0"/>
                                              <w:marTop w:val="0"/>
                                              <w:marBottom w:val="0"/>
                                              <w:divBdr>
                                                <w:top w:val="none" w:sz="0" w:space="0" w:color="auto"/>
                                                <w:left w:val="none" w:sz="0" w:space="0" w:color="auto"/>
                                                <w:bottom w:val="none" w:sz="0" w:space="0" w:color="auto"/>
                                                <w:right w:val="none" w:sz="0" w:space="0" w:color="auto"/>
                                              </w:divBdr>
                                            </w:div>
                                            <w:div w:id="369762645">
                                              <w:marLeft w:val="0"/>
                                              <w:marRight w:val="0"/>
                                              <w:marTop w:val="0"/>
                                              <w:marBottom w:val="0"/>
                                              <w:divBdr>
                                                <w:top w:val="none" w:sz="0" w:space="0" w:color="auto"/>
                                                <w:left w:val="none" w:sz="0" w:space="0" w:color="auto"/>
                                                <w:bottom w:val="none" w:sz="0" w:space="0" w:color="auto"/>
                                                <w:right w:val="none" w:sz="0" w:space="0" w:color="auto"/>
                                              </w:divBdr>
                                              <w:divsChild>
                                                <w:div w:id="802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4906">
                                      <w:marLeft w:val="0"/>
                                      <w:marRight w:val="0"/>
                                      <w:marTop w:val="0"/>
                                      <w:marBottom w:val="0"/>
                                      <w:divBdr>
                                        <w:top w:val="none" w:sz="0" w:space="0" w:color="auto"/>
                                        <w:left w:val="none" w:sz="0" w:space="0" w:color="auto"/>
                                        <w:bottom w:val="none" w:sz="0" w:space="0" w:color="auto"/>
                                        <w:right w:val="none" w:sz="0" w:space="0" w:color="auto"/>
                                      </w:divBdr>
                                      <w:divsChild>
                                        <w:div w:id="886843845">
                                          <w:marLeft w:val="0"/>
                                          <w:marRight w:val="0"/>
                                          <w:marTop w:val="0"/>
                                          <w:marBottom w:val="0"/>
                                          <w:divBdr>
                                            <w:top w:val="none" w:sz="0" w:space="0" w:color="auto"/>
                                            <w:left w:val="none" w:sz="0" w:space="0" w:color="auto"/>
                                            <w:bottom w:val="none" w:sz="0" w:space="0" w:color="auto"/>
                                            <w:right w:val="none" w:sz="0" w:space="0" w:color="auto"/>
                                          </w:divBdr>
                                          <w:divsChild>
                                            <w:div w:id="948928096">
                                              <w:marLeft w:val="0"/>
                                              <w:marRight w:val="0"/>
                                              <w:marTop w:val="0"/>
                                              <w:marBottom w:val="0"/>
                                              <w:divBdr>
                                                <w:top w:val="none" w:sz="0" w:space="0" w:color="auto"/>
                                                <w:left w:val="none" w:sz="0" w:space="0" w:color="auto"/>
                                                <w:bottom w:val="none" w:sz="0" w:space="0" w:color="auto"/>
                                                <w:right w:val="none" w:sz="0" w:space="0" w:color="auto"/>
                                              </w:divBdr>
                                            </w:div>
                                            <w:div w:id="1623464877">
                                              <w:marLeft w:val="0"/>
                                              <w:marRight w:val="0"/>
                                              <w:marTop w:val="0"/>
                                              <w:marBottom w:val="0"/>
                                              <w:divBdr>
                                                <w:top w:val="none" w:sz="0" w:space="0" w:color="auto"/>
                                                <w:left w:val="none" w:sz="0" w:space="0" w:color="auto"/>
                                                <w:bottom w:val="none" w:sz="0" w:space="0" w:color="auto"/>
                                                <w:right w:val="none" w:sz="0" w:space="0" w:color="auto"/>
                                              </w:divBdr>
                                            </w:div>
                                            <w:div w:id="1230338518">
                                              <w:marLeft w:val="0"/>
                                              <w:marRight w:val="0"/>
                                              <w:marTop w:val="0"/>
                                              <w:marBottom w:val="0"/>
                                              <w:divBdr>
                                                <w:top w:val="none" w:sz="0" w:space="0" w:color="auto"/>
                                                <w:left w:val="none" w:sz="0" w:space="0" w:color="auto"/>
                                                <w:bottom w:val="none" w:sz="0" w:space="0" w:color="auto"/>
                                                <w:right w:val="none" w:sz="0" w:space="0" w:color="auto"/>
                                              </w:divBdr>
                                            </w:div>
                                            <w:div w:id="1094013668">
                                              <w:marLeft w:val="0"/>
                                              <w:marRight w:val="0"/>
                                              <w:marTop w:val="0"/>
                                              <w:marBottom w:val="0"/>
                                              <w:divBdr>
                                                <w:top w:val="none" w:sz="0" w:space="0" w:color="auto"/>
                                                <w:left w:val="none" w:sz="0" w:space="0" w:color="auto"/>
                                                <w:bottom w:val="none" w:sz="0" w:space="0" w:color="auto"/>
                                                <w:right w:val="none" w:sz="0" w:space="0" w:color="auto"/>
                                              </w:divBdr>
                                            </w:div>
                                            <w:div w:id="370999399">
                                              <w:marLeft w:val="0"/>
                                              <w:marRight w:val="0"/>
                                              <w:marTop w:val="0"/>
                                              <w:marBottom w:val="0"/>
                                              <w:divBdr>
                                                <w:top w:val="none" w:sz="0" w:space="0" w:color="auto"/>
                                                <w:left w:val="none" w:sz="0" w:space="0" w:color="auto"/>
                                                <w:bottom w:val="none" w:sz="0" w:space="0" w:color="auto"/>
                                                <w:right w:val="none" w:sz="0" w:space="0" w:color="auto"/>
                                              </w:divBdr>
                                            </w:div>
                                            <w:div w:id="100153172">
                                              <w:marLeft w:val="0"/>
                                              <w:marRight w:val="0"/>
                                              <w:marTop w:val="0"/>
                                              <w:marBottom w:val="0"/>
                                              <w:divBdr>
                                                <w:top w:val="none" w:sz="0" w:space="0" w:color="auto"/>
                                                <w:left w:val="none" w:sz="0" w:space="0" w:color="auto"/>
                                                <w:bottom w:val="none" w:sz="0" w:space="0" w:color="auto"/>
                                                <w:right w:val="none" w:sz="0" w:space="0" w:color="auto"/>
                                              </w:divBdr>
                                            </w:div>
                                            <w:div w:id="645671109">
                                              <w:marLeft w:val="0"/>
                                              <w:marRight w:val="0"/>
                                              <w:marTop w:val="0"/>
                                              <w:marBottom w:val="0"/>
                                              <w:divBdr>
                                                <w:top w:val="none" w:sz="0" w:space="0" w:color="auto"/>
                                                <w:left w:val="none" w:sz="0" w:space="0" w:color="auto"/>
                                                <w:bottom w:val="none" w:sz="0" w:space="0" w:color="auto"/>
                                                <w:right w:val="none" w:sz="0" w:space="0" w:color="auto"/>
                                              </w:divBdr>
                                            </w:div>
                                            <w:div w:id="458648694">
                                              <w:marLeft w:val="0"/>
                                              <w:marRight w:val="0"/>
                                              <w:marTop w:val="0"/>
                                              <w:marBottom w:val="0"/>
                                              <w:divBdr>
                                                <w:top w:val="none" w:sz="0" w:space="0" w:color="auto"/>
                                                <w:left w:val="none" w:sz="0" w:space="0" w:color="auto"/>
                                                <w:bottom w:val="none" w:sz="0" w:space="0" w:color="auto"/>
                                                <w:right w:val="none" w:sz="0" w:space="0" w:color="auto"/>
                                              </w:divBdr>
                                            </w:div>
                                            <w:div w:id="160201681">
                                              <w:marLeft w:val="0"/>
                                              <w:marRight w:val="0"/>
                                              <w:marTop w:val="0"/>
                                              <w:marBottom w:val="0"/>
                                              <w:divBdr>
                                                <w:top w:val="none" w:sz="0" w:space="0" w:color="auto"/>
                                                <w:left w:val="none" w:sz="0" w:space="0" w:color="auto"/>
                                                <w:bottom w:val="none" w:sz="0" w:space="0" w:color="auto"/>
                                                <w:right w:val="none" w:sz="0" w:space="0" w:color="auto"/>
                                              </w:divBdr>
                                            </w:div>
                                            <w:div w:id="88282078">
                                              <w:marLeft w:val="0"/>
                                              <w:marRight w:val="0"/>
                                              <w:marTop w:val="0"/>
                                              <w:marBottom w:val="0"/>
                                              <w:divBdr>
                                                <w:top w:val="none" w:sz="0" w:space="0" w:color="auto"/>
                                                <w:left w:val="none" w:sz="0" w:space="0" w:color="auto"/>
                                                <w:bottom w:val="none" w:sz="0" w:space="0" w:color="auto"/>
                                                <w:right w:val="none" w:sz="0" w:space="0" w:color="auto"/>
                                              </w:divBdr>
                                              <w:divsChild>
                                                <w:div w:id="1069767688">
                                                  <w:marLeft w:val="0"/>
                                                  <w:marRight w:val="0"/>
                                                  <w:marTop w:val="0"/>
                                                  <w:marBottom w:val="0"/>
                                                  <w:divBdr>
                                                    <w:top w:val="none" w:sz="0" w:space="0" w:color="auto"/>
                                                    <w:left w:val="none" w:sz="0" w:space="0" w:color="auto"/>
                                                    <w:bottom w:val="none" w:sz="0" w:space="0" w:color="auto"/>
                                                    <w:right w:val="none" w:sz="0" w:space="0" w:color="auto"/>
                                                  </w:divBdr>
                                                </w:div>
                                                <w:div w:id="1277181297">
                                                  <w:marLeft w:val="0"/>
                                                  <w:marRight w:val="0"/>
                                                  <w:marTop w:val="0"/>
                                                  <w:marBottom w:val="0"/>
                                                  <w:divBdr>
                                                    <w:top w:val="none" w:sz="0" w:space="0" w:color="auto"/>
                                                    <w:left w:val="none" w:sz="0" w:space="0" w:color="auto"/>
                                                    <w:bottom w:val="none" w:sz="0" w:space="0" w:color="auto"/>
                                                    <w:right w:val="none" w:sz="0" w:space="0" w:color="auto"/>
                                                  </w:divBdr>
                                                </w:div>
                                                <w:div w:id="528956023">
                                                  <w:marLeft w:val="0"/>
                                                  <w:marRight w:val="0"/>
                                                  <w:marTop w:val="0"/>
                                                  <w:marBottom w:val="0"/>
                                                  <w:divBdr>
                                                    <w:top w:val="none" w:sz="0" w:space="0" w:color="auto"/>
                                                    <w:left w:val="none" w:sz="0" w:space="0" w:color="auto"/>
                                                    <w:bottom w:val="none" w:sz="0" w:space="0" w:color="auto"/>
                                                    <w:right w:val="none" w:sz="0" w:space="0" w:color="auto"/>
                                                  </w:divBdr>
                                                </w:div>
                                                <w:div w:id="5447491">
                                                  <w:marLeft w:val="0"/>
                                                  <w:marRight w:val="0"/>
                                                  <w:marTop w:val="0"/>
                                                  <w:marBottom w:val="0"/>
                                                  <w:divBdr>
                                                    <w:top w:val="none" w:sz="0" w:space="0" w:color="auto"/>
                                                    <w:left w:val="none" w:sz="0" w:space="0" w:color="auto"/>
                                                    <w:bottom w:val="none" w:sz="0" w:space="0" w:color="auto"/>
                                                    <w:right w:val="none" w:sz="0" w:space="0" w:color="auto"/>
                                                  </w:divBdr>
                                                </w:div>
                                                <w:div w:id="1789351073">
                                                  <w:marLeft w:val="0"/>
                                                  <w:marRight w:val="0"/>
                                                  <w:marTop w:val="0"/>
                                                  <w:marBottom w:val="0"/>
                                                  <w:divBdr>
                                                    <w:top w:val="none" w:sz="0" w:space="0" w:color="auto"/>
                                                    <w:left w:val="none" w:sz="0" w:space="0" w:color="auto"/>
                                                    <w:bottom w:val="none" w:sz="0" w:space="0" w:color="auto"/>
                                                    <w:right w:val="none" w:sz="0" w:space="0" w:color="auto"/>
                                                  </w:divBdr>
                                                </w:div>
                                                <w:div w:id="1382750003">
                                                  <w:marLeft w:val="0"/>
                                                  <w:marRight w:val="0"/>
                                                  <w:marTop w:val="0"/>
                                                  <w:marBottom w:val="0"/>
                                                  <w:divBdr>
                                                    <w:top w:val="none" w:sz="0" w:space="0" w:color="auto"/>
                                                    <w:left w:val="none" w:sz="0" w:space="0" w:color="auto"/>
                                                    <w:bottom w:val="none" w:sz="0" w:space="0" w:color="auto"/>
                                                    <w:right w:val="none" w:sz="0" w:space="0" w:color="auto"/>
                                                  </w:divBdr>
                                                </w:div>
                                                <w:div w:id="539441748">
                                                  <w:marLeft w:val="0"/>
                                                  <w:marRight w:val="0"/>
                                                  <w:marTop w:val="0"/>
                                                  <w:marBottom w:val="0"/>
                                                  <w:divBdr>
                                                    <w:top w:val="none" w:sz="0" w:space="0" w:color="auto"/>
                                                    <w:left w:val="none" w:sz="0" w:space="0" w:color="auto"/>
                                                    <w:bottom w:val="none" w:sz="0" w:space="0" w:color="auto"/>
                                                    <w:right w:val="none" w:sz="0" w:space="0" w:color="auto"/>
                                                  </w:divBdr>
                                                </w:div>
                                                <w:div w:id="961695712">
                                                  <w:marLeft w:val="0"/>
                                                  <w:marRight w:val="0"/>
                                                  <w:marTop w:val="0"/>
                                                  <w:marBottom w:val="0"/>
                                                  <w:divBdr>
                                                    <w:top w:val="none" w:sz="0" w:space="0" w:color="auto"/>
                                                    <w:left w:val="none" w:sz="0" w:space="0" w:color="auto"/>
                                                    <w:bottom w:val="none" w:sz="0" w:space="0" w:color="auto"/>
                                                    <w:right w:val="none" w:sz="0" w:space="0" w:color="auto"/>
                                                  </w:divBdr>
                                                </w:div>
                                                <w:div w:id="16604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4544">
                                      <w:marLeft w:val="0"/>
                                      <w:marRight w:val="0"/>
                                      <w:marTop w:val="0"/>
                                      <w:marBottom w:val="0"/>
                                      <w:divBdr>
                                        <w:top w:val="none" w:sz="0" w:space="0" w:color="auto"/>
                                        <w:left w:val="none" w:sz="0" w:space="0" w:color="auto"/>
                                        <w:bottom w:val="none" w:sz="0" w:space="0" w:color="auto"/>
                                        <w:right w:val="none" w:sz="0" w:space="0" w:color="auto"/>
                                      </w:divBdr>
                                      <w:divsChild>
                                        <w:div w:id="219752783">
                                          <w:marLeft w:val="0"/>
                                          <w:marRight w:val="0"/>
                                          <w:marTop w:val="0"/>
                                          <w:marBottom w:val="0"/>
                                          <w:divBdr>
                                            <w:top w:val="none" w:sz="0" w:space="0" w:color="auto"/>
                                            <w:left w:val="none" w:sz="0" w:space="0" w:color="auto"/>
                                            <w:bottom w:val="none" w:sz="0" w:space="0" w:color="auto"/>
                                            <w:right w:val="none" w:sz="0" w:space="0" w:color="auto"/>
                                          </w:divBdr>
                                          <w:divsChild>
                                            <w:div w:id="1903902373">
                                              <w:marLeft w:val="0"/>
                                              <w:marRight w:val="0"/>
                                              <w:marTop w:val="0"/>
                                              <w:marBottom w:val="0"/>
                                              <w:divBdr>
                                                <w:top w:val="none" w:sz="0" w:space="0" w:color="auto"/>
                                                <w:left w:val="none" w:sz="0" w:space="0" w:color="auto"/>
                                                <w:bottom w:val="none" w:sz="0" w:space="0" w:color="auto"/>
                                                <w:right w:val="none" w:sz="0" w:space="0" w:color="auto"/>
                                              </w:divBdr>
                                            </w:div>
                                            <w:div w:id="1348101384">
                                              <w:marLeft w:val="0"/>
                                              <w:marRight w:val="0"/>
                                              <w:marTop w:val="0"/>
                                              <w:marBottom w:val="0"/>
                                              <w:divBdr>
                                                <w:top w:val="none" w:sz="0" w:space="0" w:color="auto"/>
                                                <w:left w:val="none" w:sz="0" w:space="0" w:color="auto"/>
                                                <w:bottom w:val="none" w:sz="0" w:space="0" w:color="auto"/>
                                                <w:right w:val="none" w:sz="0" w:space="0" w:color="auto"/>
                                              </w:divBdr>
                                            </w:div>
                                            <w:div w:id="2108577468">
                                              <w:marLeft w:val="0"/>
                                              <w:marRight w:val="0"/>
                                              <w:marTop w:val="0"/>
                                              <w:marBottom w:val="0"/>
                                              <w:divBdr>
                                                <w:top w:val="none" w:sz="0" w:space="0" w:color="auto"/>
                                                <w:left w:val="none" w:sz="0" w:space="0" w:color="auto"/>
                                                <w:bottom w:val="none" w:sz="0" w:space="0" w:color="auto"/>
                                                <w:right w:val="none" w:sz="0" w:space="0" w:color="auto"/>
                                              </w:divBdr>
                                            </w:div>
                                            <w:div w:id="352003563">
                                              <w:marLeft w:val="0"/>
                                              <w:marRight w:val="0"/>
                                              <w:marTop w:val="0"/>
                                              <w:marBottom w:val="0"/>
                                              <w:divBdr>
                                                <w:top w:val="none" w:sz="0" w:space="0" w:color="auto"/>
                                                <w:left w:val="none" w:sz="0" w:space="0" w:color="auto"/>
                                                <w:bottom w:val="none" w:sz="0" w:space="0" w:color="auto"/>
                                                <w:right w:val="none" w:sz="0" w:space="0" w:color="auto"/>
                                              </w:divBdr>
                                            </w:div>
                                            <w:div w:id="683433085">
                                              <w:marLeft w:val="0"/>
                                              <w:marRight w:val="0"/>
                                              <w:marTop w:val="0"/>
                                              <w:marBottom w:val="0"/>
                                              <w:divBdr>
                                                <w:top w:val="none" w:sz="0" w:space="0" w:color="auto"/>
                                                <w:left w:val="none" w:sz="0" w:space="0" w:color="auto"/>
                                                <w:bottom w:val="none" w:sz="0" w:space="0" w:color="auto"/>
                                                <w:right w:val="none" w:sz="0" w:space="0" w:color="auto"/>
                                              </w:divBdr>
                                            </w:div>
                                            <w:div w:id="968052369">
                                              <w:marLeft w:val="0"/>
                                              <w:marRight w:val="0"/>
                                              <w:marTop w:val="0"/>
                                              <w:marBottom w:val="0"/>
                                              <w:divBdr>
                                                <w:top w:val="none" w:sz="0" w:space="0" w:color="auto"/>
                                                <w:left w:val="none" w:sz="0" w:space="0" w:color="auto"/>
                                                <w:bottom w:val="none" w:sz="0" w:space="0" w:color="auto"/>
                                                <w:right w:val="none" w:sz="0" w:space="0" w:color="auto"/>
                                              </w:divBdr>
                                            </w:div>
                                            <w:div w:id="1096367791">
                                              <w:marLeft w:val="0"/>
                                              <w:marRight w:val="0"/>
                                              <w:marTop w:val="0"/>
                                              <w:marBottom w:val="0"/>
                                              <w:divBdr>
                                                <w:top w:val="none" w:sz="0" w:space="0" w:color="auto"/>
                                                <w:left w:val="none" w:sz="0" w:space="0" w:color="auto"/>
                                                <w:bottom w:val="none" w:sz="0" w:space="0" w:color="auto"/>
                                                <w:right w:val="none" w:sz="0" w:space="0" w:color="auto"/>
                                              </w:divBdr>
                                            </w:div>
                                            <w:div w:id="1717118676">
                                              <w:marLeft w:val="0"/>
                                              <w:marRight w:val="0"/>
                                              <w:marTop w:val="0"/>
                                              <w:marBottom w:val="0"/>
                                              <w:divBdr>
                                                <w:top w:val="none" w:sz="0" w:space="0" w:color="auto"/>
                                                <w:left w:val="none" w:sz="0" w:space="0" w:color="auto"/>
                                                <w:bottom w:val="none" w:sz="0" w:space="0" w:color="auto"/>
                                                <w:right w:val="none" w:sz="0" w:space="0" w:color="auto"/>
                                              </w:divBdr>
                                            </w:div>
                                            <w:div w:id="854076569">
                                              <w:marLeft w:val="0"/>
                                              <w:marRight w:val="0"/>
                                              <w:marTop w:val="0"/>
                                              <w:marBottom w:val="0"/>
                                              <w:divBdr>
                                                <w:top w:val="none" w:sz="0" w:space="0" w:color="auto"/>
                                                <w:left w:val="none" w:sz="0" w:space="0" w:color="auto"/>
                                                <w:bottom w:val="none" w:sz="0" w:space="0" w:color="auto"/>
                                                <w:right w:val="none" w:sz="0" w:space="0" w:color="auto"/>
                                              </w:divBdr>
                                            </w:div>
                                            <w:div w:id="250235712">
                                              <w:marLeft w:val="0"/>
                                              <w:marRight w:val="0"/>
                                              <w:marTop w:val="0"/>
                                              <w:marBottom w:val="0"/>
                                              <w:divBdr>
                                                <w:top w:val="none" w:sz="0" w:space="0" w:color="auto"/>
                                                <w:left w:val="none" w:sz="0" w:space="0" w:color="auto"/>
                                                <w:bottom w:val="none" w:sz="0" w:space="0" w:color="auto"/>
                                                <w:right w:val="none" w:sz="0" w:space="0" w:color="auto"/>
                                              </w:divBdr>
                                            </w:div>
                                            <w:div w:id="1823353512">
                                              <w:marLeft w:val="0"/>
                                              <w:marRight w:val="0"/>
                                              <w:marTop w:val="0"/>
                                              <w:marBottom w:val="0"/>
                                              <w:divBdr>
                                                <w:top w:val="none" w:sz="0" w:space="0" w:color="auto"/>
                                                <w:left w:val="none" w:sz="0" w:space="0" w:color="auto"/>
                                                <w:bottom w:val="none" w:sz="0" w:space="0" w:color="auto"/>
                                                <w:right w:val="none" w:sz="0" w:space="0" w:color="auto"/>
                                              </w:divBdr>
                                            </w:div>
                                            <w:div w:id="52124507">
                                              <w:marLeft w:val="0"/>
                                              <w:marRight w:val="0"/>
                                              <w:marTop w:val="0"/>
                                              <w:marBottom w:val="0"/>
                                              <w:divBdr>
                                                <w:top w:val="none" w:sz="0" w:space="0" w:color="auto"/>
                                                <w:left w:val="none" w:sz="0" w:space="0" w:color="auto"/>
                                                <w:bottom w:val="none" w:sz="0" w:space="0" w:color="auto"/>
                                                <w:right w:val="none" w:sz="0" w:space="0" w:color="auto"/>
                                              </w:divBdr>
                                            </w:div>
                                            <w:div w:id="1237939365">
                                              <w:marLeft w:val="0"/>
                                              <w:marRight w:val="0"/>
                                              <w:marTop w:val="0"/>
                                              <w:marBottom w:val="0"/>
                                              <w:divBdr>
                                                <w:top w:val="none" w:sz="0" w:space="0" w:color="auto"/>
                                                <w:left w:val="none" w:sz="0" w:space="0" w:color="auto"/>
                                                <w:bottom w:val="none" w:sz="0" w:space="0" w:color="auto"/>
                                                <w:right w:val="none" w:sz="0" w:space="0" w:color="auto"/>
                                              </w:divBdr>
                                            </w:div>
                                            <w:div w:id="438649476">
                                              <w:marLeft w:val="0"/>
                                              <w:marRight w:val="0"/>
                                              <w:marTop w:val="0"/>
                                              <w:marBottom w:val="0"/>
                                              <w:divBdr>
                                                <w:top w:val="none" w:sz="0" w:space="0" w:color="auto"/>
                                                <w:left w:val="none" w:sz="0" w:space="0" w:color="auto"/>
                                                <w:bottom w:val="none" w:sz="0" w:space="0" w:color="auto"/>
                                                <w:right w:val="none" w:sz="0" w:space="0" w:color="auto"/>
                                              </w:divBdr>
                                            </w:div>
                                            <w:div w:id="1618179360">
                                              <w:marLeft w:val="0"/>
                                              <w:marRight w:val="0"/>
                                              <w:marTop w:val="0"/>
                                              <w:marBottom w:val="0"/>
                                              <w:divBdr>
                                                <w:top w:val="none" w:sz="0" w:space="0" w:color="auto"/>
                                                <w:left w:val="none" w:sz="0" w:space="0" w:color="auto"/>
                                                <w:bottom w:val="none" w:sz="0" w:space="0" w:color="auto"/>
                                                <w:right w:val="none" w:sz="0" w:space="0" w:color="auto"/>
                                              </w:divBdr>
                                              <w:divsChild>
                                                <w:div w:id="1448041500">
                                                  <w:marLeft w:val="0"/>
                                                  <w:marRight w:val="0"/>
                                                  <w:marTop w:val="0"/>
                                                  <w:marBottom w:val="0"/>
                                                  <w:divBdr>
                                                    <w:top w:val="none" w:sz="0" w:space="0" w:color="auto"/>
                                                    <w:left w:val="none" w:sz="0" w:space="0" w:color="auto"/>
                                                    <w:bottom w:val="none" w:sz="0" w:space="0" w:color="auto"/>
                                                    <w:right w:val="none" w:sz="0" w:space="0" w:color="auto"/>
                                                  </w:divBdr>
                                                </w:div>
                                                <w:div w:id="1023096257">
                                                  <w:marLeft w:val="0"/>
                                                  <w:marRight w:val="0"/>
                                                  <w:marTop w:val="0"/>
                                                  <w:marBottom w:val="0"/>
                                                  <w:divBdr>
                                                    <w:top w:val="none" w:sz="0" w:space="0" w:color="auto"/>
                                                    <w:left w:val="none" w:sz="0" w:space="0" w:color="auto"/>
                                                    <w:bottom w:val="none" w:sz="0" w:space="0" w:color="auto"/>
                                                    <w:right w:val="none" w:sz="0" w:space="0" w:color="auto"/>
                                                  </w:divBdr>
                                                </w:div>
                                                <w:div w:id="1115716150">
                                                  <w:marLeft w:val="0"/>
                                                  <w:marRight w:val="0"/>
                                                  <w:marTop w:val="0"/>
                                                  <w:marBottom w:val="0"/>
                                                  <w:divBdr>
                                                    <w:top w:val="none" w:sz="0" w:space="0" w:color="auto"/>
                                                    <w:left w:val="none" w:sz="0" w:space="0" w:color="auto"/>
                                                    <w:bottom w:val="none" w:sz="0" w:space="0" w:color="auto"/>
                                                    <w:right w:val="none" w:sz="0" w:space="0" w:color="auto"/>
                                                  </w:divBdr>
                                                </w:div>
                                                <w:div w:id="381948662">
                                                  <w:marLeft w:val="0"/>
                                                  <w:marRight w:val="0"/>
                                                  <w:marTop w:val="0"/>
                                                  <w:marBottom w:val="0"/>
                                                  <w:divBdr>
                                                    <w:top w:val="none" w:sz="0" w:space="0" w:color="auto"/>
                                                    <w:left w:val="none" w:sz="0" w:space="0" w:color="auto"/>
                                                    <w:bottom w:val="none" w:sz="0" w:space="0" w:color="auto"/>
                                                    <w:right w:val="none" w:sz="0" w:space="0" w:color="auto"/>
                                                  </w:divBdr>
                                                </w:div>
                                                <w:div w:id="1705331243">
                                                  <w:marLeft w:val="0"/>
                                                  <w:marRight w:val="0"/>
                                                  <w:marTop w:val="0"/>
                                                  <w:marBottom w:val="0"/>
                                                  <w:divBdr>
                                                    <w:top w:val="none" w:sz="0" w:space="0" w:color="auto"/>
                                                    <w:left w:val="none" w:sz="0" w:space="0" w:color="auto"/>
                                                    <w:bottom w:val="none" w:sz="0" w:space="0" w:color="auto"/>
                                                    <w:right w:val="none" w:sz="0" w:space="0" w:color="auto"/>
                                                  </w:divBdr>
                                                </w:div>
                                                <w:div w:id="2083288834">
                                                  <w:marLeft w:val="0"/>
                                                  <w:marRight w:val="0"/>
                                                  <w:marTop w:val="0"/>
                                                  <w:marBottom w:val="0"/>
                                                  <w:divBdr>
                                                    <w:top w:val="none" w:sz="0" w:space="0" w:color="auto"/>
                                                    <w:left w:val="none" w:sz="0" w:space="0" w:color="auto"/>
                                                    <w:bottom w:val="none" w:sz="0" w:space="0" w:color="auto"/>
                                                    <w:right w:val="none" w:sz="0" w:space="0" w:color="auto"/>
                                                  </w:divBdr>
                                                </w:div>
                                                <w:div w:id="538248455">
                                                  <w:marLeft w:val="0"/>
                                                  <w:marRight w:val="0"/>
                                                  <w:marTop w:val="0"/>
                                                  <w:marBottom w:val="0"/>
                                                  <w:divBdr>
                                                    <w:top w:val="none" w:sz="0" w:space="0" w:color="auto"/>
                                                    <w:left w:val="none" w:sz="0" w:space="0" w:color="auto"/>
                                                    <w:bottom w:val="none" w:sz="0" w:space="0" w:color="auto"/>
                                                    <w:right w:val="none" w:sz="0" w:space="0" w:color="auto"/>
                                                  </w:divBdr>
                                                </w:div>
                                                <w:div w:id="1646469941">
                                                  <w:marLeft w:val="0"/>
                                                  <w:marRight w:val="0"/>
                                                  <w:marTop w:val="0"/>
                                                  <w:marBottom w:val="0"/>
                                                  <w:divBdr>
                                                    <w:top w:val="none" w:sz="0" w:space="0" w:color="auto"/>
                                                    <w:left w:val="none" w:sz="0" w:space="0" w:color="auto"/>
                                                    <w:bottom w:val="none" w:sz="0" w:space="0" w:color="auto"/>
                                                    <w:right w:val="none" w:sz="0" w:space="0" w:color="auto"/>
                                                  </w:divBdr>
                                                </w:div>
                                                <w:div w:id="1032926395">
                                                  <w:marLeft w:val="0"/>
                                                  <w:marRight w:val="0"/>
                                                  <w:marTop w:val="0"/>
                                                  <w:marBottom w:val="0"/>
                                                  <w:divBdr>
                                                    <w:top w:val="none" w:sz="0" w:space="0" w:color="auto"/>
                                                    <w:left w:val="none" w:sz="0" w:space="0" w:color="auto"/>
                                                    <w:bottom w:val="none" w:sz="0" w:space="0" w:color="auto"/>
                                                    <w:right w:val="none" w:sz="0" w:space="0" w:color="auto"/>
                                                  </w:divBdr>
                                                </w:div>
                                                <w:div w:id="112789502">
                                                  <w:marLeft w:val="0"/>
                                                  <w:marRight w:val="0"/>
                                                  <w:marTop w:val="0"/>
                                                  <w:marBottom w:val="0"/>
                                                  <w:divBdr>
                                                    <w:top w:val="none" w:sz="0" w:space="0" w:color="auto"/>
                                                    <w:left w:val="none" w:sz="0" w:space="0" w:color="auto"/>
                                                    <w:bottom w:val="none" w:sz="0" w:space="0" w:color="auto"/>
                                                    <w:right w:val="none" w:sz="0" w:space="0" w:color="auto"/>
                                                  </w:divBdr>
                                                </w:div>
                                                <w:div w:id="532965398">
                                                  <w:marLeft w:val="0"/>
                                                  <w:marRight w:val="0"/>
                                                  <w:marTop w:val="0"/>
                                                  <w:marBottom w:val="0"/>
                                                  <w:divBdr>
                                                    <w:top w:val="none" w:sz="0" w:space="0" w:color="auto"/>
                                                    <w:left w:val="none" w:sz="0" w:space="0" w:color="auto"/>
                                                    <w:bottom w:val="none" w:sz="0" w:space="0" w:color="auto"/>
                                                    <w:right w:val="none" w:sz="0" w:space="0" w:color="auto"/>
                                                  </w:divBdr>
                                                </w:div>
                                                <w:div w:id="907495539">
                                                  <w:marLeft w:val="0"/>
                                                  <w:marRight w:val="0"/>
                                                  <w:marTop w:val="0"/>
                                                  <w:marBottom w:val="0"/>
                                                  <w:divBdr>
                                                    <w:top w:val="none" w:sz="0" w:space="0" w:color="auto"/>
                                                    <w:left w:val="none" w:sz="0" w:space="0" w:color="auto"/>
                                                    <w:bottom w:val="none" w:sz="0" w:space="0" w:color="auto"/>
                                                    <w:right w:val="none" w:sz="0" w:space="0" w:color="auto"/>
                                                  </w:divBdr>
                                                </w:div>
                                                <w:div w:id="132018596">
                                                  <w:marLeft w:val="0"/>
                                                  <w:marRight w:val="0"/>
                                                  <w:marTop w:val="0"/>
                                                  <w:marBottom w:val="0"/>
                                                  <w:divBdr>
                                                    <w:top w:val="none" w:sz="0" w:space="0" w:color="auto"/>
                                                    <w:left w:val="none" w:sz="0" w:space="0" w:color="auto"/>
                                                    <w:bottom w:val="none" w:sz="0" w:space="0" w:color="auto"/>
                                                    <w:right w:val="none" w:sz="0" w:space="0" w:color="auto"/>
                                                  </w:divBdr>
                                                </w:div>
                                                <w:div w:id="14652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2743">
                                      <w:marLeft w:val="0"/>
                                      <w:marRight w:val="0"/>
                                      <w:marTop w:val="0"/>
                                      <w:marBottom w:val="0"/>
                                      <w:divBdr>
                                        <w:top w:val="none" w:sz="0" w:space="0" w:color="auto"/>
                                        <w:left w:val="none" w:sz="0" w:space="0" w:color="auto"/>
                                        <w:bottom w:val="none" w:sz="0" w:space="0" w:color="auto"/>
                                        <w:right w:val="none" w:sz="0" w:space="0" w:color="auto"/>
                                      </w:divBdr>
                                      <w:divsChild>
                                        <w:div w:id="1922056942">
                                          <w:marLeft w:val="0"/>
                                          <w:marRight w:val="0"/>
                                          <w:marTop w:val="0"/>
                                          <w:marBottom w:val="0"/>
                                          <w:divBdr>
                                            <w:top w:val="none" w:sz="0" w:space="0" w:color="auto"/>
                                            <w:left w:val="none" w:sz="0" w:space="0" w:color="auto"/>
                                            <w:bottom w:val="none" w:sz="0" w:space="0" w:color="auto"/>
                                            <w:right w:val="none" w:sz="0" w:space="0" w:color="auto"/>
                                          </w:divBdr>
                                          <w:divsChild>
                                            <w:div w:id="1421877552">
                                              <w:marLeft w:val="0"/>
                                              <w:marRight w:val="0"/>
                                              <w:marTop w:val="0"/>
                                              <w:marBottom w:val="0"/>
                                              <w:divBdr>
                                                <w:top w:val="none" w:sz="0" w:space="0" w:color="auto"/>
                                                <w:left w:val="none" w:sz="0" w:space="0" w:color="auto"/>
                                                <w:bottom w:val="none" w:sz="0" w:space="0" w:color="auto"/>
                                                <w:right w:val="none" w:sz="0" w:space="0" w:color="auto"/>
                                              </w:divBdr>
                                            </w:div>
                                            <w:div w:id="1354503601">
                                              <w:marLeft w:val="0"/>
                                              <w:marRight w:val="0"/>
                                              <w:marTop w:val="0"/>
                                              <w:marBottom w:val="0"/>
                                              <w:divBdr>
                                                <w:top w:val="none" w:sz="0" w:space="0" w:color="auto"/>
                                                <w:left w:val="none" w:sz="0" w:space="0" w:color="auto"/>
                                                <w:bottom w:val="none" w:sz="0" w:space="0" w:color="auto"/>
                                                <w:right w:val="none" w:sz="0" w:space="0" w:color="auto"/>
                                              </w:divBdr>
                                            </w:div>
                                            <w:div w:id="605885582">
                                              <w:marLeft w:val="0"/>
                                              <w:marRight w:val="0"/>
                                              <w:marTop w:val="0"/>
                                              <w:marBottom w:val="0"/>
                                              <w:divBdr>
                                                <w:top w:val="none" w:sz="0" w:space="0" w:color="auto"/>
                                                <w:left w:val="none" w:sz="0" w:space="0" w:color="auto"/>
                                                <w:bottom w:val="none" w:sz="0" w:space="0" w:color="auto"/>
                                                <w:right w:val="none" w:sz="0" w:space="0" w:color="auto"/>
                                              </w:divBdr>
                                            </w:div>
                                            <w:div w:id="541478731">
                                              <w:marLeft w:val="0"/>
                                              <w:marRight w:val="0"/>
                                              <w:marTop w:val="0"/>
                                              <w:marBottom w:val="0"/>
                                              <w:divBdr>
                                                <w:top w:val="none" w:sz="0" w:space="0" w:color="auto"/>
                                                <w:left w:val="none" w:sz="0" w:space="0" w:color="auto"/>
                                                <w:bottom w:val="none" w:sz="0" w:space="0" w:color="auto"/>
                                                <w:right w:val="none" w:sz="0" w:space="0" w:color="auto"/>
                                              </w:divBdr>
                                            </w:div>
                                            <w:div w:id="98068745">
                                              <w:marLeft w:val="0"/>
                                              <w:marRight w:val="0"/>
                                              <w:marTop w:val="0"/>
                                              <w:marBottom w:val="0"/>
                                              <w:divBdr>
                                                <w:top w:val="none" w:sz="0" w:space="0" w:color="auto"/>
                                                <w:left w:val="none" w:sz="0" w:space="0" w:color="auto"/>
                                                <w:bottom w:val="none" w:sz="0" w:space="0" w:color="auto"/>
                                                <w:right w:val="none" w:sz="0" w:space="0" w:color="auto"/>
                                              </w:divBdr>
                                            </w:div>
                                            <w:div w:id="491988415">
                                              <w:marLeft w:val="0"/>
                                              <w:marRight w:val="0"/>
                                              <w:marTop w:val="0"/>
                                              <w:marBottom w:val="0"/>
                                              <w:divBdr>
                                                <w:top w:val="none" w:sz="0" w:space="0" w:color="auto"/>
                                                <w:left w:val="none" w:sz="0" w:space="0" w:color="auto"/>
                                                <w:bottom w:val="none" w:sz="0" w:space="0" w:color="auto"/>
                                                <w:right w:val="none" w:sz="0" w:space="0" w:color="auto"/>
                                              </w:divBdr>
                                            </w:div>
                                            <w:div w:id="602226762">
                                              <w:marLeft w:val="0"/>
                                              <w:marRight w:val="0"/>
                                              <w:marTop w:val="0"/>
                                              <w:marBottom w:val="0"/>
                                              <w:divBdr>
                                                <w:top w:val="none" w:sz="0" w:space="0" w:color="auto"/>
                                                <w:left w:val="none" w:sz="0" w:space="0" w:color="auto"/>
                                                <w:bottom w:val="none" w:sz="0" w:space="0" w:color="auto"/>
                                                <w:right w:val="none" w:sz="0" w:space="0" w:color="auto"/>
                                              </w:divBdr>
                                            </w:div>
                                            <w:div w:id="1961640517">
                                              <w:marLeft w:val="0"/>
                                              <w:marRight w:val="0"/>
                                              <w:marTop w:val="0"/>
                                              <w:marBottom w:val="0"/>
                                              <w:divBdr>
                                                <w:top w:val="none" w:sz="0" w:space="0" w:color="auto"/>
                                                <w:left w:val="none" w:sz="0" w:space="0" w:color="auto"/>
                                                <w:bottom w:val="none" w:sz="0" w:space="0" w:color="auto"/>
                                                <w:right w:val="none" w:sz="0" w:space="0" w:color="auto"/>
                                              </w:divBdr>
                                            </w:div>
                                            <w:div w:id="1920019164">
                                              <w:marLeft w:val="0"/>
                                              <w:marRight w:val="0"/>
                                              <w:marTop w:val="0"/>
                                              <w:marBottom w:val="0"/>
                                              <w:divBdr>
                                                <w:top w:val="none" w:sz="0" w:space="0" w:color="auto"/>
                                                <w:left w:val="none" w:sz="0" w:space="0" w:color="auto"/>
                                                <w:bottom w:val="none" w:sz="0" w:space="0" w:color="auto"/>
                                                <w:right w:val="none" w:sz="0" w:space="0" w:color="auto"/>
                                              </w:divBdr>
                                            </w:div>
                                            <w:div w:id="1937595509">
                                              <w:marLeft w:val="0"/>
                                              <w:marRight w:val="0"/>
                                              <w:marTop w:val="0"/>
                                              <w:marBottom w:val="0"/>
                                              <w:divBdr>
                                                <w:top w:val="none" w:sz="0" w:space="0" w:color="auto"/>
                                                <w:left w:val="none" w:sz="0" w:space="0" w:color="auto"/>
                                                <w:bottom w:val="none" w:sz="0" w:space="0" w:color="auto"/>
                                                <w:right w:val="none" w:sz="0" w:space="0" w:color="auto"/>
                                              </w:divBdr>
                                              <w:divsChild>
                                                <w:div w:id="1433821966">
                                                  <w:marLeft w:val="0"/>
                                                  <w:marRight w:val="0"/>
                                                  <w:marTop w:val="0"/>
                                                  <w:marBottom w:val="0"/>
                                                  <w:divBdr>
                                                    <w:top w:val="none" w:sz="0" w:space="0" w:color="auto"/>
                                                    <w:left w:val="none" w:sz="0" w:space="0" w:color="auto"/>
                                                    <w:bottom w:val="none" w:sz="0" w:space="0" w:color="auto"/>
                                                    <w:right w:val="none" w:sz="0" w:space="0" w:color="auto"/>
                                                  </w:divBdr>
                                                </w:div>
                                                <w:div w:id="941038132">
                                                  <w:marLeft w:val="0"/>
                                                  <w:marRight w:val="0"/>
                                                  <w:marTop w:val="0"/>
                                                  <w:marBottom w:val="0"/>
                                                  <w:divBdr>
                                                    <w:top w:val="none" w:sz="0" w:space="0" w:color="auto"/>
                                                    <w:left w:val="none" w:sz="0" w:space="0" w:color="auto"/>
                                                    <w:bottom w:val="none" w:sz="0" w:space="0" w:color="auto"/>
                                                    <w:right w:val="none" w:sz="0" w:space="0" w:color="auto"/>
                                                  </w:divBdr>
                                                </w:div>
                                                <w:div w:id="1209609771">
                                                  <w:marLeft w:val="0"/>
                                                  <w:marRight w:val="0"/>
                                                  <w:marTop w:val="0"/>
                                                  <w:marBottom w:val="0"/>
                                                  <w:divBdr>
                                                    <w:top w:val="none" w:sz="0" w:space="0" w:color="auto"/>
                                                    <w:left w:val="none" w:sz="0" w:space="0" w:color="auto"/>
                                                    <w:bottom w:val="none" w:sz="0" w:space="0" w:color="auto"/>
                                                    <w:right w:val="none" w:sz="0" w:space="0" w:color="auto"/>
                                                  </w:divBdr>
                                                </w:div>
                                                <w:div w:id="969672758">
                                                  <w:marLeft w:val="0"/>
                                                  <w:marRight w:val="0"/>
                                                  <w:marTop w:val="0"/>
                                                  <w:marBottom w:val="0"/>
                                                  <w:divBdr>
                                                    <w:top w:val="none" w:sz="0" w:space="0" w:color="auto"/>
                                                    <w:left w:val="none" w:sz="0" w:space="0" w:color="auto"/>
                                                    <w:bottom w:val="none" w:sz="0" w:space="0" w:color="auto"/>
                                                    <w:right w:val="none" w:sz="0" w:space="0" w:color="auto"/>
                                                  </w:divBdr>
                                                </w:div>
                                                <w:div w:id="197932348">
                                                  <w:marLeft w:val="0"/>
                                                  <w:marRight w:val="0"/>
                                                  <w:marTop w:val="0"/>
                                                  <w:marBottom w:val="0"/>
                                                  <w:divBdr>
                                                    <w:top w:val="none" w:sz="0" w:space="0" w:color="auto"/>
                                                    <w:left w:val="none" w:sz="0" w:space="0" w:color="auto"/>
                                                    <w:bottom w:val="none" w:sz="0" w:space="0" w:color="auto"/>
                                                    <w:right w:val="none" w:sz="0" w:space="0" w:color="auto"/>
                                                  </w:divBdr>
                                                </w:div>
                                                <w:div w:id="1551578200">
                                                  <w:marLeft w:val="0"/>
                                                  <w:marRight w:val="0"/>
                                                  <w:marTop w:val="0"/>
                                                  <w:marBottom w:val="0"/>
                                                  <w:divBdr>
                                                    <w:top w:val="none" w:sz="0" w:space="0" w:color="auto"/>
                                                    <w:left w:val="none" w:sz="0" w:space="0" w:color="auto"/>
                                                    <w:bottom w:val="none" w:sz="0" w:space="0" w:color="auto"/>
                                                    <w:right w:val="none" w:sz="0" w:space="0" w:color="auto"/>
                                                  </w:divBdr>
                                                </w:div>
                                                <w:div w:id="933711966">
                                                  <w:marLeft w:val="0"/>
                                                  <w:marRight w:val="0"/>
                                                  <w:marTop w:val="0"/>
                                                  <w:marBottom w:val="0"/>
                                                  <w:divBdr>
                                                    <w:top w:val="none" w:sz="0" w:space="0" w:color="auto"/>
                                                    <w:left w:val="none" w:sz="0" w:space="0" w:color="auto"/>
                                                    <w:bottom w:val="none" w:sz="0" w:space="0" w:color="auto"/>
                                                    <w:right w:val="none" w:sz="0" w:space="0" w:color="auto"/>
                                                  </w:divBdr>
                                                </w:div>
                                                <w:div w:id="1312324957">
                                                  <w:marLeft w:val="0"/>
                                                  <w:marRight w:val="0"/>
                                                  <w:marTop w:val="0"/>
                                                  <w:marBottom w:val="0"/>
                                                  <w:divBdr>
                                                    <w:top w:val="none" w:sz="0" w:space="0" w:color="auto"/>
                                                    <w:left w:val="none" w:sz="0" w:space="0" w:color="auto"/>
                                                    <w:bottom w:val="none" w:sz="0" w:space="0" w:color="auto"/>
                                                    <w:right w:val="none" w:sz="0" w:space="0" w:color="auto"/>
                                                  </w:divBdr>
                                                </w:div>
                                                <w:div w:id="32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6142">
                                      <w:marLeft w:val="0"/>
                                      <w:marRight w:val="0"/>
                                      <w:marTop w:val="0"/>
                                      <w:marBottom w:val="0"/>
                                      <w:divBdr>
                                        <w:top w:val="none" w:sz="0" w:space="0" w:color="auto"/>
                                        <w:left w:val="none" w:sz="0" w:space="0" w:color="auto"/>
                                        <w:bottom w:val="none" w:sz="0" w:space="0" w:color="auto"/>
                                        <w:right w:val="none" w:sz="0" w:space="0" w:color="auto"/>
                                      </w:divBdr>
                                      <w:divsChild>
                                        <w:div w:id="742995368">
                                          <w:marLeft w:val="0"/>
                                          <w:marRight w:val="0"/>
                                          <w:marTop w:val="0"/>
                                          <w:marBottom w:val="0"/>
                                          <w:divBdr>
                                            <w:top w:val="none" w:sz="0" w:space="0" w:color="auto"/>
                                            <w:left w:val="none" w:sz="0" w:space="0" w:color="auto"/>
                                            <w:bottom w:val="none" w:sz="0" w:space="0" w:color="auto"/>
                                            <w:right w:val="none" w:sz="0" w:space="0" w:color="auto"/>
                                          </w:divBdr>
                                          <w:divsChild>
                                            <w:div w:id="549805581">
                                              <w:marLeft w:val="0"/>
                                              <w:marRight w:val="0"/>
                                              <w:marTop w:val="0"/>
                                              <w:marBottom w:val="0"/>
                                              <w:divBdr>
                                                <w:top w:val="none" w:sz="0" w:space="0" w:color="auto"/>
                                                <w:left w:val="none" w:sz="0" w:space="0" w:color="auto"/>
                                                <w:bottom w:val="none" w:sz="0" w:space="0" w:color="auto"/>
                                                <w:right w:val="none" w:sz="0" w:space="0" w:color="auto"/>
                                              </w:divBdr>
                                            </w:div>
                                            <w:div w:id="1044138668">
                                              <w:marLeft w:val="0"/>
                                              <w:marRight w:val="0"/>
                                              <w:marTop w:val="0"/>
                                              <w:marBottom w:val="0"/>
                                              <w:divBdr>
                                                <w:top w:val="none" w:sz="0" w:space="0" w:color="auto"/>
                                                <w:left w:val="none" w:sz="0" w:space="0" w:color="auto"/>
                                                <w:bottom w:val="none" w:sz="0" w:space="0" w:color="auto"/>
                                                <w:right w:val="none" w:sz="0" w:space="0" w:color="auto"/>
                                              </w:divBdr>
                                            </w:div>
                                            <w:div w:id="1085224984">
                                              <w:marLeft w:val="0"/>
                                              <w:marRight w:val="0"/>
                                              <w:marTop w:val="0"/>
                                              <w:marBottom w:val="0"/>
                                              <w:divBdr>
                                                <w:top w:val="none" w:sz="0" w:space="0" w:color="auto"/>
                                                <w:left w:val="none" w:sz="0" w:space="0" w:color="auto"/>
                                                <w:bottom w:val="none" w:sz="0" w:space="0" w:color="auto"/>
                                                <w:right w:val="none" w:sz="0" w:space="0" w:color="auto"/>
                                              </w:divBdr>
                                            </w:div>
                                            <w:div w:id="354237464">
                                              <w:marLeft w:val="0"/>
                                              <w:marRight w:val="0"/>
                                              <w:marTop w:val="0"/>
                                              <w:marBottom w:val="0"/>
                                              <w:divBdr>
                                                <w:top w:val="none" w:sz="0" w:space="0" w:color="auto"/>
                                                <w:left w:val="none" w:sz="0" w:space="0" w:color="auto"/>
                                                <w:bottom w:val="none" w:sz="0" w:space="0" w:color="auto"/>
                                                <w:right w:val="none" w:sz="0" w:space="0" w:color="auto"/>
                                              </w:divBdr>
                                            </w:div>
                                            <w:div w:id="160000758">
                                              <w:marLeft w:val="0"/>
                                              <w:marRight w:val="0"/>
                                              <w:marTop w:val="0"/>
                                              <w:marBottom w:val="0"/>
                                              <w:divBdr>
                                                <w:top w:val="none" w:sz="0" w:space="0" w:color="auto"/>
                                                <w:left w:val="none" w:sz="0" w:space="0" w:color="auto"/>
                                                <w:bottom w:val="none" w:sz="0" w:space="0" w:color="auto"/>
                                                <w:right w:val="none" w:sz="0" w:space="0" w:color="auto"/>
                                              </w:divBdr>
                                            </w:div>
                                            <w:div w:id="56443850">
                                              <w:marLeft w:val="0"/>
                                              <w:marRight w:val="0"/>
                                              <w:marTop w:val="0"/>
                                              <w:marBottom w:val="0"/>
                                              <w:divBdr>
                                                <w:top w:val="none" w:sz="0" w:space="0" w:color="auto"/>
                                                <w:left w:val="none" w:sz="0" w:space="0" w:color="auto"/>
                                                <w:bottom w:val="none" w:sz="0" w:space="0" w:color="auto"/>
                                                <w:right w:val="none" w:sz="0" w:space="0" w:color="auto"/>
                                              </w:divBdr>
                                            </w:div>
                                            <w:div w:id="966204820">
                                              <w:marLeft w:val="0"/>
                                              <w:marRight w:val="0"/>
                                              <w:marTop w:val="0"/>
                                              <w:marBottom w:val="0"/>
                                              <w:divBdr>
                                                <w:top w:val="none" w:sz="0" w:space="0" w:color="auto"/>
                                                <w:left w:val="none" w:sz="0" w:space="0" w:color="auto"/>
                                                <w:bottom w:val="none" w:sz="0" w:space="0" w:color="auto"/>
                                                <w:right w:val="none" w:sz="0" w:space="0" w:color="auto"/>
                                              </w:divBdr>
                                            </w:div>
                                            <w:div w:id="1037120488">
                                              <w:marLeft w:val="0"/>
                                              <w:marRight w:val="0"/>
                                              <w:marTop w:val="0"/>
                                              <w:marBottom w:val="0"/>
                                              <w:divBdr>
                                                <w:top w:val="none" w:sz="0" w:space="0" w:color="auto"/>
                                                <w:left w:val="none" w:sz="0" w:space="0" w:color="auto"/>
                                                <w:bottom w:val="none" w:sz="0" w:space="0" w:color="auto"/>
                                                <w:right w:val="none" w:sz="0" w:space="0" w:color="auto"/>
                                              </w:divBdr>
                                            </w:div>
                                            <w:div w:id="1547791013">
                                              <w:marLeft w:val="0"/>
                                              <w:marRight w:val="0"/>
                                              <w:marTop w:val="0"/>
                                              <w:marBottom w:val="0"/>
                                              <w:divBdr>
                                                <w:top w:val="none" w:sz="0" w:space="0" w:color="auto"/>
                                                <w:left w:val="none" w:sz="0" w:space="0" w:color="auto"/>
                                                <w:bottom w:val="none" w:sz="0" w:space="0" w:color="auto"/>
                                                <w:right w:val="none" w:sz="0" w:space="0" w:color="auto"/>
                                              </w:divBdr>
                                            </w:div>
                                            <w:div w:id="1521890178">
                                              <w:marLeft w:val="0"/>
                                              <w:marRight w:val="0"/>
                                              <w:marTop w:val="0"/>
                                              <w:marBottom w:val="0"/>
                                              <w:divBdr>
                                                <w:top w:val="none" w:sz="0" w:space="0" w:color="auto"/>
                                                <w:left w:val="none" w:sz="0" w:space="0" w:color="auto"/>
                                                <w:bottom w:val="none" w:sz="0" w:space="0" w:color="auto"/>
                                                <w:right w:val="none" w:sz="0" w:space="0" w:color="auto"/>
                                              </w:divBdr>
                                            </w:div>
                                            <w:div w:id="417404449">
                                              <w:marLeft w:val="0"/>
                                              <w:marRight w:val="0"/>
                                              <w:marTop w:val="0"/>
                                              <w:marBottom w:val="0"/>
                                              <w:divBdr>
                                                <w:top w:val="none" w:sz="0" w:space="0" w:color="auto"/>
                                                <w:left w:val="none" w:sz="0" w:space="0" w:color="auto"/>
                                                <w:bottom w:val="none" w:sz="0" w:space="0" w:color="auto"/>
                                                <w:right w:val="none" w:sz="0" w:space="0" w:color="auto"/>
                                              </w:divBdr>
                                            </w:div>
                                            <w:div w:id="1816795973">
                                              <w:marLeft w:val="0"/>
                                              <w:marRight w:val="0"/>
                                              <w:marTop w:val="0"/>
                                              <w:marBottom w:val="0"/>
                                              <w:divBdr>
                                                <w:top w:val="none" w:sz="0" w:space="0" w:color="auto"/>
                                                <w:left w:val="none" w:sz="0" w:space="0" w:color="auto"/>
                                                <w:bottom w:val="none" w:sz="0" w:space="0" w:color="auto"/>
                                                <w:right w:val="none" w:sz="0" w:space="0" w:color="auto"/>
                                              </w:divBdr>
                                            </w:div>
                                            <w:div w:id="1081683095">
                                              <w:marLeft w:val="0"/>
                                              <w:marRight w:val="0"/>
                                              <w:marTop w:val="0"/>
                                              <w:marBottom w:val="0"/>
                                              <w:divBdr>
                                                <w:top w:val="none" w:sz="0" w:space="0" w:color="auto"/>
                                                <w:left w:val="none" w:sz="0" w:space="0" w:color="auto"/>
                                                <w:bottom w:val="none" w:sz="0" w:space="0" w:color="auto"/>
                                                <w:right w:val="none" w:sz="0" w:space="0" w:color="auto"/>
                                              </w:divBdr>
                                            </w:div>
                                            <w:div w:id="1106080591">
                                              <w:marLeft w:val="0"/>
                                              <w:marRight w:val="0"/>
                                              <w:marTop w:val="0"/>
                                              <w:marBottom w:val="0"/>
                                              <w:divBdr>
                                                <w:top w:val="none" w:sz="0" w:space="0" w:color="auto"/>
                                                <w:left w:val="none" w:sz="0" w:space="0" w:color="auto"/>
                                                <w:bottom w:val="none" w:sz="0" w:space="0" w:color="auto"/>
                                                <w:right w:val="none" w:sz="0" w:space="0" w:color="auto"/>
                                              </w:divBdr>
                                            </w:div>
                                            <w:div w:id="1404599052">
                                              <w:marLeft w:val="0"/>
                                              <w:marRight w:val="0"/>
                                              <w:marTop w:val="0"/>
                                              <w:marBottom w:val="0"/>
                                              <w:divBdr>
                                                <w:top w:val="none" w:sz="0" w:space="0" w:color="auto"/>
                                                <w:left w:val="none" w:sz="0" w:space="0" w:color="auto"/>
                                                <w:bottom w:val="none" w:sz="0" w:space="0" w:color="auto"/>
                                                <w:right w:val="none" w:sz="0" w:space="0" w:color="auto"/>
                                              </w:divBdr>
                                            </w:div>
                                            <w:div w:id="456412158">
                                              <w:marLeft w:val="0"/>
                                              <w:marRight w:val="0"/>
                                              <w:marTop w:val="0"/>
                                              <w:marBottom w:val="0"/>
                                              <w:divBdr>
                                                <w:top w:val="none" w:sz="0" w:space="0" w:color="auto"/>
                                                <w:left w:val="none" w:sz="0" w:space="0" w:color="auto"/>
                                                <w:bottom w:val="none" w:sz="0" w:space="0" w:color="auto"/>
                                                <w:right w:val="none" w:sz="0" w:space="0" w:color="auto"/>
                                              </w:divBdr>
                                            </w:div>
                                            <w:div w:id="2044476015">
                                              <w:marLeft w:val="0"/>
                                              <w:marRight w:val="0"/>
                                              <w:marTop w:val="0"/>
                                              <w:marBottom w:val="0"/>
                                              <w:divBdr>
                                                <w:top w:val="none" w:sz="0" w:space="0" w:color="auto"/>
                                                <w:left w:val="none" w:sz="0" w:space="0" w:color="auto"/>
                                                <w:bottom w:val="none" w:sz="0" w:space="0" w:color="auto"/>
                                                <w:right w:val="none" w:sz="0" w:space="0" w:color="auto"/>
                                              </w:divBdr>
                                            </w:div>
                                            <w:div w:id="1450200419">
                                              <w:marLeft w:val="0"/>
                                              <w:marRight w:val="0"/>
                                              <w:marTop w:val="0"/>
                                              <w:marBottom w:val="0"/>
                                              <w:divBdr>
                                                <w:top w:val="none" w:sz="0" w:space="0" w:color="auto"/>
                                                <w:left w:val="none" w:sz="0" w:space="0" w:color="auto"/>
                                                <w:bottom w:val="none" w:sz="0" w:space="0" w:color="auto"/>
                                                <w:right w:val="none" w:sz="0" w:space="0" w:color="auto"/>
                                              </w:divBdr>
                                            </w:div>
                                            <w:div w:id="170264693">
                                              <w:marLeft w:val="0"/>
                                              <w:marRight w:val="0"/>
                                              <w:marTop w:val="0"/>
                                              <w:marBottom w:val="0"/>
                                              <w:divBdr>
                                                <w:top w:val="none" w:sz="0" w:space="0" w:color="auto"/>
                                                <w:left w:val="none" w:sz="0" w:space="0" w:color="auto"/>
                                                <w:bottom w:val="none" w:sz="0" w:space="0" w:color="auto"/>
                                                <w:right w:val="none" w:sz="0" w:space="0" w:color="auto"/>
                                              </w:divBdr>
                                              <w:divsChild>
                                                <w:div w:id="1649626611">
                                                  <w:marLeft w:val="0"/>
                                                  <w:marRight w:val="0"/>
                                                  <w:marTop w:val="0"/>
                                                  <w:marBottom w:val="0"/>
                                                  <w:divBdr>
                                                    <w:top w:val="none" w:sz="0" w:space="0" w:color="auto"/>
                                                    <w:left w:val="none" w:sz="0" w:space="0" w:color="auto"/>
                                                    <w:bottom w:val="none" w:sz="0" w:space="0" w:color="auto"/>
                                                    <w:right w:val="none" w:sz="0" w:space="0" w:color="auto"/>
                                                  </w:divBdr>
                                                </w:div>
                                                <w:div w:id="1967809616">
                                                  <w:marLeft w:val="0"/>
                                                  <w:marRight w:val="0"/>
                                                  <w:marTop w:val="0"/>
                                                  <w:marBottom w:val="0"/>
                                                  <w:divBdr>
                                                    <w:top w:val="none" w:sz="0" w:space="0" w:color="auto"/>
                                                    <w:left w:val="none" w:sz="0" w:space="0" w:color="auto"/>
                                                    <w:bottom w:val="none" w:sz="0" w:space="0" w:color="auto"/>
                                                    <w:right w:val="none" w:sz="0" w:space="0" w:color="auto"/>
                                                  </w:divBdr>
                                                </w:div>
                                                <w:div w:id="48917507">
                                                  <w:marLeft w:val="0"/>
                                                  <w:marRight w:val="0"/>
                                                  <w:marTop w:val="0"/>
                                                  <w:marBottom w:val="0"/>
                                                  <w:divBdr>
                                                    <w:top w:val="none" w:sz="0" w:space="0" w:color="auto"/>
                                                    <w:left w:val="none" w:sz="0" w:space="0" w:color="auto"/>
                                                    <w:bottom w:val="none" w:sz="0" w:space="0" w:color="auto"/>
                                                    <w:right w:val="none" w:sz="0" w:space="0" w:color="auto"/>
                                                  </w:divBdr>
                                                </w:div>
                                                <w:div w:id="1700935897">
                                                  <w:marLeft w:val="0"/>
                                                  <w:marRight w:val="0"/>
                                                  <w:marTop w:val="0"/>
                                                  <w:marBottom w:val="0"/>
                                                  <w:divBdr>
                                                    <w:top w:val="none" w:sz="0" w:space="0" w:color="auto"/>
                                                    <w:left w:val="none" w:sz="0" w:space="0" w:color="auto"/>
                                                    <w:bottom w:val="none" w:sz="0" w:space="0" w:color="auto"/>
                                                    <w:right w:val="none" w:sz="0" w:space="0" w:color="auto"/>
                                                  </w:divBdr>
                                                </w:div>
                                                <w:div w:id="1759129272">
                                                  <w:marLeft w:val="0"/>
                                                  <w:marRight w:val="0"/>
                                                  <w:marTop w:val="0"/>
                                                  <w:marBottom w:val="0"/>
                                                  <w:divBdr>
                                                    <w:top w:val="none" w:sz="0" w:space="0" w:color="auto"/>
                                                    <w:left w:val="none" w:sz="0" w:space="0" w:color="auto"/>
                                                    <w:bottom w:val="none" w:sz="0" w:space="0" w:color="auto"/>
                                                    <w:right w:val="none" w:sz="0" w:space="0" w:color="auto"/>
                                                  </w:divBdr>
                                                </w:div>
                                                <w:div w:id="1294214830">
                                                  <w:marLeft w:val="0"/>
                                                  <w:marRight w:val="0"/>
                                                  <w:marTop w:val="0"/>
                                                  <w:marBottom w:val="0"/>
                                                  <w:divBdr>
                                                    <w:top w:val="none" w:sz="0" w:space="0" w:color="auto"/>
                                                    <w:left w:val="none" w:sz="0" w:space="0" w:color="auto"/>
                                                    <w:bottom w:val="none" w:sz="0" w:space="0" w:color="auto"/>
                                                    <w:right w:val="none" w:sz="0" w:space="0" w:color="auto"/>
                                                  </w:divBdr>
                                                </w:div>
                                                <w:div w:id="1995375674">
                                                  <w:marLeft w:val="0"/>
                                                  <w:marRight w:val="0"/>
                                                  <w:marTop w:val="0"/>
                                                  <w:marBottom w:val="0"/>
                                                  <w:divBdr>
                                                    <w:top w:val="none" w:sz="0" w:space="0" w:color="auto"/>
                                                    <w:left w:val="none" w:sz="0" w:space="0" w:color="auto"/>
                                                    <w:bottom w:val="none" w:sz="0" w:space="0" w:color="auto"/>
                                                    <w:right w:val="none" w:sz="0" w:space="0" w:color="auto"/>
                                                  </w:divBdr>
                                                </w:div>
                                                <w:div w:id="670452482">
                                                  <w:marLeft w:val="0"/>
                                                  <w:marRight w:val="0"/>
                                                  <w:marTop w:val="0"/>
                                                  <w:marBottom w:val="0"/>
                                                  <w:divBdr>
                                                    <w:top w:val="none" w:sz="0" w:space="0" w:color="auto"/>
                                                    <w:left w:val="none" w:sz="0" w:space="0" w:color="auto"/>
                                                    <w:bottom w:val="none" w:sz="0" w:space="0" w:color="auto"/>
                                                    <w:right w:val="none" w:sz="0" w:space="0" w:color="auto"/>
                                                  </w:divBdr>
                                                </w:div>
                                                <w:div w:id="562250675">
                                                  <w:marLeft w:val="0"/>
                                                  <w:marRight w:val="0"/>
                                                  <w:marTop w:val="0"/>
                                                  <w:marBottom w:val="0"/>
                                                  <w:divBdr>
                                                    <w:top w:val="none" w:sz="0" w:space="0" w:color="auto"/>
                                                    <w:left w:val="none" w:sz="0" w:space="0" w:color="auto"/>
                                                    <w:bottom w:val="none" w:sz="0" w:space="0" w:color="auto"/>
                                                    <w:right w:val="none" w:sz="0" w:space="0" w:color="auto"/>
                                                  </w:divBdr>
                                                </w:div>
                                                <w:div w:id="1353260114">
                                                  <w:marLeft w:val="0"/>
                                                  <w:marRight w:val="0"/>
                                                  <w:marTop w:val="0"/>
                                                  <w:marBottom w:val="0"/>
                                                  <w:divBdr>
                                                    <w:top w:val="none" w:sz="0" w:space="0" w:color="auto"/>
                                                    <w:left w:val="none" w:sz="0" w:space="0" w:color="auto"/>
                                                    <w:bottom w:val="none" w:sz="0" w:space="0" w:color="auto"/>
                                                    <w:right w:val="none" w:sz="0" w:space="0" w:color="auto"/>
                                                  </w:divBdr>
                                                </w:div>
                                                <w:div w:id="245648212">
                                                  <w:marLeft w:val="0"/>
                                                  <w:marRight w:val="0"/>
                                                  <w:marTop w:val="0"/>
                                                  <w:marBottom w:val="0"/>
                                                  <w:divBdr>
                                                    <w:top w:val="none" w:sz="0" w:space="0" w:color="auto"/>
                                                    <w:left w:val="none" w:sz="0" w:space="0" w:color="auto"/>
                                                    <w:bottom w:val="none" w:sz="0" w:space="0" w:color="auto"/>
                                                    <w:right w:val="none" w:sz="0" w:space="0" w:color="auto"/>
                                                  </w:divBdr>
                                                </w:div>
                                                <w:div w:id="1918662583">
                                                  <w:marLeft w:val="0"/>
                                                  <w:marRight w:val="0"/>
                                                  <w:marTop w:val="0"/>
                                                  <w:marBottom w:val="0"/>
                                                  <w:divBdr>
                                                    <w:top w:val="none" w:sz="0" w:space="0" w:color="auto"/>
                                                    <w:left w:val="none" w:sz="0" w:space="0" w:color="auto"/>
                                                    <w:bottom w:val="none" w:sz="0" w:space="0" w:color="auto"/>
                                                    <w:right w:val="none" w:sz="0" w:space="0" w:color="auto"/>
                                                  </w:divBdr>
                                                </w:div>
                                                <w:div w:id="1293444235">
                                                  <w:marLeft w:val="0"/>
                                                  <w:marRight w:val="0"/>
                                                  <w:marTop w:val="0"/>
                                                  <w:marBottom w:val="0"/>
                                                  <w:divBdr>
                                                    <w:top w:val="none" w:sz="0" w:space="0" w:color="auto"/>
                                                    <w:left w:val="none" w:sz="0" w:space="0" w:color="auto"/>
                                                    <w:bottom w:val="none" w:sz="0" w:space="0" w:color="auto"/>
                                                    <w:right w:val="none" w:sz="0" w:space="0" w:color="auto"/>
                                                  </w:divBdr>
                                                </w:div>
                                                <w:div w:id="1463035405">
                                                  <w:marLeft w:val="0"/>
                                                  <w:marRight w:val="0"/>
                                                  <w:marTop w:val="0"/>
                                                  <w:marBottom w:val="0"/>
                                                  <w:divBdr>
                                                    <w:top w:val="none" w:sz="0" w:space="0" w:color="auto"/>
                                                    <w:left w:val="none" w:sz="0" w:space="0" w:color="auto"/>
                                                    <w:bottom w:val="none" w:sz="0" w:space="0" w:color="auto"/>
                                                    <w:right w:val="none" w:sz="0" w:space="0" w:color="auto"/>
                                                  </w:divBdr>
                                                </w:div>
                                                <w:div w:id="1127705097">
                                                  <w:marLeft w:val="0"/>
                                                  <w:marRight w:val="0"/>
                                                  <w:marTop w:val="0"/>
                                                  <w:marBottom w:val="0"/>
                                                  <w:divBdr>
                                                    <w:top w:val="none" w:sz="0" w:space="0" w:color="auto"/>
                                                    <w:left w:val="none" w:sz="0" w:space="0" w:color="auto"/>
                                                    <w:bottom w:val="none" w:sz="0" w:space="0" w:color="auto"/>
                                                    <w:right w:val="none" w:sz="0" w:space="0" w:color="auto"/>
                                                  </w:divBdr>
                                                </w:div>
                                                <w:div w:id="294990464">
                                                  <w:marLeft w:val="0"/>
                                                  <w:marRight w:val="0"/>
                                                  <w:marTop w:val="0"/>
                                                  <w:marBottom w:val="0"/>
                                                  <w:divBdr>
                                                    <w:top w:val="none" w:sz="0" w:space="0" w:color="auto"/>
                                                    <w:left w:val="none" w:sz="0" w:space="0" w:color="auto"/>
                                                    <w:bottom w:val="none" w:sz="0" w:space="0" w:color="auto"/>
                                                    <w:right w:val="none" w:sz="0" w:space="0" w:color="auto"/>
                                                  </w:divBdr>
                                                </w:div>
                                                <w:div w:id="1946499220">
                                                  <w:marLeft w:val="0"/>
                                                  <w:marRight w:val="0"/>
                                                  <w:marTop w:val="0"/>
                                                  <w:marBottom w:val="0"/>
                                                  <w:divBdr>
                                                    <w:top w:val="none" w:sz="0" w:space="0" w:color="auto"/>
                                                    <w:left w:val="none" w:sz="0" w:space="0" w:color="auto"/>
                                                    <w:bottom w:val="none" w:sz="0" w:space="0" w:color="auto"/>
                                                    <w:right w:val="none" w:sz="0" w:space="0" w:color="auto"/>
                                                  </w:divBdr>
                                                </w:div>
                                                <w:div w:id="4037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88492">
                                      <w:marLeft w:val="0"/>
                                      <w:marRight w:val="0"/>
                                      <w:marTop w:val="0"/>
                                      <w:marBottom w:val="0"/>
                                      <w:divBdr>
                                        <w:top w:val="none" w:sz="0" w:space="0" w:color="auto"/>
                                        <w:left w:val="none" w:sz="0" w:space="0" w:color="auto"/>
                                        <w:bottom w:val="none" w:sz="0" w:space="0" w:color="auto"/>
                                        <w:right w:val="none" w:sz="0" w:space="0" w:color="auto"/>
                                      </w:divBdr>
                                      <w:divsChild>
                                        <w:div w:id="373382513">
                                          <w:marLeft w:val="0"/>
                                          <w:marRight w:val="0"/>
                                          <w:marTop w:val="0"/>
                                          <w:marBottom w:val="0"/>
                                          <w:divBdr>
                                            <w:top w:val="none" w:sz="0" w:space="0" w:color="auto"/>
                                            <w:left w:val="none" w:sz="0" w:space="0" w:color="auto"/>
                                            <w:bottom w:val="none" w:sz="0" w:space="0" w:color="auto"/>
                                            <w:right w:val="none" w:sz="0" w:space="0" w:color="auto"/>
                                          </w:divBdr>
                                          <w:divsChild>
                                            <w:div w:id="1399983452">
                                              <w:marLeft w:val="0"/>
                                              <w:marRight w:val="0"/>
                                              <w:marTop w:val="0"/>
                                              <w:marBottom w:val="0"/>
                                              <w:divBdr>
                                                <w:top w:val="none" w:sz="0" w:space="0" w:color="auto"/>
                                                <w:left w:val="none" w:sz="0" w:space="0" w:color="auto"/>
                                                <w:bottom w:val="none" w:sz="0" w:space="0" w:color="auto"/>
                                                <w:right w:val="none" w:sz="0" w:space="0" w:color="auto"/>
                                              </w:divBdr>
                                            </w:div>
                                            <w:div w:id="466894239">
                                              <w:marLeft w:val="0"/>
                                              <w:marRight w:val="0"/>
                                              <w:marTop w:val="0"/>
                                              <w:marBottom w:val="0"/>
                                              <w:divBdr>
                                                <w:top w:val="none" w:sz="0" w:space="0" w:color="auto"/>
                                                <w:left w:val="none" w:sz="0" w:space="0" w:color="auto"/>
                                                <w:bottom w:val="none" w:sz="0" w:space="0" w:color="auto"/>
                                                <w:right w:val="none" w:sz="0" w:space="0" w:color="auto"/>
                                              </w:divBdr>
                                            </w:div>
                                            <w:div w:id="706489157">
                                              <w:marLeft w:val="0"/>
                                              <w:marRight w:val="0"/>
                                              <w:marTop w:val="0"/>
                                              <w:marBottom w:val="0"/>
                                              <w:divBdr>
                                                <w:top w:val="none" w:sz="0" w:space="0" w:color="auto"/>
                                                <w:left w:val="none" w:sz="0" w:space="0" w:color="auto"/>
                                                <w:bottom w:val="none" w:sz="0" w:space="0" w:color="auto"/>
                                                <w:right w:val="none" w:sz="0" w:space="0" w:color="auto"/>
                                              </w:divBdr>
                                            </w:div>
                                            <w:div w:id="2057467439">
                                              <w:marLeft w:val="0"/>
                                              <w:marRight w:val="0"/>
                                              <w:marTop w:val="0"/>
                                              <w:marBottom w:val="0"/>
                                              <w:divBdr>
                                                <w:top w:val="none" w:sz="0" w:space="0" w:color="auto"/>
                                                <w:left w:val="none" w:sz="0" w:space="0" w:color="auto"/>
                                                <w:bottom w:val="none" w:sz="0" w:space="0" w:color="auto"/>
                                                <w:right w:val="none" w:sz="0" w:space="0" w:color="auto"/>
                                              </w:divBdr>
                                            </w:div>
                                            <w:div w:id="606429245">
                                              <w:marLeft w:val="0"/>
                                              <w:marRight w:val="0"/>
                                              <w:marTop w:val="0"/>
                                              <w:marBottom w:val="0"/>
                                              <w:divBdr>
                                                <w:top w:val="none" w:sz="0" w:space="0" w:color="auto"/>
                                                <w:left w:val="none" w:sz="0" w:space="0" w:color="auto"/>
                                                <w:bottom w:val="none" w:sz="0" w:space="0" w:color="auto"/>
                                                <w:right w:val="none" w:sz="0" w:space="0" w:color="auto"/>
                                              </w:divBdr>
                                            </w:div>
                                            <w:div w:id="479425142">
                                              <w:marLeft w:val="0"/>
                                              <w:marRight w:val="0"/>
                                              <w:marTop w:val="0"/>
                                              <w:marBottom w:val="0"/>
                                              <w:divBdr>
                                                <w:top w:val="none" w:sz="0" w:space="0" w:color="auto"/>
                                                <w:left w:val="none" w:sz="0" w:space="0" w:color="auto"/>
                                                <w:bottom w:val="none" w:sz="0" w:space="0" w:color="auto"/>
                                                <w:right w:val="none" w:sz="0" w:space="0" w:color="auto"/>
                                              </w:divBdr>
                                            </w:div>
                                            <w:div w:id="976959596">
                                              <w:marLeft w:val="0"/>
                                              <w:marRight w:val="0"/>
                                              <w:marTop w:val="0"/>
                                              <w:marBottom w:val="0"/>
                                              <w:divBdr>
                                                <w:top w:val="none" w:sz="0" w:space="0" w:color="auto"/>
                                                <w:left w:val="none" w:sz="0" w:space="0" w:color="auto"/>
                                                <w:bottom w:val="none" w:sz="0" w:space="0" w:color="auto"/>
                                                <w:right w:val="none" w:sz="0" w:space="0" w:color="auto"/>
                                              </w:divBdr>
                                            </w:div>
                                            <w:div w:id="179515572">
                                              <w:marLeft w:val="0"/>
                                              <w:marRight w:val="0"/>
                                              <w:marTop w:val="0"/>
                                              <w:marBottom w:val="0"/>
                                              <w:divBdr>
                                                <w:top w:val="none" w:sz="0" w:space="0" w:color="auto"/>
                                                <w:left w:val="none" w:sz="0" w:space="0" w:color="auto"/>
                                                <w:bottom w:val="none" w:sz="0" w:space="0" w:color="auto"/>
                                                <w:right w:val="none" w:sz="0" w:space="0" w:color="auto"/>
                                              </w:divBdr>
                                              <w:divsChild>
                                                <w:div w:id="538323130">
                                                  <w:marLeft w:val="0"/>
                                                  <w:marRight w:val="0"/>
                                                  <w:marTop w:val="0"/>
                                                  <w:marBottom w:val="0"/>
                                                  <w:divBdr>
                                                    <w:top w:val="none" w:sz="0" w:space="0" w:color="auto"/>
                                                    <w:left w:val="none" w:sz="0" w:space="0" w:color="auto"/>
                                                    <w:bottom w:val="none" w:sz="0" w:space="0" w:color="auto"/>
                                                    <w:right w:val="none" w:sz="0" w:space="0" w:color="auto"/>
                                                  </w:divBdr>
                                                </w:div>
                                                <w:div w:id="1842500678">
                                                  <w:marLeft w:val="0"/>
                                                  <w:marRight w:val="0"/>
                                                  <w:marTop w:val="0"/>
                                                  <w:marBottom w:val="0"/>
                                                  <w:divBdr>
                                                    <w:top w:val="none" w:sz="0" w:space="0" w:color="auto"/>
                                                    <w:left w:val="none" w:sz="0" w:space="0" w:color="auto"/>
                                                    <w:bottom w:val="none" w:sz="0" w:space="0" w:color="auto"/>
                                                    <w:right w:val="none" w:sz="0" w:space="0" w:color="auto"/>
                                                  </w:divBdr>
                                                </w:div>
                                                <w:div w:id="552622846">
                                                  <w:marLeft w:val="0"/>
                                                  <w:marRight w:val="0"/>
                                                  <w:marTop w:val="0"/>
                                                  <w:marBottom w:val="0"/>
                                                  <w:divBdr>
                                                    <w:top w:val="none" w:sz="0" w:space="0" w:color="auto"/>
                                                    <w:left w:val="none" w:sz="0" w:space="0" w:color="auto"/>
                                                    <w:bottom w:val="none" w:sz="0" w:space="0" w:color="auto"/>
                                                    <w:right w:val="none" w:sz="0" w:space="0" w:color="auto"/>
                                                  </w:divBdr>
                                                </w:div>
                                                <w:div w:id="1835101072">
                                                  <w:marLeft w:val="0"/>
                                                  <w:marRight w:val="0"/>
                                                  <w:marTop w:val="0"/>
                                                  <w:marBottom w:val="0"/>
                                                  <w:divBdr>
                                                    <w:top w:val="none" w:sz="0" w:space="0" w:color="auto"/>
                                                    <w:left w:val="none" w:sz="0" w:space="0" w:color="auto"/>
                                                    <w:bottom w:val="none" w:sz="0" w:space="0" w:color="auto"/>
                                                    <w:right w:val="none" w:sz="0" w:space="0" w:color="auto"/>
                                                  </w:divBdr>
                                                </w:div>
                                                <w:div w:id="524253353">
                                                  <w:marLeft w:val="0"/>
                                                  <w:marRight w:val="0"/>
                                                  <w:marTop w:val="0"/>
                                                  <w:marBottom w:val="0"/>
                                                  <w:divBdr>
                                                    <w:top w:val="none" w:sz="0" w:space="0" w:color="auto"/>
                                                    <w:left w:val="none" w:sz="0" w:space="0" w:color="auto"/>
                                                    <w:bottom w:val="none" w:sz="0" w:space="0" w:color="auto"/>
                                                    <w:right w:val="none" w:sz="0" w:space="0" w:color="auto"/>
                                                  </w:divBdr>
                                                </w:div>
                                                <w:div w:id="419758087">
                                                  <w:marLeft w:val="0"/>
                                                  <w:marRight w:val="0"/>
                                                  <w:marTop w:val="0"/>
                                                  <w:marBottom w:val="0"/>
                                                  <w:divBdr>
                                                    <w:top w:val="none" w:sz="0" w:space="0" w:color="auto"/>
                                                    <w:left w:val="none" w:sz="0" w:space="0" w:color="auto"/>
                                                    <w:bottom w:val="none" w:sz="0" w:space="0" w:color="auto"/>
                                                    <w:right w:val="none" w:sz="0" w:space="0" w:color="auto"/>
                                                  </w:divBdr>
                                                </w:div>
                                                <w:div w:id="2805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69877">
                                      <w:marLeft w:val="0"/>
                                      <w:marRight w:val="0"/>
                                      <w:marTop w:val="0"/>
                                      <w:marBottom w:val="0"/>
                                      <w:divBdr>
                                        <w:top w:val="none" w:sz="0" w:space="0" w:color="auto"/>
                                        <w:left w:val="none" w:sz="0" w:space="0" w:color="auto"/>
                                        <w:bottom w:val="none" w:sz="0" w:space="0" w:color="auto"/>
                                        <w:right w:val="none" w:sz="0" w:space="0" w:color="auto"/>
                                      </w:divBdr>
                                      <w:divsChild>
                                        <w:div w:id="1353415131">
                                          <w:marLeft w:val="0"/>
                                          <w:marRight w:val="0"/>
                                          <w:marTop w:val="0"/>
                                          <w:marBottom w:val="0"/>
                                          <w:divBdr>
                                            <w:top w:val="none" w:sz="0" w:space="0" w:color="auto"/>
                                            <w:left w:val="none" w:sz="0" w:space="0" w:color="auto"/>
                                            <w:bottom w:val="none" w:sz="0" w:space="0" w:color="auto"/>
                                            <w:right w:val="none" w:sz="0" w:space="0" w:color="auto"/>
                                          </w:divBdr>
                                          <w:divsChild>
                                            <w:div w:id="1843350157">
                                              <w:marLeft w:val="0"/>
                                              <w:marRight w:val="0"/>
                                              <w:marTop w:val="0"/>
                                              <w:marBottom w:val="0"/>
                                              <w:divBdr>
                                                <w:top w:val="none" w:sz="0" w:space="0" w:color="auto"/>
                                                <w:left w:val="none" w:sz="0" w:space="0" w:color="auto"/>
                                                <w:bottom w:val="none" w:sz="0" w:space="0" w:color="auto"/>
                                                <w:right w:val="none" w:sz="0" w:space="0" w:color="auto"/>
                                              </w:divBdr>
                                            </w:div>
                                            <w:div w:id="713389026">
                                              <w:marLeft w:val="0"/>
                                              <w:marRight w:val="0"/>
                                              <w:marTop w:val="0"/>
                                              <w:marBottom w:val="0"/>
                                              <w:divBdr>
                                                <w:top w:val="none" w:sz="0" w:space="0" w:color="auto"/>
                                                <w:left w:val="none" w:sz="0" w:space="0" w:color="auto"/>
                                                <w:bottom w:val="none" w:sz="0" w:space="0" w:color="auto"/>
                                                <w:right w:val="none" w:sz="0" w:space="0" w:color="auto"/>
                                              </w:divBdr>
                                            </w:div>
                                            <w:div w:id="1587685438">
                                              <w:marLeft w:val="0"/>
                                              <w:marRight w:val="0"/>
                                              <w:marTop w:val="0"/>
                                              <w:marBottom w:val="0"/>
                                              <w:divBdr>
                                                <w:top w:val="none" w:sz="0" w:space="0" w:color="auto"/>
                                                <w:left w:val="none" w:sz="0" w:space="0" w:color="auto"/>
                                                <w:bottom w:val="none" w:sz="0" w:space="0" w:color="auto"/>
                                                <w:right w:val="none" w:sz="0" w:space="0" w:color="auto"/>
                                              </w:divBdr>
                                            </w:div>
                                            <w:div w:id="1816873523">
                                              <w:marLeft w:val="0"/>
                                              <w:marRight w:val="0"/>
                                              <w:marTop w:val="0"/>
                                              <w:marBottom w:val="0"/>
                                              <w:divBdr>
                                                <w:top w:val="none" w:sz="0" w:space="0" w:color="auto"/>
                                                <w:left w:val="none" w:sz="0" w:space="0" w:color="auto"/>
                                                <w:bottom w:val="none" w:sz="0" w:space="0" w:color="auto"/>
                                                <w:right w:val="none" w:sz="0" w:space="0" w:color="auto"/>
                                              </w:divBdr>
                                            </w:div>
                                            <w:div w:id="685064046">
                                              <w:marLeft w:val="0"/>
                                              <w:marRight w:val="0"/>
                                              <w:marTop w:val="0"/>
                                              <w:marBottom w:val="0"/>
                                              <w:divBdr>
                                                <w:top w:val="none" w:sz="0" w:space="0" w:color="auto"/>
                                                <w:left w:val="none" w:sz="0" w:space="0" w:color="auto"/>
                                                <w:bottom w:val="none" w:sz="0" w:space="0" w:color="auto"/>
                                                <w:right w:val="none" w:sz="0" w:space="0" w:color="auto"/>
                                              </w:divBdr>
                                            </w:div>
                                            <w:div w:id="1876459205">
                                              <w:marLeft w:val="0"/>
                                              <w:marRight w:val="0"/>
                                              <w:marTop w:val="0"/>
                                              <w:marBottom w:val="0"/>
                                              <w:divBdr>
                                                <w:top w:val="none" w:sz="0" w:space="0" w:color="auto"/>
                                                <w:left w:val="none" w:sz="0" w:space="0" w:color="auto"/>
                                                <w:bottom w:val="none" w:sz="0" w:space="0" w:color="auto"/>
                                                <w:right w:val="none" w:sz="0" w:space="0" w:color="auto"/>
                                              </w:divBdr>
                                            </w:div>
                                            <w:div w:id="1958295431">
                                              <w:marLeft w:val="0"/>
                                              <w:marRight w:val="0"/>
                                              <w:marTop w:val="0"/>
                                              <w:marBottom w:val="0"/>
                                              <w:divBdr>
                                                <w:top w:val="none" w:sz="0" w:space="0" w:color="auto"/>
                                                <w:left w:val="none" w:sz="0" w:space="0" w:color="auto"/>
                                                <w:bottom w:val="none" w:sz="0" w:space="0" w:color="auto"/>
                                                <w:right w:val="none" w:sz="0" w:space="0" w:color="auto"/>
                                              </w:divBdr>
                                            </w:div>
                                            <w:div w:id="1487622877">
                                              <w:marLeft w:val="0"/>
                                              <w:marRight w:val="0"/>
                                              <w:marTop w:val="0"/>
                                              <w:marBottom w:val="0"/>
                                              <w:divBdr>
                                                <w:top w:val="none" w:sz="0" w:space="0" w:color="auto"/>
                                                <w:left w:val="none" w:sz="0" w:space="0" w:color="auto"/>
                                                <w:bottom w:val="none" w:sz="0" w:space="0" w:color="auto"/>
                                                <w:right w:val="none" w:sz="0" w:space="0" w:color="auto"/>
                                              </w:divBdr>
                                            </w:div>
                                            <w:div w:id="366219427">
                                              <w:marLeft w:val="0"/>
                                              <w:marRight w:val="0"/>
                                              <w:marTop w:val="0"/>
                                              <w:marBottom w:val="0"/>
                                              <w:divBdr>
                                                <w:top w:val="none" w:sz="0" w:space="0" w:color="auto"/>
                                                <w:left w:val="none" w:sz="0" w:space="0" w:color="auto"/>
                                                <w:bottom w:val="none" w:sz="0" w:space="0" w:color="auto"/>
                                                <w:right w:val="none" w:sz="0" w:space="0" w:color="auto"/>
                                              </w:divBdr>
                                            </w:div>
                                            <w:div w:id="89862182">
                                              <w:marLeft w:val="0"/>
                                              <w:marRight w:val="0"/>
                                              <w:marTop w:val="0"/>
                                              <w:marBottom w:val="0"/>
                                              <w:divBdr>
                                                <w:top w:val="none" w:sz="0" w:space="0" w:color="auto"/>
                                                <w:left w:val="none" w:sz="0" w:space="0" w:color="auto"/>
                                                <w:bottom w:val="none" w:sz="0" w:space="0" w:color="auto"/>
                                                <w:right w:val="none" w:sz="0" w:space="0" w:color="auto"/>
                                              </w:divBdr>
                                              <w:divsChild>
                                                <w:div w:id="1352418773">
                                                  <w:marLeft w:val="0"/>
                                                  <w:marRight w:val="0"/>
                                                  <w:marTop w:val="0"/>
                                                  <w:marBottom w:val="0"/>
                                                  <w:divBdr>
                                                    <w:top w:val="none" w:sz="0" w:space="0" w:color="auto"/>
                                                    <w:left w:val="none" w:sz="0" w:space="0" w:color="auto"/>
                                                    <w:bottom w:val="none" w:sz="0" w:space="0" w:color="auto"/>
                                                    <w:right w:val="none" w:sz="0" w:space="0" w:color="auto"/>
                                                  </w:divBdr>
                                                </w:div>
                                                <w:div w:id="682172151">
                                                  <w:marLeft w:val="0"/>
                                                  <w:marRight w:val="0"/>
                                                  <w:marTop w:val="0"/>
                                                  <w:marBottom w:val="0"/>
                                                  <w:divBdr>
                                                    <w:top w:val="none" w:sz="0" w:space="0" w:color="auto"/>
                                                    <w:left w:val="none" w:sz="0" w:space="0" w:color="auto"/>
                                                    <w:bottom w:val="none" w:sz="0" w:space="0" w:color="auto"/>
                                                    <w:right w:val="none" w:sz="0" w:space="0" w:color="auto"/>
                                                  </w:divBdr>
                                                </w:div>
                                                <w:div w:id="2018189869">
                                                  <w:marLeft w:val="0"/>
                                                  <w:marRight w:val="0"/>
                                                  <w:marTop w:val="0"/>
                                                  <w:marBottom w:val="0"/>
                                                  <w:divBdr>
                                                    <w:top w:val="none" w:sz="0" w:space="0" w:color="auto"/>
                                                    <w:left w:val="none" w:sz="0" w:space="0" w:color="auto"/>
                                                    <w:bottom w:val="none" w:sz="0" w:space="0" w:color="auto"/>
                                                    <w:right w:val="none" w:sz="0" w:space="0" w:color="auto"/>
                                                  </w:divBdr>
                                                </w:div>
                                                <w:div w:id="460617133">
                                                  <w:marLeft w:val="0"/>
                                                  <w:marRight w:val="0"/>
                                                  <w:marTop w:val="0"/>
                                                  <w:marBottom w:val="0"/>
                                                  <w:divBdr>
                                                    <w:top w:val="none" w:sz="0" w:space="0" w:color="auto"/>
                                                    <w:left w:val="none" w:sz="0" w:space="0" w:color="auto"/>
                                                    <w:bottom w:val="none" w:sz="0" w:space="0" w:color="auto"/>
                                                    <w:right w:val="none" w:sz="0" w:space="0" w:color="auto"/>
                                                  </w:divBdr>
                                                </w:div>
                                                <w:div w:id="533927195">
                                                  <w:marLeft w:val="0"/>
                                                  <w:marRight w:val="0"/>
                                                  <w:marTop w:val="0"/>
                                                  <w:marBottom w:val="0"/>
                                                  <w:divBdr>
                                                    <w:top w:val="none" w:sz="0" w:space="0" w:color="auto"/>
                                                    <w:left w:val="none" w:sz="0" w:space="0" w:color="auto"/>
                                                    <w:bottom w:val="none" w:sz="0" w:space="0" w:color="auto"/>
                                                    <w:right w:val="none" w:sz="0" w:space="0" w:color="auto"/>
                                                  </w:divBdr>
                                                </w:div>
                                                <w:div w:id="1140421187">
                                                  <w:marLeft w:val="0"/>
                                                  <w:marRight w:val="0"/>
                                                  <w:marTop w:val="0"/>
                                                  <w:marBottom w:val="0"/>
                                                  <w:divBdr>
                                                    <w:top w:val="none" w:sz="0" w:space="0" w:color="auto"/>
                                                    <w:left w:val="none" w:sz="0" w:space="0" w:color="auto"/>
                                                    <w:bottom w:val="none" w:sz="0" w:space="0" w:color="auto"/>
                                                    <w:right w:val="none" w:sz="0" w:space="0" w:color="auto"/>
                                                  </w:divBdr>
                                                </w:div>
                                                <w:div w:id="389960316">
                                                  <w:marLeft w:val="0"/>
                                                  <w:marRight w:val="0"/>
                                                  <w:marTop w:val="0"/>
                                                  <w:marBottom w:val="0"/>
                                                  <w:divBdr>
                                                    <w:top w:val="none" w:sz="0" w:space="0" w:color="auto"/>
                                                    <w:left w:val="none" w:sz="0" w:space="0" w:color="auto"/>
                                                    <w:bottom w:val="none" w:sz="0" w:space="0" w:color="auto"/>
                                                    <w:right w:val="none" w:sz="0" w:space="0" w:color="auto"/>
                                                  </w:divBdr>
                                                </w:div>
                                                <w:div w:id="1843815453">
                                                  <w:marLeft w:val="0"/>
                                                  <w:marRight w:val="0"/>
                                                  <w:marTop w:val="0"/>
                                                  <w:marBottom w:val="0"/>
                                                  <w:divBdr>
                                                    <w:top w:val="none" w:sz="0" w:space="0" w:color="auto"/>
                                                    <w:left w:val="none" w:sz="0" w:space="0" w:color="auto"/>
                                                    <w:bottom w:val="none" w:sz="0" w:space="0" w:color="auto"/>
                                                    <w:right w:val="none" w:sz="0" w:space="0" w:color="auto"/>
                                                  </w:divBdr>
                                                </w:div>
                                                <w:div w:id="11874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579">
                                      <w:marLeft w:val="0"/>
                                      <w:marRight w:val="0"/>
                                      <w:marTop w:val="0"/>
                                      <w:marBottom w:val="0"/>
                                      <w:divBdr>
                                        <w:top w:val="none" w:sz="0" w:space="0" w:color="auto"/>
                                        <w:left w:val="none" w:sz="0" w:space="0" w:color="auto"/>
                                        <w:bottom w:val="none" w:sz="0" w:space="0" w:color="auto"/>
                                        <w:right w:val="none" w:sz="0" w:space="0" w:color="auto"/>
                                      </w:divBdr>
                                      <w:divsChild>
                                        <w:div w:id="2026206180">
                                          <w:marLeft w:val="0"/>
                                          <w:marRight w:val="0"/>
                                          <w:marTop w:val="0"/>
                                          <w:marBottom w:val="0"/>
                                          <w:divBdr>
                                            <w:top w:val="none" w:sz="0" w:space="0" w:color="auto"/>
                                            <w:left w:val="none" w:sz="0" w:space="0" w:color="auto"/>
                                            <w:bottom w:val="none" w:sz="0" w:space="0" w:color="auto"/>
                                            <w:right w:val="none" w:sz="0" w:space="0" w:color="auto"/>
                                          </w:divBdr>
                                          <w:divsChild>
                                            <w:div w:id="170220723">
                                              <w:marLeft w:val="0"/>
                                              <w:marRight w:val="0"/>
                                              <w:marTop w:val="0"/>
                                              <w:marBottom w:val="0"/>
                                              <w:divBdr>
                                                <w:top w:val="none" w:sz="0" w:space="0" w:color="auto"/>
                                                <w:left w:val="none" w:sz="0" w:space="0" w:color="auto"/>
                                                <w:bottom w:val="none" w:sz="0" w:space="0" w:color="auto"/>
                                                <w:right w:val="none" w:sz="0" w:space="0" w:color="auto"/>
                                              </w:divBdr>
                                            </w:div>
                                            <w:div w:id="1615207025">
                                              <w:marLeft w:val="0"/>
                                              <w:marRight w:val="0"/>
                                              <w:marTop w:val="0"/>
                                              <w:marBottom w:val="0"/>
                                              <w:divBdr>
                                                <w:top w:val="none" w:sz="0" w:space="0" w:color="auto"/>
                                                <w:left w:val="none" w:sz="0" w:space="0" w:color="auto"/>
                                                <w:bottom w:val="none" w:sz="0" w:space="0" w:color="auto"/>
                                                <w:right w:val="none" w:sz="0" w:space="0" w:color="auto"/>
                                              </w:divBdr>
                                            </w:div>
                                            <w:div w:id="2021740221">
                                              <w:marLeft w:val="0"/>
                                              <w:marRight w:val="0"/>
                                              <w:marTop w:val="0"/>
                                              <w:marBottom w:val="0"/>
                                              <w:divBdr>
                                                <w:top w:val="none" w:sz="0" w:space="0" w:color="auto"/>
                                                <w:left w:val="none" w:sz="0" w:space="0" w:color="auto"/>
                                                <w:bottom w:val="none" w:sz="0" w:space="0" w:color="auto"/>
                                                <w:right w:val="none" w:sz="0" w:space="0" w:color="auto"/>
                                              </w:divBdr>
                                            </w:div>
                                            <w:div w:id="1179811080">
                                              <w:marLeft w:val="0"/>
                                              <w:marRight w:val="0"/>
                                              <w:marTop w:val="0"/>
                                              <w:marBottom w:val="0"/>
                                              <w:divBdr>
                                                <w:top w:val="none" w:sz="0" w:space="0" w:color="auto"/>
                                                <w:left w:val="none" w:sz="0" w:space="0" w:color="auto"/>
                                                <w:bottom w:val="none" w:sz="0" w:space="0" w:color="auto"/>
                                                <w:right w:val="none" w:sz="0" w:space="0" w:color="auto"/>
                                              </w:divBdr>
                                            </w:div>
                                            <w:div w:id="1082720952">
                                              <w:marLeft w:val="0"/>
                                              <w:marRight w:val="0"/>
                                              <w:marTop w:val="0"/>
                                              <w:marBottom w:val="0"/>
                                              <w:divBdr>
                                                <w:top w:val="none" w:sz="0" w:space="0" w:color="auto"/>
                                                <w:left w:val="none" w:sz="0" w:space="0" w:color="auto"/>
                                                <w:bottom w:val="none" w:sz="0" w:space="0" w:color="auto"/>
                                                <w:right w:val="none" w:sz="0" w:space="0" w:color="auto"/>
                                              </w:divBdr>
                                            </w:div>
                                            <w:div w:id="1284535839">
                                              <w:marLeft w:val="0"/>
                                              <w:marRight w:val="0"/>
                                              <w:marTop w:val="0"/>
                                              <w:marBottom w:val="0"/>
                                              <w:divBdr>
                                                <w:top w:val="none" w:sz="0" w:space="0" w:color="auto"/>
                                                <w:left w:val="none" w:sz="0" w:space="0" w:color="auto"/>
                                                <w:bottom w:val="none" w:sz="0" w:space="0" w:color="auto"/>
                                                <w:right w:val="none" w:sz="0" w:space="0" w:color="auto"/>
                                              </w:divBdr>
                                            </w:div>
                                            <w:div w:id="1057704408">
                                              <w:marLeft w:val="0"/>
                                              <w:marRight w:val="0"/>
                                              <w:marTop w:val="0"/>
                                              <w:marBottom w:val="0"/>
                                              <w:divBdr>
                                                <w:top w:val="none" w:sz="0" w:space="0" w:color="auto"/>
                                                <w:left w:val="none" w:sz="0" w:space="0" w:color="auto"/>
                                                <w:bottom w:val="none" w:sz="0" w:space="0" w:color="auto"/>
                                                <w:right w:val="none" w:sz="0" w:space="0" w:color="auto"/>
                                              </w:divBdr>
                                            </w:div>
                                            <w:div w:id="327749884">
                                              <w:marLeft w:val="0"/>
                                              <w:marRight w:val="0"/>
                                              <w:marTop w:val="0"/>
                                              <w:marBottom w:val="0"/>
                                              <w:divBdr>
                                                <w:top w:val="none" w:sz="0" w:space="0" w:color="auto"/>
                                                <w:left w:val="none" w:sz="0" w:space="0" w:color="auto"/>
                                                <w:bottom w:val="none" w:sz="0" w:space="0" w:color="auto"/>
                                                <w:right w:val="none" w:sz="0" w:space="0" w:color="auto"/>
                                              </w:divBdr>
                                            </w:div>
                                            <w:div w:id="338235517">
                                              <w:marLeft w:val="0"/>
                                              <w:marRight w:val="0"/>
                                              <w:marTop w:val="0"/>
                                              <w:marBottom w:val="0"/>
                                              <w:divBdr>
                                                <w:top w:val="none" w:sz="0" w:space="0" w:color="auto"/>
                                                <w:left w:val="none" w:sz="0" w:space="0" w:color="auto"/>
                                                <w:bottom w:val="none" w:sz="0" w:space="0" w:color="auto"/>
                                                <w:right w:val="none" w:sz="0" w:space="0" w:color="auto"/>
                                              </w:divBdr>
                                            </w:div>
                                            <w:div w:id="250705441">
                                              <w:marLeft w:val="0"/>
                                              <w:marRight w:val="0"/>
                                              <w:marTop w:val="0"/>
                                              <w:marBottom w:val="0"/>
                                              <w:divBdr>
                                                <w:top w:val="none" w:sz="0" w:space="0" w:color="auto"/>
                                                <w:left w:val="none" w:sz="0" w:space="0" w:color="auto"/>
                                                <w:bottom w:val="none" w:sz="0" w:space="0" w:color="auto"/>
                                                <w:right w:val="none" w:sz="0" w:space="0" w:color="auto"/>
                                              </w:divBdr>
                                              <w:divsChild>
                                                <w:div w:id="136802439">
                                                  <w:marLeft w:val="0"/>
                                                  <w:marRight w:val="0"/>
                                                  <w:marTop w:val="0"/>
                                                  <w:marBottom w:val="0"/>
                                                  <w:divBdr>
                                                    <w:top w:val="none" w:sz="0" w:space="0" w:color="auto"/>
                                                    <w:left w:val="none" w:sz="0" w:space="0" w:color="auto"/>
                                                    <w:bottom w:val="none" w:sz="0" w:space="0" w:color="auto"/>
                                                    <w:right w:val="none" w:sz="0" w:space="0" w:color="auto"/>
                                                  </w:divBdr>
                                                </w:div>
                                                <w:div w:id="119498892">
                                                  <w:marLeft w:val="0"/>
                                                  <w:marRight w:val="0"/>
                                                  <w:marTop w:val="0"/>
                                                  <w:marBottom w:val="0"/>
                                                  <w:divBdr>
                                                    <w:top w:val="none" w:sz="0" w:space="0" w:color="auto"/>
                                                    <w:left w:val="none" w:sz="0" w:space="0" w:color="auto"/>
                                                    <w:bottom w:val="none" w:sz="0" w:space="0" w:color="auto"/>
                                                    <w:right w:val="none" w:sz="0" w:space="0" w:color="auto"/>
                                                  </w:divBdr>
                                                </w:div>
                                                <w:div w:id="1888491011">
                                                  <w:marLeft w:val="0"/>
                                                  <w:marRight w:val="0"/>
                                                  <w:marTop w:val="0"/>
                                                  <w:marBottom w:val="0"/>
                                                  <w:divBdr>
                                                    <w:top w:val="none" w:sz="0" w:space="0" w:color="auto"/>
                                                    <w:left w:val="none" w:sz="0" w:space="0" w:color="auto"/>
                                                    <w:bottom w:val="none" w:sz="0" w:space="0" w:color="auto"/>
                                                    <w:right w:val="none" w:sz="0" w:space="0" w:color="auto"/>
                                                  </w:divBdr>
                                                </w:div>
                                                <w:div w:id="301230356">
                                                  <w:marLeft w:val="0"/>
                                                  <w:marRight w:val="0"/>
                                                  <w:marTop w:val="0"/>
                                                  <w:marBottom w:val="0"/>
                                                  <w:divBdr>
                                                    <w:top w:val="none" w:sz="0" w:space="0" w:color="auto"/>
                                                    <w:left w:val="none" w:sz="0" w:space="0" w:color="auto"/>
                                                    <w:bottom w:val="none" w:sz="0" w:space="0" w:color="auto"/>
                                                    <w:right w:val="none" w:sz="0" w:space="0" w:color="auto"/>
                                                  </w:divBdr>
                                                </w:div>
                                                <w:div w:id="962231040">
                                                  <w:marLeft w:val="0"/>
                                                  <w:marRight w:val="0"/>
                                                  <w:marTop w:val="0"/>
                                                  <w:marBottom w:val="0"/>
                                                  <w:divBdr>
                                                    <w:top w:val="none" w:sz="0" w:space="0" w:color="auto"/>
                                                    <w:left w:val="none" w:sz="0" w:space="0" w:color="auto"/>
                                                    <w:bottom w:val="none" w:sz="0" w:space="0" w:color="auto"/>
                                                    <w:right w:val="none" w:sz="0" w:space="0" w:color="auto"/>
                                                  </w:divBdr>
                                                </w:div>
                                                <w:div w:id="1323855669">
                                                  <w:marLeft w:val="0"/>
                                                  <w:marRight w:val="0"/>
                                                  <w:marTop w:val="0"/>
                                                  <w:marBottom w:val="0"/>
                                                  <w:divBdr>
                                                    <w:top w:val="none" w:sz="0" w:space="0" w:color="auto"/>
                                                    <w:left w:val="none" w:sz="0" w:space="0" w:color="auto"/>
                                                    <w:bottom w:val="none" w:sz="0" w:space="0" w:color="auto"/>
                                                    <w:right w:val="none" w:sz="0" w:space="0" w:color="auto"/>
                                                  </w:divBdr>
                                                </w:div>
                                                <w:div w:id="1822304163">
                                                  <w:marLeft w:val="0"/>
                                                  <w:marRight w:val="0"/>
                                                  <w:marTop w:val="0"/>
                                                  <w:marBottom w:val="0"/>
                                                  <w:divBdr>
                                                    <w:top w:val="none" w:sz="0" w:space="0" w:color="auto"/>
                                                    <w:left w:val="none" w:sz="0" w:space="0" w:color="auto"/>
                                                    <w:bottom w:val="none" w:sz="0" w:space="0" w:color="auto"/>
                                                    <w:right w:val="none" w:sz="0" w:space="0" w:color="auto"/>
                                                  </w:divBdr>
                                                </w:div>
                                                <w:div w:id="675225882">
                                                  <w:marLeft w:val="0"/>
                                                  <w:marRight w:val="0"/>
                                                  <w:marTop w:val="0"/>
                                                  <w:marBottom w:val="0"/>
                                                  <w:divBdr>
                                                    <w:top w:val="none" w:sz="0" w:space="0" w:color="auto"/>
                                                    <w:left w:val="none" w:sz="0" w:space="0" w:color="auto"/>
                                                    <w:bottom w:val="none" w:sz="0" w:space="0" w:color="auto"/>
                                                    <w:right w:val="none" w:sz="0" w:space="0" w:color="auto"/>
                                                  </w:divBdr>
                                                </w:div>
                                                <w:div w:id="18180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1465">
                                      <w:marLeft w:val="0"/>
                                      <w:marRight w:val="0"/>
                                      <w:marTop w:val="0"/>
                                      <w:marBottom w:val="0"/>
                                      <w:divBdr>
                                        <w:top w:val="none" w:sz="0" w:space="0" w:color="auto"/>
                                        <w:left w:val="none" w:sz="0" w:space="0" w:color="auto"/>
                                        <w:bottom w:val="none" w:sz="0" w:space="0" w:color="auto"/>
                                        <w:right w:val="none" w:sz="0" w:space="0" w:color="auto"/>
                                      </w:divBdr>
                                      <w:divsChild>
                                        <w:div w:id="70936047">
                                          <w:marLeft w:val="0"/>
                                          <w:marRight w:val="0"/>
                                          <w:marTop w:val="0"/>
                                          <w:marBottom w:val="0"/>
                                          <w:divBdr>
                                            <w:top w:val="none" w:sz="0" w:space="0" w:color="auto"/>
                                            <w:left w:val="none" w:sz="0" w:space="0" w:color="auto"/>
                                            <w:bottom w:val="none" w:sz="0" w:space="0" w:color="auto"/>
                                            <w:right w:val="none" w:sz="0" w:space="0" w:color="auto"/>
                                          </w:divBdr>
                                          <w:divsChild>
                                            <w:div w:id="446119212">
                                              <w:marLeft w:val="0"/>
                                              <w:marRight w:val="0"/>
                                              <w:marTop w:val="0"/>
                                              <w:marBottom w:val="0"/>
                                              <w:divBdr>
                                                <w:top w:val="none" w:sz="0" w:space="0" w:color="auto"/>
                                                <w:left w:val="none" w:sz="0" w:space="0" w:color="auto"/>
                                                <w:bottom w:val="none" w:sz="0" w:space="0" w:color="auto"/>
                                                <w:right w:val="none" w:sz="0" w:space="0" w:color="auto"/>
                                              </w:divBdr>
                                            </w:div>
                                            <w:div w:id="1401712376">
                                              <w:marLeft w:val="0"/>
                                              <w:marRight w:val="0"/>
                                              <w:marTop w:val="0"/>
                                              <w:marBottom w:val="0"/>
                                              <w:divBdr>
                                                <w:top w:val="none" w:sz="0" w:space="0" w:color="auto"/>
                                                <w:left w:val="none" w:sz="0" w:space="0" w:color="auto"/>
                                                <w:bottom w:val="none" w:sz="0" w:space="0" w:color="auto"/>
                                                <w:right w:val="none" w:sz="0" w:space="0" w:color="auto"/>
                                              </w:divBdr>
                                            </w:div>
                                            <w:div w:id="1039551449">
                                              <w:marLeft w:val="0"/>
                                              <w:marRight w:val="0"/>
                                              <w:marTop w:val="0"/>
                                              <w:marBottom w:val="0"/>
                                              <w:divBdr>
                                                <w:top w:val="none" w:sz="0" w:space="0" w:color="auto"/>
                                                <w:left w:val="none" w:sz="0" w:space="0" w:color="auto"/>
                                                <w:bottom w:val="none" w:sz="0" w:space="0" w:color="auto"/>
                                                <w:right w:val="none" w:sz="0" w:space="0" w:color="auto"/>
                                              </w:divBdr>
                                            </w:div>
                                            <w:div w:id="1679505632">
                                              <w:marLeft w:val="0"/>
                                              <w:marRight w:val="0"/>
                                              <w:marTop w:val="0"/>
                                              <w:marBottom w:val="0"/>
                                              <w:divBdr>
                                                <w:top w:val="none" w:sz="0" w:space="0" w:color="auto"/>
                                                <w:left w:val="none" w:sz="0" w:space="0" w:color="auto"/>
                                                <w:bottom w:val="none" w:sz="0" w:space="0" w:color="auto"/>
                                                <w:right w:val="none" w:sz="0" w:space="0" w:color="auto"/>
                                              </w:divBdr>
                                            </w:div>
                                            <w:div w:id="2087803886">
                                              <w:marLeft w:val="0"/>
                                              <w:marRight w:val="0"/>
                                              <w:marTop w:val="0"/>
                                              <w:marBottom w:val="0"/>
                                              <w:divBdr>
                                                <w:top w:val="none" w:sz="0" w:space="0" w:color="auto"/>
                                                <w:left w:val="none" w:sz="0" w:space="0" w:color="auto"/>
                                                <w:bottom w:val="none" w:sz="0" w:space="0" w:color="auto"/>
                                                <w:right w:val="none" w:sz="0" w:space="0" w:color="auto"/>
                                              </w:divBdr>
                                            </w:div>
                                            <w:div w:id="1276710177">
                                              <w:marLeft w:val="0"/>
                                              <w:marRight w:val="0"/>
                                              <w:marTop w:val="0"/>
                                              <w:marBottom w:val="0"/>
                                              <w:divBdr>
                                                <w:top w:val="none" w:sz="0" w:space="0" w:color="auto"/>
                                                <w:left w:val="none" w:sz="0" w:space="0" w:color="auto"/>
                                                <w:bottom w:val="none" w:sz="0" w:space="0" w:color="auto"/>
                                                <w:right w:val="none" w:sz="0" w:space="0" w:color="auto"/>
                                              </w:divBdr>
                                            </w:div>
                                            <w:div w:id="771045862">
                                              <w:marLeft w:val="0"/>
                                              <w:marRight w:val="0"/>
                                              <w:marTop w:val="0"/>
                                              <w:marBottom w:val="0"/>
                                              <w:divBdr>
                                                <w:top w:val="none" w:sz="0" w:space="0" w:color="auto"/>
                                                <w:left w:val="none" w:sz="0" w:space="0" w:color="auto"/>
                                                <w:bottom w:val="none" w:sz="0" w:space="0" w:color="auto"/>
                                                <w:right w:val="none" w:sz="0" w:space="0" w:color="auto"/>
                                              </w:divBdr>
                                            </w:div>
                                            <w:div w:id="851339767">
                                              <w:marLeft w:val="0"/>
                                              <w:marRight w:val="0"/>
                                              <w:marTop w:val="0"/>
                                              <w:marBottom w:val="0"/>
                                              <w:divBdr>
                                                <w:top w:val="none" w:sz="0" w:space="0" w:color="auto"/>
                                                <w:left w:val="none" w:sz="0" w:space="0" w:color="auto"/>
                                                <w:bottom w:val="none" w:sz="0" w:space="0" w:color="auto"/>
                                                <w:right w:val="none" w:sz="0" w:space="0" w:color="auto"/>
                                              </w:divBdr>
                                            </w:div>
                                            <w:div w:id="1574197828">
                                              <w:marLeft w:val="0"/>
                                              <w:marRight w:val="0"/>
                                              <w:marTop w:val="0"/>
                                              <w:marBottom w:val="0"/>
                                              <w:divBdr>
                                                <w:top w:val="none" w:sz="0" w:space="0" w:color="auto"/>
                                                <w:left w:val="none" w:sz="0" w:space="0" w:color="auto"/>
                                                <w:bottom w:val="none" w:sz="0" w:space="0" w:color="auto"/>
                                                <w:right w:val="none" w:sz="0" w:space="0" w:color="auto"/>
                                              </w:divBdr>
                                            </w:div>
                                            <w:div w:id="595140792">
                                              <w:marLeft w:val="0"/>
                                              <w:marRight w:val="0"/>
                                              <w:marTop w:val="0"/>
                                              <w:marBottom w:val="0"/>
                                              <w:divBdr>
                                                <w:top w:val="none" w:sz="0" w:space="0" w:color="auto"/>
                                                <w:left w:val="none" w:sz="0" w:space="0" w:color="auto"/>
                                                <w:bottom w:val="none" w:sz="0" w:space="0" w:color="auto"/>
                                                <w:right w:val="none" w:sz="0" w:space="0" w:color="auto"/>
                                              </w:divBdr>
                                              <w:divsChild>
                                                <w:div w:id="1924795848">
                                                  <w:marLeft w:val="0"/>
                                                  <w:marRight w:val="0"/>
                                                  <w:marTop w:val="0"/>
                                                  <w:marBottom w:val="0"/>
                                                  <w:divBdr>
                                                    <w:top w:val="none" w:sz="0" w:space="0" w:color="auto"/>
                                                    <w:left w:val="none" w:sz="0" w:space="0" w:color="auto"/>
                                                    <w:bottom w:val="none" w:sz="0" w:space="0" w:color="auto"/>
                                                    <w:right w:val="none" w:sz="0" w:space="0" w:color="auto"/>
                                                  </w:divBdr>
                                                </w:div>
                                                <w:div w:id="801578047">
                                                  <w:marLeft w:val="0"/>
                                                  <w:marRight w:val="0"/>
                                                  <w:marTop w:val="0"/>
                                                  <w:marBottom w:val="0"/>
                                                  <w:divBdr>
                                                    <w:top w:val="none" w:sz="0" w:space="0" w:color="auto"/>
                                                    <w:left w:val="none" w:sz="0" w:space="0" w:color="auto"/>
                                                    <w:bottom w:val="none" w:sz="0" w:space="0" w:color="auto"/>
                                                    <w:right w:val="none" w:sz="0" w:space="0" w:color="auto"/>
                                                  </w:divBdr>
                                                </w:div>
                                                <w:div w:id="667441356">
                                                  <w:marLeft w:val="0"/>
                                                  <w:marRight w:val="0"/>
                                                  <w:marTop w:val="0"/>
                                                  <w:marBottom w:val="0"/>
                                                  <w:divBdr>
                                                    <w:top w:val="none" w:sz="0" w:space="0" w:color="auto"/>
                                                    <w:left w:val="none" w:sz="0" w:space="0" w:color="auto"/>
                                                    <w:bottom w:val="none" w:sz="0" w:space="0" w:color="auto"/>
                                                    <w:right w:val="none" w:sz="0" w:space="0" w:color="auto"/>
                                                  </w:divBdr>
                                                </w:div>
                                                <w:div w:id="884486933">
                                                  <w:marLeft w:val="0"/>
                                                  <w:marRight w:val="0"/>
                                                  <w:marTop w:val="0"/>
                                                  <w:marBottom w:val="0"/>
                                                  <w:divBdr>
                                                    <w:top w:val="none" w:sz="0" w:space="0" w:color="auto"/>
                                                    <w:left w:val="none" w:sz="0" w:space="0" w:color="auto"/>
                                                    <w:bottom w:val="none" w:sz="0" w:space="0" w:color="auto"/>
                                                    <w:right w:val="none" w:sz="0" w:space="0" w:color="auto"/>
                                                  </w:divBdr>
                                                </w:div>
                                                <w:div w:id="868182734">
                                                  <w:marLeft w:val="0"/>
                                                  <w:marRight w:val="0"/>
                                                  <w:marTop w:val="0"/>
                                                  <w:marBottom w:val="0"/>
                                                  <w:divBdr>
                                                    <w:top w:val="none" w:sz="0" w:space="0" w:color="auto"/>
                                                    <w:left w:val="none" w:sz="0" w:space="0" w:color="auto"/>
                                                    <w:bottom w:val="none" w:sz="0" w:space="0" w:color="auto"/>
                                                    <w:right w:val="none" w:sz="0" w:space="0" w:color="auto"/>
                                                  </w:divBdr>
                                                </w:div>
                                                <w:div w:id="95635686">
                                                  <w:marLeft w:val="0"/>
                                                  <w:marRight w:val="0"/>
                                                  <w:marTop w:val="0"/>
                                                  <w:marBottom w:val="0"/>
                                                  <w:divBdr>
                                                    <w:top w:val="none" w:sz="0" w:space="0" w:color="auto"/>
                                                    <w:left w:val="none" w:sz="0" w:space="0" w:color="auto"/>
                                                    <w:bottom w:val="none" w:sz="0" w:space="0" w:color="auto"/>
                                                    <w:right w:val="none" w:sz="0" w:space="0" w:color="auto"/>
                                                  </w:divBdr>
                                                </w:div>
                                                <w:div w:id="964651973">
                                                  <w:marLeft w:val="0"/>
                                                  <w:marRight w:val="0"/>
                                                  <w:marTop w:val="0"/>
                                                  <w:marBottom w:val="0"/>
                                                  <w:divBdr>
                                                    <w:top w:val="none" w:sz="0" w:space="0" w:color="auto"/>
                                                    <w:left w:val="none" w:sz="0" w:space="0" w:color="auto"/>
                                                    <w:bottom w:val="none" w:sz="0" w:space="0" w:color="auto"/>
                                                    <w:right w:val="none" w:sz="0" w:space="0" w:color="auto"/>
                                                  </w:divBdr>
                                                </w:div>
                                                <w:div w:id="340745414">
                                                  <w:marLeft w:val="0"/>
                                                  <w:marRight w:val="0"/>
                                                  <w:marTop w:val="0"/>
                                                  <w:marBottom w:val="0"/>
                                                  <w:divBdr>
                                                    <w:top w:val="none" w:sz="0" w:space="0" w:color="auto"/>
                                                    <w:left w:val="none" w:sz="0" w:space="0" w:color="auto"/>
                                                    <w:bottom w:val="none" w:sz="0" w:space="0" w:color="auto"/>
                                                    <w:right w:val="none" w:sz="0" w:space="0" w:color="auto"/>
                                                  </w:divBdr>
                                                </w:div>
                                                <w:div w:id="12638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4743">
                                      <w:marLeft w:val="0"/>
                                      <w:marRight w:val="0"/>
                                      <w:marTop w:val="0"/>
                                      <w:marBottom w:val="0"/>
                                      <w:divBdr>
                                        <w:top w:val="none" w:sz="0" w:space="0" w:color="auto"/>
                                        <w:left w:val="none" w:sz="0" w:space="0" w:color="auto"/>
                                        <w:bottom w:val="none" w:sz="0" w:space="0" w:color="auto"/>
                                        <w:right w:val="none" w:sz="0" w:space="0" w:color="auto"/>
                                      </w:divBdr>
                                      <w:divsChild>
                                        <w:div w:id="707224858">
                                          <w:marLeft w:val="0"/>
                                          <w:marRight w:val="0"/>
                                          <w:marTop w:val="0"/>
                                          <w:marBottom w:val="0"/>
                                          <w:divBdr>
                                            <w:top w:val="none" w:sz="0" w:space="0" w:color="auto"/>
                                            <w:left w:val="none" w:sz="0" w:space="0" w:color="auto"/>
                                            <w:bottom w:val="none" w:sz="0" w:space="0" w:color="auto"/>
                                            <w:right w:val="none" w:sz="0" w:space="0" w:color="auto"/>
                                          </w:divBdr>
                                          <w:divsChild>
                                            <w:div w:id="995567000">
                                              <w:marLeft w:val="0"/>
                                              <w:marRight w:val="0"/>
                                              <w:marTop w:val="0"/>
                                              <w:marBottom w:val="0"/>
                                              <w:divBdr>
                                                <w:top w:val="none" w:sz="0" w:space="0" w:color="auto"/>
                                                <w:left w:val="none" w:sz="0" w:space="0" w:color="auto"/>
                                                <w:bottom w:val="none" w:sz="0" w:space="0" w:color="auto"/>
                                                <w:right w:val="none" w:sz="0" w:space="0" w:color="auto"/>
                                              </w:divBdr>
                                            </w:div>
                                            <w:div w:id="1363626700">
                                              <w:marLeft w:val="0"/>
                                              <w:marRight w:val="0"/>
                                              <w:marTop w:val="0"/>
                                              <w:marBottom w:val="0"/>
                                              <w:divBdr>
                                                <w:top w:val="none" w:sz="0" w:space="0" w:color="auto"/>
                                                <w:left w:val="none" w:sz="0" w:space="0" w:color="auto"/>
                                                <w:bottom w:val="none" w:sz="0" w:space="0" w:color="auto"/>
                                                <w:right w:val="none" w:sz="0" w:space="0" w:color="auto"/>
                                              </w:divBdr>
                                            </w:div>
                                            <w:div w:id="561867645">
                                              <w:marLeft w:val="0"/>
                                              <w:marRight w:val="0"/>
                                              <w:marTop w:val="0"/>
                                              <w:marBottom w:val="0"/>
                                              <w:divBdr>
                                                <w:top w:val="none" w:sz="0" w:space="0" w:color="auto"/>
                                                <w:left w:val="none" w:sz="0" w:space="0" w:color="auto"/>
                                                <w:bottom w:val="none" w:sz="0" w:space="0" w:color="auto"/>
                                                <w:right w:val="none" w:sz="0" w:space="0" w:color="auto"/>
                                              </w:divBdr>
                                            </w:div>
                                            <w:div w:id="840194340">
                                              <w:marLeft w:val="0"/>
                                              <w:marRight w:val="0"/>
                                              <w:marTop w:val="0"/>
                                              <w:marBottom w:val="0"/>
                                              <w:divBdr>
                                                <w:top w:val="none" w:sz="0" w:space="0" w:color="auto"/>
                                                <w:left w:val="none" w:sz="0" w:space="0" w:color="auto"/>
                                                <w:bottom w:val="none" w:sz="0" w:space="0" w:color="auto"/>
                                                <w:right w:val="none" w:sz="0" w:space="0" w:color="auto"/>
                                              </w:divBdr>
                                            </w:div>
                                            <w:div w:id="1356232521">
                                              <w:marLeft w:val="0"/>
                                              <w:marRight w:val="0"/>
                                              <w:marTop w:val="0"/>
                                              <w:marBottom w:val="0"/>
                                              <w:divBdr>
                                                <w:top w:val="none" w:sz="0" w:space="0" w:color="auto"/>
                                                <w:left w:val="none" w:sz="0" w:space="0" w:color="auto"/>
                                                <w:bottom w:val="none" w:sz="0" w:space="0" w:color="auto"/>
                                                <w:right w:val="none" w:sz="0" w:space="0" w:color="auto"/>
                                              </w:divBdr>
                                            </w:div>
                                            <w:div w:id="1489637776">
                                              <w:marLeft w:val="0"/>
                                              <w:marRight w:val="0"/>
                                              <w:marTop w:val="0"/>
                                              <w:marBottom w:val="0"/>
                                              <w:divBdr>
                                                <w:top w:val="none" w:sz="0" w:space="0" w:color="auto"/>
                                                <w:left w:val="none" w:sz="0" w:space="0" w:color="auto"/>
                                                <w:bottom w:val="none" w:sz="0" w:space="0" w:color="auto"/>
                                                <w:right w:val="none" w:sz="0" w:space="0" w:color="auto"/>
                                              </w:divBdr>
                                            </w:div>
                                            <w:div w:id="1147631709">
                                              <w:marLeft w:val="0"/>
                                              <w:marRight w:val="0"/>
                                              <w:marTop w:val="0"/>
                                              <w:marBottom w:val="0"/>
                                              <w:divBdr>
                                                <w:top w:val="none" w:sz="0" w:space="0" w:color="auto"/>
                                                <w:left w:val="none" w:sz="0" w:space="0" w:color="auto"/>
                                                <w:bottom w:val="none" w:sz="0" w:space="0" w:color="auto"/>
                                                <w:right w:val="none" w:sz="0" w:space="0" w:color="auto"/>
                                              </w:divBdr>
                                            </w:div>
                                            <w:div w:id="834346146">
                                              <w:marLeft w:val="0"/>
                                              <w:marRight w:val="0"/>
                                              <w:marTop w:val="0"/>
                                              <w:marBottom w:val="0"/>
                                              <w:divBdr>
                                                <w:top w:val="none" w:sz="0" w:space="0" w:color="auto"/>
                                                <w:left w:val="none" w:sz="0" w:space="0" w:color="auto"/>
                                                <w:bottom w:val="none" w:sz="0" w:space="0" w:color="auto"/>
                                                <w:right w:val="none" w:sz="0" w:space="0" w:color="auto"/>
                                              </w:divBdr>
                                            </w:div>
                                            <w:div w:id="341975364">
                                              <w:marLeft w:val="0"/>
                                              <w:marRight w:val="0"/>
                                              <w:marTop w:val="0"/>
                                              <w:marBottom w:val="0"/>
                                              <w:divBdr>
                                                <w:top w:val="none" w:sz="0" w:space="0" w:color="auto"/>
                                                <w:left w:val="none" w:sz="0" w:space="0" w:color="auto"/>
                                                <w:bottom w:val="none" w:sz="0" w:space="0" w:color="auto"/>
                                                <w:right w:val="none" w:sz="0" w:space="0" w:color="auto"/>
                                              </w:divBdr>
                                            </w:div>
                                            <w:div w:id="1203979975">
                                              <w:marLeft w:val="0"/>
                                              <w:marRight w:val="0"/>
                                              <w:marTop w:val="0"/>
                                              <w:marBottom w:val="0"/>
                                              <w:divBdr>
                                                <w:top w:val="none" w:sz="0" w:space="0" w:color="auto"/>
                                                <w:left w:val="none" w:sz="0" w:space="0" w:color="auto"/>
                                                <w:bottom w:val="none" w:sz="0" w:space="0" w:color="auto"/>
                                                <w:right w:val="none" w:sz="0" w:space="0" w:color="auto"/>
                                              </w:divBdr>
                                            </w:div>
                                            <w:div w:id="1272585987">
                                              <w:marLeft w:val="0"/>
                                              <w:marRight w:val="0"/>
                                              <w:marTop w:val="0"/>
                                              <w:marBottom w:val="0"/>
                                              <w:divBdr>
                                                <w:top w:val="none" w:sz="0" w:space="0" w:color="auto"/>
                                                <w:left w:val="none" w:sz="0" w:space="0" w:color="auto"/>
                                                <w:bottom w:val="none" w:sz="0" w:space="0" w:color="auto"/>
                                                <w:right w:val="none" w:sz="0" w:space="0" w:color="auto"/>
                                              </w:divBdr>
                                            </w:div>
                                            <w:div w:id="1281498319">
                                              <w:marLeft w:val="0"/>
                                              <w:marRight w:val="0"/>
                                              <w:marTop w:val="0"/>
                                              <w:marBottom w:val="0"/>
                                              <w:divBdr>
                                                <w:top w:val="none" w:sz="0" w:space="0" w:color="auto"/>
                                                <w:left w:val="none" w:sz="0" w:space="0" w:color="auto"/>
                                                <w:bottom w:val="none" w:sz="0" w:space="0" w:color="auto"/>
                                                <w:right w:val="none" w:sz="0" w:space="0" w:color="auto"/>
                                              </w:divBdr>
                                            </w:div>
                                            <w:div w:id="837573820">
                                              <w:marLeft w:val="0"/>
                                              <w:marRight w:val="0"/>
                                              <w:marTop w:val="0"/>
                                              <w:marBottom w:val="0"/>
                                              <w:divBdr>
                                                <w:top w:val="none" w:sz="0" w:space="0" w:color="auto"/>
                                                <w:left w:val="none" w:sz="0" w:space="0" w:color="auto"/>
                                                <w:bottom w:val="none" w:sz="0" w:space="0" w:color="auto"/>
                                                <w:right w:val="none" w:sz="0" w:space="0" w:color="auto"/>
                                              </w:divBdr>
                                            </w:div>
                                            <w:div w:id="1127704255">
                                              <w:marLeft w:val="0"/>
                                              <w:marRight w:val="0"/>
                                              <w:marTop w:val="0"/>
                                              <w:marBottom w:val="0"/>
                                              <w:divBdr>
                                                <w:top w:val="none" w:sz="0" w:space="0" w:color="auto"/>
                                                <w:left w:val="none" w:sz="0" w:space="0" w:color="auto"/>
                                                <w:bottom w:val="none" w:sz="0" w:space="0" w:color="auto"/>
                                                <w:right w:val="none" w:sz="0" w:space="0" w:color="auto"/>
                                              </w:divBdr>
                                            </w:div>
                                            <w:div w:id="1558395044">
                                              <w:marLeft w:val="0"/>
                                              <w:marRight w:val="0"/>
                                              <w:marTop w:val="0"/>
                                              <w:marBottom w:val="0"/>
                                              <w:divBdr>
                                                <w:top w:val="none" w:sz="0" w:space="0" w:color="auto"/>
                                                <w:left w:val="none" w:sz="0" w:space="0" w:color="auto"/>
                                                <w:bottom w:val="none" w:sz="0" w:space="0" w:color="auto"/>
                                                <w:right w:val="none" w:sz="0" w:space="0" w:color="auto"/>
                                              </w:divBdr>
                                            </w:div>
                                            <w:div w:id="189807543">
                                              <w:marLeft w:val="0"/>
                                              <w:marRight w:val="0"/>
                                              <w:marTop w:val="0"/>
                                              <w:marBottom w:val="0"/>
                                              <w:divBdr>
                                                <w:top w:val="none" w:sz="0" w:space="0" w:color="auto"/>
                                                <w:left w:val="none" w:sz="0" w:space="0" w:color="auto"/>
                                                <w:bottom w:val="none" w:sz="0" w:space="0" w:color="auto"/>
                                                <w:right w:val="none" w:sz="0" w:space="0" w:color="auto"/>
                                              </w:divBdr>
                                            </w:div>
                                            <w:div w:id="81027881">
                                              <w:marLeft w:val="0"/>
                                              <w:marRight w:val="0"/>
                                              <w:marTop w:val="0"/>
                                              <w:marBottom w:val="0"/>
                                              <w:divBdr>
                                                <w:top w:val="none" w:sz="0" w:space="0" w:color="auto"/>
                                                <w:left w:val="none" w:sz="0" w:space="0" w:color="auto"/>
                                                <w:bottom w:val="none" w:sz="0" w:space="0" w:color="auto"/>
                                                <w:right w:val="none" w:sz="0" w:space="0" w:color="auto"/>
                                              </w:divBdr>
                                            </w:div>
                                            <w:div w:id="1189416940">
                                              <w:marLeft w:val="0"/>
                                              <w:marRight w:val="0"/>
                                              <w:marTop w:val="0"/>
                                              <w:marBottom w:val="0"/>
                                              <w:divBdr>
                                                <w:top w:val="none" w:sz="0" w:space="0" w:color="auto"/>
                                                <w:left w:val="none" w:sz="0" w:space="0" w:color="auto"/>
                                                <w:bottom w:val="none" w:sz="0" w:space="0" w:color="auto"/>
                                                <w:right w:val="none" w:sz="0" w:space="0" w:color="auto"/>
                                              </w:divBdr>
                                            </w:div>
                                            <w:div w:id="1379629874">
                                              <w:marLeft w:val="0"/>
                                              <w:marRight w:val="0"/>
                                              <w:marTop w:val="0"/>
                                              <w:marBottom w:val="0"/>
                                              <w:divBdr>
                                                <w:top w:val="none" w:sz="0" w:space="0" w:color="auto"/>
                                                <w:left w:val="none" w:sz="0" w:space="0" w:color="auto"/>
                                                <w:bottom w:val="none" w:sz="0" w:space="0" w:color="auto"/>
                                                <w:right w:val="none" w:sz="0" w:space="0" w:color="auto"/>
                                              </w:divBdr>
                                            </w:div>
                                            <w:div w:id="1454668787">
                                              <w:marLeft w:val="0"/>
                                              <w:marRight w:val="0"/>
                                              <w:marTop w:val="0"/>
                                              <w:marBottom w:val="0"/>
                                              <w:divBdr>
                                                <w:top w:val="none" w:sz="0" w:space="0" w:color="auto"/>
                                                <w:left w:val="none" w:sz="0" w:space="0" w:color="auto"/>
                                                <w:bottom w:val="none" w:sz="0" w:space="0" w:color="auto"/>
                                                <w:right w:val="none" w:sz="0" w:space="0" w:color="auto"/>
                                              </w:divBdr>
                                            </w:div>
                                            <w:div w:id="1459421537">
                                              <w:marLeft w:val="0"/>
                                              <w:marRight w:val="0"/>
                                              <w:marTop w:val="0"/>
                                              <w:marBottom w:val="0"/>
                                              <w:divBdr>
                                                <w:top w:val="none" w:sz="0" w:space="0" w:color="auto"/>
                                                <w:left w:val="none" w:sz="0" w:space="0" w:color="auto"/>
                                                <w:bottom w:val="none" w:sz="0" w:space="0" w:color="auto"/>
                                                <w:right w:val="none" w:sz="0" w:space="0" w:color="auto"/>
                                              </w:divBdr>
                                            </w:div>
                                            <w:div w:id="1959137591">
                                              <w:marLeft w:val="0"/>
                                              <w:marRight w:val="0"/>
                                              <w:marTop w:val="0"/>
                                              <w:marBottom w:val="0"/>
                                              <w:divBdr>
                                                <w:top w:val="none" w:sz="0" w:space="0" w:color="auto"/>
                                                <w:left w:val="none" w:sz="0" w:space="0" w:color="auto"/>
                                                <w:bottom w:val="none" w:sz="0" w:space="0" w:color="auto"/>
                                                <w:right w:val="none" w:sz="0" w:space="0" w:color="auto"/>
                                              </w:divBdr>
                                            </w:div>
                                            <w:div w:id="169835641">
                                              <w:marLeft w:val="0"/>
                                              <w:marRight w:val="0"/>
                                              <w:marTop w:val="0"/>
                                              <w:marBottom w:val="0"/>
                                              <w:divBdr>
                                                <w:top w:val="none" w:sz="0" w:space="0" w:color="auto"/>
                                                <w:left w:val="none" w:sz="0" w:space="0" w:color="auto"/>
                                                <w:bottom w:val="none" w:sz="0" w:space="0" w:color="auto"/>
                                                <w:right w:val="none" w:sz="0" w:space="0" w:color="auto"/>
                                              </w:divBdr>
                                            </w:div>
                                            <w:div w:id="1751732833">
                                              <w:marLeft w:val="0"/>
                                              <w:marRight w:val="0"/>
                                              <w:marTop w:val="0"/>
                                              <w:marBottom w:val="0"/>
                                              <w:divBdr>
                                                <w:top w:val="none" w:sz="0" w:space="0" w:color="auto"/>
                                                <w:left w:val="none" w:sz="0" w:space="0" w:color="auto"/>
                                                <w:bottom w:val="none" w:sz="0" w:space="0" w:color="auto"/>
                                                <w:right w:val="none" w:sz="0" w:space="0" w:color="auto"/>
                                              </w:divBdr>
                                            </w:div>
                                            <w:div w:id="2033066269">
                                              <w:marLeft w:val="0"/>
                                              <w:marRight w:val="0"/>
                                              <w:marTop w:val="0"/>
                                              <w:marBottom w:val="0"/>
                                              <w:divBdr>
                                                <w:top w:val="none" w:sz="0" w:space="0" w:color="auto"/>
                                                <w:left w:val="none" w:sz="0" w:space="0" w:color="auto"/>
                                                <w:bottom w:val="none" w:sz="0" w:space="0" w:color="auto"/>
                                                <w:right w:val="none" w:sz="0" w:space="0" w:color="auto"/>
                                              </w:divBdr>
                                            </w:div>
                                            <w:div w:id="1835757305">
                                              <w:marLeft w:val="0"/>
                                              <w:marRight w:val="0"/>
                                              <w:marTop w:val="0"/>
                                              <w:marBottom w:val="0"/>
                                              <w:divBdr>
                                                <w:top w:val="none" w:sz="0" w:space="0" w:color="auto"/>
                                                <w:left w:val="none" w:sz="0" w:space="0" w:color="auto"/>
                                                <w:bottom w:val="none" w:sz="0" w:space="0" w:color="auto"/>
                                                <w:right w:val="none" w:sz="0" w:space="0" w:color="auto"/>
                                              </w:divBdr>
                                            </w:div>
                                            <w:div w:id="1728062784">
                                              <w:marLeft w:val="0"/>
                                              <w:marRight w:val="0"/>
                                              <w:marTop w:val="0"/>
                                              <w:marBottom w:val="0"/>
                                              <w:divBdr>
                                                <w:top w:val="none" w:sz="0" w:space="0" w:color="auto"/>
                                                <w:left w:val="none" w:sz="0" w:space="0" w:color="auto"/>
                                                <w:bottom w:val="none" w:sz="0" w:space="0" w:color="auto"/>
                                                <w:right w:val="none" w:sz="0" w:space="0" w:color="auto"/>
                                              </w:divBdr>
                                            </w:div>
                                            <w:div w:id="566502310">
                                              <w:marLeft w:val="0"/>
                                              <w:marRight w:val="0"/>
                                              <w:marTop w:val="0"/>
                                              <w:marBottom w:val="0"/>
                                              <w:divBdr>
                                                <w:top w:val="none" w:sz="0" w:space="0" w:color="auto"/>
                                                <w:left w:val="none" w:sz="0" w:space="0" w:color="auto"/>
                                                <w:bottom w:val="none" w:sz="0" w:space="0" w:color="auto"/>
                                                <w:right w:val="none" w:sz="0" w:space="0" w:color="auto"/>
                                              </w:divBdr>
                                            </w:div>
                                            <w:div w:id="559488020">
                                              <w:marLeft w:val="0"/>
                                              <w:marRight w:val="0"/>
                                              <w:marTop w:val="0"/>
                                              <w:marBottom w:val="0"/>
                                              <w:divBdr>
                                                <w:top w:val="none" w:sz="0" w:space="0" w:color="auto"/>
                                                <w:left w:val="none" w:sz="0" w:space="0" w:color="auto"/>
                                                <w:bottom w:val="none" w:sz="0" w:space="0" w:color="auto"/>
                                                <w:right w:val="none" w:sz="0" w:space="0" w:color="auto"/>
                                              </w:divBdr>
                                            </w:div>
                                            <w:div w:id="1125385985">
                                              <w:marLeft w:val="0"/>
                                              <w:marRight w:val="0"/>
                                              <w:marTop w:val="0"/>
                                              <w:marBottom w:val="0"/>
                                              <w:divBdr>
                                                <w:top w:val="none" w:sz="0" w:space="0" w:color="auto"/>
                                                <w:left w:val="none" w:sz="0" w:space="0" w:color="auto"/>
                                                <w:bottom w:val="none" w:sz="0" w:space="0" w:color="auto"/>
                                                <w:right w:val="none" w:sz="0" w:space="0" w:color="auto"/>
                                              </w:divBdr>
                                            </w:div>
                                            <w:div w:id="1032458523">
                                              <w:marLeft w:val="0"/>
                                              <w:marRight w:val="0"/>
                                              <w:marTop w:val="0"/>
                                              <w:marBottom w:val="0"/>
                                              <w:divBdr>
                                                <w:top w:val="none" w:sz="0" w:space="0" w:color="auto"/>
                                                <w:left w:val="none" w:sz="0" w:space="0" w:color="auto"/>
                                                <w:bottom w:val="none" w:sz="0" w:space="0" w:color="auto"/>
                                                <w:right w:val="none" w:sz="0" w:space="0" w:color="auto"/>
                                              </w:divBdr>
                                            </w:div>
                                            <w:div w:id="1205367186">
                                              <w:marLeft w:val="0"/>
                                              <w:marRight w:val="0"/>
                                              <w:marTop w:val="0"/>
                                              <w:marBottom w:val="0"/>
                                              <w:divBdr>
                                                <w:top w:val="none" w:sz="0" w:space="0" w:color="auto"/>
                                                <w:left w:val="none" w:sz="0" w:space="0" w:color="auto"/>
                                                <w:bottom w:val="none" w:sz="0" w:space="0" w:color="auto"/>
                                                <w:right w:val="none" w:sz="0" w:space="0" w:color="auto"/>
                                              </w:divBdr>
                                            </w:div>
                                            <w:div w:id="392240791">
                                              <w:marLeft w:val="0"/>
                                              <w:marRight w:val="0"/>
                                              <w:marTop w:val="0"/>
                                              <w:marBottom w:val="0"/>
                                              <w:divBdr>
                                                <w:top w:val="none" w:sz="0" w:space="0" w:color="auto"/>
                                                <w:left w:val="none" w:sz="0" w:space="0" w:color="auto"/>
                                                <w:bottom w:val="none" w:sz="0" w:space="0" w:color="auto"/>
                                                <w:right w:val="none" w:sz="0" w:space="0" w:color="auto"/>
                                              </w:divBdr>
                                            </w:div>
                                            <w:div w:id="497234934">
                                              <w:marLeft w:val="0"/>
                                              <w:marRight w:val="0"/>
                                              <w:marTop w:val="0"/>
                                              <w:marBottom w:val="0"/>
                                              <w:divBdr>
                                                <w:top w:val="none" w:sz="0" w:space="0" w:color="auto"/>
                                                <w:left w:val="none" w:sz="0" w:space="0" w:color="auto"/>
                                                <w:bottom w:val="none" w:sz="0" w:space="0" w:color="auto"/>
                                                <w:right w:val="none" w:sz="0" w:space="0" w:color="auto"/>
                                              </w:divBdr>
                                            </w:div>
                                            <w:div w:id="1938052225">
                                              <w:marLeft w:val="0"/>
                                              <w:marRight w:val="0"/>
                                              <w:marTop w:val="0"/>
                                              <w:marBottom w:val="0"/>
                                              <w:divBdr>
                                                <w:top w:val="none" w:sz="0" w:space="0" w:color="auto"/>
                                                <w:left w:val="none" w:sz="0" w:space="0" w:color="auto"/>
                                                <w:bottom w:val="none" w:sz="0" w:space="0" w:color="auto"/>
                                                <w:right w:val="none" w:sz="0" w:space="0" w:color="auto"/>
                                              </w:divBdr>
                                            </w:div>
                                            <w:div w:id="1740979879">
                                              <w:marLeft w:val="0"/>
                                              <w:marRight w:val="0"/>
                                              <w:marTop w:val="0"/>
                                              <w:marBottom w:val="0"/>
                                              <w:divBdr>
                                                <w:top w:val="none" w:sz="0" w:space="0" w:color="auto"/>
                                                <w:left w:val="none" w:sz="0" w:space="0" w:color="auto"/>
                                                <w:bottom w:val="none" w:sz="0" w:space="0" w:color="auto"/>
                                                <w:right w:val="none" w:sz="0" w:space="0" w:color="auto"/>
                                              </w:divBdr>
                                            </w:div>
                                            <w:div w:id="625311412">
                                              <w:marLeft w:val="0"/>
                                              <w:marRight w:val="0"/>
                                              <w:marTop w:val="0"/>
                                              <w:marBottom w:val="0"/>
                                              <w:divBdr>
                                                <w:top w:val="none" w:sz="0" w:space="0" w:color="auto"/>
                                                <w:left w:val="none" w:sz="0" w:space="0" w:color="auto"/>
                                                <w:bottom w:val="none" w:sz="0" w:space="0" w:color="auto"/>
                                                <w:right w:val="none" w:sz="0" w:space="0" w:color="auto"/>
                                              </w:divBdr>
                                            </w:div>
                                            <w:div w:id="2045515698">
                                              <w:marLeft w:val="0"/>
                                              <w:marRight w:val="0"/>
                                              <w:marTop w:val="0"/>
                                              <w:marBottom w:val="0"/>
                                              <w:divBdr>
                                                <w:top w:val="none" w:sz="0" w:space="0" w:color="auto"/>
                                                <w:left w:val="none" w:sz="0" w:space="0" w:color="auto"/>
                                                <w:bottom w:val="none" w:sz="0" w:space="0" w:color="auto"/>
                                                <w:right w:val="none" w:sz="0" w:space="0" w:color="auto"/>
                                              </w:divBdr>
                                            </w:div>
                                            <w:div w:id="538206656">
                                              <w:marLeft w:val="0"/>
                                              <w:marRight w:val="0"/>
                                              <w:marTop w:val="0"/>
                                              <w:marBottom w:val="0"/>
                                              <w:divBdr>
                                                <w:top w:val="none" w:sz="0" w:space="0" w:color="auto"/>
                                                <w:left w:val="none" w:sz="0" w:space="0" w:color="auto"/>
                                                <w:bottom w:val="none" w:sz="0" w:space="0" w:color="auto"/>
                                                <w:right w:val="none" w:sz="0" w:space="0" w:color="auto"/>
                                              </w:divBdr>
                                            </w:div>
                                            <w:div w:id="501163360">
                                              <w:marLeft w:val="0"/>
                                              <w:marRight w:val="0"/>
                                              <w:marTop w:val="0"/>
                                              <w:marBottom w:val="0"/>
                                              <w:divBdr>
                                                <w:top w:val="none" w:sz="0" w:space="0" w:color="auto"/>
                                                <w:left w:val="none" w:sz="0" w:space="0" w:color="auto"/>
                                                <w:bottom w:val="none" w:sz="0" w:space="0" w:color="auto"/>
                                                <w:right w:val="none" w:sz="0" w:space="0" w:color="auto"/>
                                              </w:divBdr>
                                              <w:divsChild>
                                                <w:div w:id="426344412">
                                                  <w:marLeft w:val="0"/>
                                                  <w:marRight w:val="0"/>
                                                  <w:marTop w:val="0"/>
                                                  <w:marBottom w:val="0"/>
                                                  <w:divBdr>
                                                    <w:top w:val="none" w:sz="0" w:space="0" w:color="auto"/>
                                                    <w:left w:val="none" w:sz="0" w:space="0" w:color="auto"/>
                                                    <w:bottom w:val="none" w:sz="0" w:space="0" w:color="auto"/>
                                                    <w:right w:val="none" w:sz="0" w:space="0" w:color="auto"/>
                                                  </w:divBdr>
                                                </w:div>
                                                <w:div w:id="1225221372">
                                                  <w:marLeft w:val="0"/>
                                                  <w:marRight w:val="0"/>
                                                  <w:marTop w:val="0"/>
                                                  <w:marBottom w:val="0"/>
                                                  <w:divBdr>
                                                    <w:top w:val="none" w:sz="0" w:space="0" w:color="auto"/>
                                                    <w:left w:val="none" w:sz="0" w:space="0" w:color="auto"/>
                                                    <w:bottom w:val="none" w:sz="0" w:space="0" w:color="auto"/>
                                                    <w:right w:val="none" w:sz="0" w:space="0" w:color="auto"/>
                                                  </w:divBdr>
                                                </w:div>
                                                <w:div w:id="958875854">
                                                  <w:marLeft w:val="0"/>
                                                  <w:marRight w:val="0"/>
                                                  <w:marTop w:val="0"/>
                                                  <w:marBottom w:val="0"/>
                                                  <w:divBdr>
                                                    <w:top w:val="none" w:sz="0" w:space="0" w:color="auto"/>
                                                    <w:left w:val="none" w:sz="0" w:space="0" w:color="auto"/>
                                                    <w:bottom w:val="none" w:sz="0" w:space="0" w:color="auto"/>
                                                    <w:right w:val="none" w:sz="0" w:space="0" w:color="auto"/>
                                                  </w:divBdr>
                                                </w:div>
                                                <w:div w:id="923494520">
                                                  <w:marLeft w:val="0"/>
                                                  <w:marRight w:val="0"/>
                                                  <w:marTop w:val="0"/>
                                                  <w:marBottom w:val="0"/>
                                                  <w:divBdr>
                                                    <w:top w:val="none" w:sz="0" w:space="0" w:color="auto"/>
                                                    <w:left w:val="none" w:sz="0" w:space="0" w:color="auto"/>
                                                    <w:bottom w:val="none" w:sz="0" w:space="0" w:color="auto"/>
                                                    <w:right w:val="none" w:sz="0" w:space="0" w:color="auto"/>
                                                  </w:divBdr>
                                                </w:div>
                                                <w:div w:id="1586957304">
                                                  <w:marLeft w:val="0"/>
                                                  <w:marRight w:val="0"/>
                                                  <w:marTop w:val="0"/>
                                                  <w:marBottom w:val="0"/>
                                                  <w:divBdr>
                                                    <w:top w:val="none" w:sz="0" w:space="0" w:color="auto"/>
                                                    <w:left w:val="none" w:sz="0" w:space="0" w:color="auto"/>
                                                    <w:bottom w:val="none" w:sz="0" w:space="0" w:color="auto"/>
                                                    <w:right w:val="none" w:sz="0" w:space="0" w:color="auto"/>
                                                  </w:divBdr>
                                                </w:div>
                                                <w:div w:id="1149251722">
                                                  <w:marLeft w:val="0"/>
                                                  <w:marRight w:val="0"/>
                                                  <w:marTop w:val="0"/>
                                                  <w:marBottom w:val="0"/>
                                                  <w:divBdr>
                                                    <w:top w:val="none" w:sz="0" w:space="0" w:color="auto"/>
                                                    <w:left w:val="none" w:sz="0" w:space="0" w:color="auto"/>
                                                    <w:bottom w:val="none" w:sz="0" w:space="0" w:color="auto"/>
                                                    <w:right w:val="none" w:sz="0" w:space="0" w:color="auto"/>
                                                  </w:divBdr>
                                                </w:div>
                                                <w:div w:id="1041902563">
                                                  <w:marLeft w:val="0"/>
                                                  <w:marRight w:val="0"/>
                                                  <w:marTop w:val="0"/>
                                                  <w:marBottom w:val="0"/>
                                                  <w:divBdr>
                                                    <w:top w:val="none" w:sz="0" w:space="0" w:color="auto"/>
                                                    <w:left w:val="none" w:sz="0" w:space="0" w:color="auto"/>
                                                    <w:bottom w:val="none" w:sz="0" w:space="0" w:color="auto"/>
                                                    <w:right w:val="none" w:sz="0" w:space="0" w:color="auto"/>
                                                  </w:divBdr>
                                                </w:div>
                                                <w:div w:id="744765405">
                                                  <w:marLeft w:val="0"/>
                                                  <w:marRight w:val="0"/>
                                                  <w:marTop w:val="0"/>
                                                  <w:marBottom w:val="0"/>
                                                  <w:divBdr>
                                                    <w:top w:val="none" w:sz="0" w:space="0" w:color="auto"/>
                                                    <w:left w:val="none" w:sz="0" w:space="0" w:color="auto"/>
                                                    <w:bottom w:val="none" w:sz="0" w:space="0" w:color="auto"/>
                                                    <w:right w:val="none" w:sz="0" w:space="0" w:color="auto"/>
                                                  </w:divBdr>
                                                </w:div>
                                                <w:div w:id="855273656">
                                                  <w:marLeft w:val="0"/>
                                                  <w:marRight w:val="0"/>
                                                  <w:marTop w:val="0"/>
                                                  <w:marBottom w:val="0"/>
                                                  <w:divBdr>
                                                    <w:top w:val="none" w:sz="0" w:space="0" w:color="auto"/>
                                                    <w:left w:val="none" w:sz="0" w:space="0" w:color="auto"/>
                                                    <w:bottom w:val="none" w:sz="0" w:space="0" w:color="auto"/>
                                                    <w:right w:val="none" w:sz="0" w:space="0" w:color="auto"/>
                                                  </w:divBdr>
                                                </w:div>
                                                <w:div w:id="1579511172">
                                                  <w:marLeft w:val="0"/>
                                                  <w:marRight w:val="0"/>
                                                  <w:marTop w:val="0"/>
                                                  <w:marBottom w:val="0"/>
                                                  <w:divBdr>
                                                    <w:top w:val="none" w:sz="0" w:space="0" w:color="auto"/>
                                                    <w:left w:val="none" w:sz="0" w:space="0" w:color="auto"/>
                                                    <w:bottom w:val="none" w:sz="0" w:space="0" w:color="auto"/>
                                                    <w:right w:val="none" w:sz="0" w:space="0" w:color="auto"/>
                                                  </w:divBdr>
                                                </w:div>
                                                <w:div w:id="279387305">
                                                  <w:marLeft w:val="0"/>
                                                  <w:marRight w:val="0"/>
                                                  <w:marTop w:val="0"/>
                                                  <w:marBottom w:val="0"/>
                                                  <w:divBdr>
                                                    <w:top w:val="none" w:sz="0" w:space="0" w:color="auto"/>
                                                    <w:left w:val="none" w:sz="0" w:space="0" w:color="auto"/>
                                                    <w:bottom w:val="none" w:sz="0" w:space="0" w:color="auto"/>
                                                    <w:right w:val="none" w:sz="0" w:space="0" w:color="auto"/>
                                                  </w:divBdr>
                                                </w:div>
                                                <w:div w:id="247544522">
                                                  <w:marLeft w:val="0"/>
                                                  <w:marRight w:val="0"/>
                                                  <w:marTop w:val="0"/>
                                                  <w:marBottom w:val="0"/>
                                                  <w:divBdr>
                                                    <w:top w:val="none" w:sz="0" w:space="0" w:color="auto"/>
                                                    <w:left w:val="none" w:sz="0" w:space="0" w:color="auto"/>
                                                    <w:bottom w:val="none" w:sz="0" w:space="0" w:color="auto"/>
                                                    <w:right w:val="none" w:sz="0" w:space="0" w:color="auto"/>
                                                  </w:divBdr>
                                                </w:div>
                                                <w:div w:id="2118672433">
                                                  <w:marLeft w:val="0"/>
                                                  <w:marRight w:val="0"/>
                                                  <w:marTop w:val="0"/>
                                                  <w:marBottom w:val="0"/>
                                                  <w:divBdr>
                                                    <w:top w:val="none" w:sz="0" w:space="0" w:color="auto"/>
                                                    <w:left w:val="none" w:sz="0" w:space="0" w:color="auto"/>
                                                    <w:bottom w:val="none" w:sz="0" w:space="0" w:color="auto"/>
                                                    <w:right w:val="none" w:sz="0" w:space="0" w:color="auto"/>
                                                  </w:divBdr>
                                                </w:div>
                                                <w:div w:id="1493134745">
                                                  <w:marLeft w:val="0"/>
                                                  <w:marRight w:val="0"/>
                                                  <w:marTop w:val="0"/>
                                                  <w:marBottom w:val="0"/>
                                                  <w:divBdr>
                                                    <w:top w:val="none" w:sz="0" w:space="0" w:color="auto"/>
                                                    <w:left w:val="none" w:sz="0" w:space="0" w:color="auto"/>
                                                    <w:bottom w:val="none" w:sz="0" w:space="0" w:color="auto"/>
                                                    <w:right w:val="none" w:sz="0" w:space="0" w:color="auto"/>
                                                  </w:divBdr>
                                                </w:div>
                                                <w:div w:id="890265630">
                                                  <w:marLeft w:val="0"/>
                                                  <w:marRight w:val="0"/>
                                                  <w:marTop w:val="0"/>
                                                  <w:marBottom w:val="0"/>
                                                  <w:divBdr>
                                                    <w:top w:val="none" w:sz="0" w:space="0" w:color="auto"/>
                                                    <w:left w:val="none" w:sz="0" w:space="0" w:color="auto"/>
                                                    <w:bottom w:val="none" w:sz="0" w:space="0" w:color="auto"/>
                                                    <w:right w:val="none" w:sz="0" w:space="0" w:color="auto"/>
                                                  </w:divBdr>
                                                </w:div>
                                                <w:div w:id="156699073">
                                                  <w:marLeft w:val="0"/>
                                                  <w:marRight w:val="0"/>
                                                  <w:marTop w:val="0"/>
                                                  <w:marBottom w:val="0"/>
                                                  <w:divBdr>
                                                    <w:top w:val="none" w:sz="0" w:space="0" w:color="auto"/>
                                                    <w:left w:val="none" w:sz="0" w:space="0" w:color="auto"/>
                                                    <w:bottom w:val="none" w:sz="0" w:space="0" w:color="auto"/>
                                                    <w:right w:val="none" w:sz="0" w:space="0" w:color="auto"/>
                                                  </w:divBdr>
                                                </w:div>
                                                <w:div w:id="712927731">
                                                  <w:marLeft w:val="0"/>
                                                  <w:marRight w:val="0"/>
                                                  <w:marTop w:val="0"/>
                                                  <w:marBottom w:val="0"/>
                                                  <w:divBdr>
                                                    <w:top w:val="none" w:sz="0" w:space="0" w:color="auto"/>
                                                    <w:left w:val="none" w:sz="0" w:space="0" w:color="auto"/>
                                                    <w:bottom w:val="none" w:sz="0" w:space="0" w:color="auto"/>
                                                    <w:right w:val="none" w:sz="0" w:space="0" w:color="auto"/>
                                                  </w:divBdr>
                                                </w:div>
                                                <w:div w:id="631137056">
                                                  <w:marLeft w:val="0"/>
                                                  <w:marRight w:val="0"/>
                                                  <w:marTop w:val="0"/>
                                                  <w:marBottom w:val="0"/>
                                                  <w:divBdr>
                                                    <w:top w:val="none" w:sz="0" w:space="0" w:color="auto"/>
                                                    <w:left w:val="none" w:sz="0" w:space="0" w:color="auto"/>
                                                    <w:bottom w:val="none" w:sz="0" w:space="0" w:color="auto"/>
                                                    <w:right w:val="none" w:sz="0" w:space="0" w:color="auto"/>
                                                  </w:divBdr>
                                                </w:div>
                                                <w:div w:id="1676574013">
                                                  <w:marLeft w:val="0"/>
                                                  <w:marRight w:val="0"/>
                                                  <w:marTop w:val="0"/>
                                                  <w:marBottom w:val="0"/>
                                                  <w:divBdr>
                                                    <w:top w:val="none" w:sz="0" w:space="0" w:color="auto"/>
                                                    <w:left w:val="none" w:sz="0" w:space="0" w:color="auto"/>
                                                    <w:bottom w:val="none" w:sz="0" w:space="0" w:color="auto"/>
                                                    <w:right w:val="none" w:sz="0" w:space="0" w:color="auto"/>
                                                  </w:divBdr>
                                                </w:div>
                                                <w:div w:id="679310792">
                                                  <w:marLeft w:val="0"/>
                                                  <w:marRight w:val="0"/>
                                                  <w:marTop w:val="0"/>
                                                  <w:marBottom w:val="0"/>
                                                  <w:divBdr>
                                                    <w:top w:val="none" w:sz="0" w:space="0" w:color="auto"/>
                                                    <w:left w:val="none" w:sz="0" w:space="0" w:color="auto"/>
                                                    <w:bottom w:val="none" w:sz="0" w:space="0" w:color="auto"/>
                                                    <w:right w:val="none" w:sz="0" w:space="0" w:color="auto"/>
                                                  </w:divBdr>
                                                </w:div>
                                                <w:div w:id="600265732">
                                                  <w:marLeft w:val="0"/>
                                                  <w:marRight w:val="0"/>
                                                  <w:marTop w:val="0"/>
                                                  <w:marBottom w:val="0"/>
                                                  <w:divBdr>
                                                    <w:top w:val="none" w:sz="0" w:space="0" w:color="auto"/>
                                                    <w:left w:val="none" w:sz="0" w:space="0" w:color="auto"/>
                                                    <w:bottom w:val="none" w:sz="0" w:space="0" w:color="auto"/>
                                                    <w:right w:val="none" w:sz="0" w:space="0" w:color="auto"/>
                                                  </w:divBdr>
                                                </w:div>
                                                <w:div w:id="757292056">
                                                  <w:marLeft w:val="0"/>
                                                  <w:marRight w:val="0"/>
                                                  <w:marTop w:val="0"/>
                                                  <w:marBottom w:val="0"/>
                                                  <w:divBdr>
                                                    <w:top w:val="none" w:sz="0" w:space="0" w:color="auto"/>
                                                    <w:left w:val="none" w:sz="0" w:space="0" w:color="auto"/>
                                                    <w:bottom w:val="none" w:sz="0" w:space="0" w:color="auto"/>
                                                    <w:right w:val="none" w:sz="0" w:space="0" w:color="auto"/>
                                                  </w:divBdr>
                                                </w:div>
                                                <w:div w:id="549027677">
                                                  <w:marLeft w:val="0"/>
                                                  <w:marRight w:val="0"/>
                                                  <w:marTop w:val="0"/>
                                                  <w:marBottom w:val="0"/>
                                                  <w:divBdr>
                                                    <w:top w:val="none" w:sz="0" w:space="0" w:color="auto"/>
                                                    <w:left w:val="none" w:sz="0" w:space="0" w:color="auto"/>
                                                    <w:bottom w:val="none" w:sz="0" w:space="0" w:color="auto"/>
                                                    <w:right w:val="none" w:sz="0" w:space="0" w:color="auto"/>
                                                  </w:divBdr>
                                                </w:div>
                                                <w:div w:id="991249236">
                                                  <w:marLeft w:val="0"/>
                                                  <w:marRight w:val="0"/>
                                                  <w:marTop w:val="0"/>
                                                  <w:marBottom w:val="0"/>
                                                  <w:divBdr>
                                                    <w:top w:val="none" w:sz="0" w:space="0" w:color="auto"/>
                                                    <w:left w:val="none" w:sz="0" w:space="0" w:color="auto"/>
                                                    <w:bottom w:val="none" w:sz="0" w:space="0" w:color="auto"/>
                                                    <w:right w:val="none" w:sz="0" w:space="0" w:color="auto"/>
                                                  </w:divBdr>
                                                </w:div>
                                                <w:div w:id="146483597">
                                                  <w:marLeft w:val="0"/>
                                                  <w:marRight w:val="0"/>
                                                  <w:marTop w:val="0"/>
                                                  <w:marBottom w:val="0"/>
                                                  <w:divBdr>
                                                    <w:top w:val="none" w:sz="0" w:space="0" w:color="auto"/>
                                                    <w:left w:val="none" w:sz="0" w:space="0" w:color="auto"/>
                                                    <w:bottom w:val="none" w:sz="0" w:space="0" w:color="auto"/>
                                                    <w:right w:val="none" w:sz="0" w:space="0" w:color="auto"/>
                                                  </w:divBdr>
                                                </w:div>
                                                <w:div w:id="738946355">
                                                  <w:marLeft w:val="0"/>
                                                  <w:marRight w:val="0"/>
                                                  <w:marTop w:val="0"/>
                                                  <w:marBottom w:val="0"/>
                                                  <w:divBdr>
                                                    <w:top w:val="none" w:sz="0" w:space="0" w:color="auto"/>
                                                    <w:left w:val="none" w:sz="0" w:space="0" w:color="auto"/>
                                                    <w:bottom w:val="none" w:sz="0" w:space="0" w:color="auto"/>
                                                    <w:right w:val="none" w:sz="0" w:space="0" w:color="auto"/>
                                                  </w:divBdr>
                                                </w:div>
                                                <w:div w:id="1648436686">
                                                  <w:marLeft w:val="0"/>
                                                  <w:marRight w:val="0"/>
                                                  <w:marTop w:val="0"/>
                                                  <w:marBottom w:val="0"/>
                                                  <w:divBdr>
                                                    <w:top w:val="none" w:sz="0" w:space="0" w:color="auto"/>
                                                    <w:left w:val="none" w:sz="0" w:space="0" w:color="auto"/>
                                                    <w:bottom w:val="none" w:sz="0" w:space="0" w:color="auto"/>
                                                    <w:right w:val="none" w:sz="0" w:space="0" w:color="auto"/>
                                                  </w:divBdr>
                                                </w:div>
                                                <w:div w:id="1887913102">
                                                  <w:marLeft w:val="0"/>
                                                  <w:marRight w:val="0"/>
                                                  <w:marTop w:val="0"/>
                                                  <w:marBottom w:val="0"/>
                                                  <w:divBdr>
                                                    <w:top w:val="none" w:sz="0" w:space="0" w:color="auto"/>
                                                    <w:left w:val="none" w:sz="0" w:space="0" w:color="auto"/>
                                                    <w:bottom w:val="none" w:sz="0" w:space="0" w:color="auto"/>
                                                    <w:right w:val="none" w:sz="0" w:space="0" w:color="auto"/>
                                                  </w:divBdr>
                                                </w:div>
                                                <w:div w:id="437988774">
                                                  <w:marLeft w:val="0"/>
                                                  <w:marRight w:val="0"/>
                                                  <w:marTop w:val="0"/>
                                                  <w:marBottom w:val="0"/>
                                                  <w:divBdr>
                                                    <w:top w:val="none" w:sz="0" w:space="0" w:color="auto"/>
                                                    <w:left w:val="none" w:sz="0" w:space="0" w:color="auto"/>
                                                    <w:bottom w:val="none" w:sz="0" w:space="0" w:color="auto"/>
                                                    <w:right w:val="none" w:sz="0" w:space="0" w:color="auto"/>
                                                  </w:divBdr>
                                                </w:div>
                                                <w:div w:id="1572039097">
                                                  <w:marLeft w:val="0"/>
                                                  <w:marRight w:val="0"/>
                                                  <w:marTop w:val="0"/>
                                                  <w:marBottom w:val="0"/>
                                                  <w:divBdr>
                                                    <w:top w:val="none" w:sz="0" w:space="0" w:color="auto"/>
                                                    <w:left w:val="none" w:sz="0" w:space="0" w:color="auto"/>
                                                    <w:bottom w:val="none" w:sz="0" w:space="0" w:color="auto"/>
                                                    <w:right w:val="none" w:sz="0" w:space="0" w:color="auto"/>
                                                  </w:divBdr>
                                                </w:div>
                                                <w:div w:id="371805595">
                                                  <w:marLeft w:val="0"/>
                                                  <w:marRight w:val="0"/>
                                                  <w:marTop w:val="0"/>
                                                  <w:marBottom w:val="0"/>
                                                  <w:divBdr>
                                                    <w:top w:val="none" w:sz="0" w:space="0" w:color="auto"/>
                                                    <w:left w:val="none" w:sz="0" w:space="0" w:color="auto"/>
                                                    <w:bottom w:val="none" w:sz="0" w:space="0" w:color="auto"/>
                                                    <w:right w:val="none" w:sz="0" w:space="0" w:color="auto"/>
                                                  </w:divBdr>
                                                </w:div>
                                                <w:div w:id="1326787307">
                                                  <w:marLeft w:val="0"/>
                                                  <w:marRight w:val="0"/>
                                                  <w:marTop w:val="0"/>
                                                  <w:marBottom w:val="0"/>
                                                  <w:divBdr>
                                                    <w:top w:val="none" w:sz="0" w:space="0" w:color="auto"/>
                                                    <w:left w:val="none" w:sz="0" w:space="0" w:color="auto"/>
                                                    <w:bottom w:val="none" w:sz="0" w:space="0" w:color="auto"/>
                                                    <w:right w:val="none" w:sz="0" w:space="0" w:color="auto"/>
                                                  </w:divBdr>
                                                </w:div>
                                                <w:div w:id="547572313">
                                                  <w:marLeft w:val="0"/>
                                                  <w:marRight w:val="0"/>
                                                  <w:marTop w:val="0"/>
                                                  <w:marBottom w:val="0"/>
                                                  <w:divBdr>
                                                    <w:top w:val="none" w:sz="0" w:space="0" w:color="auto"/>
                                                    <w:left w:val="none" w:sz="0" w:space="0" w:color="auto"/>
                                                    <w:bottom w:val="none" w:sz="0" w:space="0" w:color="auto"/>
                                                    <w:right w:val="none" w:sz="0" w:space="0" w:color="auto"/>
                                                  </w:divBdr>
                                                </w:div>
                                                <w:div w:id="1490362941">
                                                  <w:marLeft w:val="0"/>
                                                  <w:marRight w:val="0"/>
                                                  <w:marTop w:val="0"/>
                                                  <w:marBottom w:val="0"/>
                                                  <w:divBdr>
                                                    <w:top w:val="none" w:sz="0" w:space="0" w:color="auto"/>
                                                    <w:left w:val="none" w:sz="0" w:space="0" w:color="auto"/>
                                                    <w:bottom w:val="none" w:sz="0" w:space="0" w:color="auto"/>
                                                    <w:right w:val="none" w:sz="0" w:space="0" w:color="auto"/>
                                                  </w:divBdr>
                                                </w:div>
                                                <w:div w:id="576326098">
                                                  <w:marLeft w:val="0"/>
                                                  <w:marRight w:val="0"/>
                                                  <w:marTop w:val="0"/>
                                                  <w:marBottom w:val="0"/>
                                                  <w:divBdr>
                                                    <w:top w:val="none" w:sz="0" w:space="0" w:color="auto"/>
                                                    <w:left w:val="none" w:sz="0" w:space="0" w:color="auto"/>
                                                    <w:bottom w:val="none" w:sz="0" w:space="0" w:color="auto"/>
                                                    <w:right w:val="none" w:sz="0" w:space="0" w:color="auto"/>
                                                  </w:divBdr>
                                                </w:div>
                                                <w:div w:id="1128620328">
                                                  <w:marLeft w:val="0"/>
                                                  <w:marRight w:val="0"/>
                                                  <w:marTop w:val="0"/>
                                                  <w:marBottom w:val="0"/>
                                                  <w:divBdr>
                                                    <w:top w:val="none" w:sz="0" w:space="0" w:color="auto"/>
                                                    <w:left w:val="none" w:sz="0" w:space="0" w:color="auto"/>
                                                    <w:bottom w:val="none" w:sz="0" w:space="0" w:color="auto"/>
                                                    <w:right w:val="none" w:sz="0" w:space="0" w:color="auto"/>
                                                  </w:divBdr>
                                                </w:div>
                                                <w:div w:id="1484809003">
                                                  <w:marLeft w:val="0"/>
                                                  <w:marRight w:val="0"/>
                                                  <w:marTop w:val="0"/>
                                                  <w:marBottom w:val="0"/>
                                                  <w:divBdr>
                                                    <w:top w:val="none" w:sz="0" w:space="0" w:color="auto"/>
                                                    <w:left w:val="none" w:sz="0" w:space="0" w:color="auto"/>
                                                    <w:bottom w:val="none" w:sz="0" w:space="0" w:color="auto"/>
                                                    <w:right w:val="none" w:sz="0" w:space="0" w:color="auto"/>
                                                  </w:divBdr>
                                                </w:div>
                                                <w:div w:id="2136099751">
                                                  <w:marLeft w:val="0"/>
                                                  <w:marRight w:val="0"/>
                                                  <w:marTop w:val="0"/>
                                                  <w:marBottom w:val="0"/>
                                                  <w:divBdr>
                                                    <w:top w:val="none" w:sz="0" w:space="0" w:color="auto"/>
                                                    <w:left w:val="none" w:sz="0" w:space="0" w:color="auto"/>
                                                    <w:bottom w:val="none" w:sz="0" w:space="0" w:color="auto"/>
                                                    <w:right w:val="none" w:sz="0" w:space="0" w:color="auto"/>
                                                  </w:divBdr>
                                                </w:div>
                                                <w:div w:id="18289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83726">
                                      <w:marLeft w:val="0"/>
                                      <w:marRight w:val="0"/>
                                      <w:marTop w:val="0"/>
                                      <w:marBottom w:val="0"/>
                                      <w:divBdr>
                                        <w:top w:val="none" w:sz="0" w:space="0" w:color="auto"/>
                                        <w:left w:val="none" w:sz="0" w:space="0" w:color="auto"/>
                                        <w:bottom w:val="none" w:sz="0" w:space="0" w:color="auto"/>
                                        <w:right w:val="none" w:sz="0" w:space="0" w:color="auto"/>
                                      </w:divBdr>
                                      <w:divsChild>
                                        <w:div w:id="816411407">
                                          <w:marLeft w:val="0"/>
                                          <w:marRight w:val="0"/>
                                          <w:marTop w:val="0"/>
                                          <w:marBottom w:val="0"/>
                                          <w:divBdr>
                                            <w:top w:val="none" w:sz="0" w:space="0" w:color="auto"/>
                                            <w:left w:val="none" w:sz="0" w:space="0" w:color="auto"/>
                                            <w:bottom w:val="none" w:sz="0" w:space="0" w:color="auto"/>
                                            <w:right w:val="none" w:sz="0" w:space="0" w:color="auto"/>
                                          </w:divBdr>
                                          <w:divsChild>
                                            <w:div w:id="908081980">
                                              <w:marLeft w:val="0"/>
                                              <w:marRight w:val="0"/>
                                              <w:marTop w:val="0"/>
                                              <w:marBottom w:val="0"/>
                                              <w:divBdr>
                                                <w:top w:val="none" w:sz="0" w:space="0" w:color="auto"/>
                                                <w:left w:val="none" w:sz="0" w:space="0" w:color="auto"/>
                                                <w:bottom w:val="none" w:sz="0" w:space="0" w:color="auto"/>
                                                <w:right w:val="none" w:sz="0" w:space="0" w:color="auto"/>
                                              </w:divBdr>
                                            </w:div>
                                            <w:div w:id="336857082">
                                              <w:marLeft w:val="0"/>
                                              <w:marRight w:val="0"/>
                                              <w:marTop w:val="0"/>
                                              <w:marBottom w:val="0"/>
                                              <w:divBdr>
                                                <w:top w:val="none" w:sz="0" w:space="0" w:color="auto"/>
                                                <w:left w:val="none" w:sz="0" w:space="0" w:color="auto"/>
                                                <w:bottom w:val="none" w:sz="0" w:space="0" w:color="auto"/>
                                                <w:right w:val="none" w:sz="0" w:space="0" w:color="auto"/>
                                              </w:divBdr>
                                            </w:div>
                                            <w:div w:id="16010599">
                                              <w:marLeft w:val="0"/>
                                              <w:marRight w:val="0"/>
                                              <w:marTop w:val="0"/>
                                              <w:marBottom w:val="0"/>
                                              <w:divBdr>
                                                <w:top w:val="none" w:sz="0" w:space="0" w:color="auto"/>
                                                <w:left w:val="none" w:sz="0" w:space="0" w:color="auto"/>
                                                <w:bottom w:val="none" w:sz="0" w:space="0" w:color="auto"/>
                                                <w:right w:val="none" w:sz="0" w:space="0" w:color="auto"/>
                                              </w:divBdr>
                                            </w:div>
                                            <w:div w:id="160971357">
                                              <w:marLeft w:val="0"/>
                                              <w:marRight w:val="0"/>
                                              <w:marTop w:val="0"/>
                                              <w:marBottom w:val="0"/>
                                              <w:divBdr>
                                                <w:top w:val="none" w:sz="0" w:space="0" w:color="auto"/>
                                                <w:left w:val="none" w:sz="0" w:space="0" w:color="auto"/>
                                                <w:bottom w:val="none" w:sz="0" w:space="0" w:color="auto"/>
                                                <w:right w:val="none" w:sz="0" w:space="0" w:color="auto"/>
                                              </w:divBdr>
                                            </w:div>
                                            <w:div w:id="202525008">
                                              <w:marLeft w:val="0"/>
                                              <w:marRight w:val="0"/>
                                              <w:marTop w:val="0"/>
                                              <w:marBottom w:val="0"/>
                                              <w:divBdr>
                                                <w:top w:val="none" w:sz="0" w:space="0" w:color="auto"/>
                                                <w:left w:val="none" w:sz="0" w:space="0" w:color="auto"/>
                                                <w:bottom w:val="none" w:sz="0" w:space="0" w:color="auto"/>
                                                <w:right w:val="none" w:sz="0" w:space="0" w:color="auto"/>
                                              </w:divBdr>
                                            </w:div>
                                            <w:div w:id="750663050">
                                              <w:marLeft w:val="0"/>
                                              <w:marRight w:val="0"/>
                                              <w:marTop w:val="0"/>
                                              <w:marBottom w:val="0"/>
                                              <w:divBdr>
                                                <w:top w:val="none" w:sz="0" w:space="0" w:color="auto"/>
                                                <w:left w:val="none" w:sz="0" w:space="0" w:color="auto"/>
                                                <w:bottom w:val="none" w:sz="0" w:space="0" w:color="auto"/>
                                                <w:right w:val="none" w:sz="0" w:space="0" w:color="auto"/>
                                              </w:divBdr>
                                            </w:div>
                                            <w:div w:id="312416493">
                                              <w:marLeft w:val="0"/>
                                              <w:marRight w:val="0"/>
                                              <w:marTop w:val="0"/>
                                              <w:marBottom w:val="0"/>
                                              <w:divBdr>
                                                <w:top w:val="none" w:sz="0" w:space="0" w:color="auto"/>
                                                <w:left w:val="none" w:sz="0" w:space="0" w:color="auto"/>
                                                <w:bottom w:val="none" w:sz="0" w:space="0" w:color="auto"/>
                                                <w:right w:val="none" w:sz="0" w:space="0" w:color="auto"/>
                                              </w:divBdr>
                                            </w:div>
                                            <w:div w:id="1312904262">
                                              <w:marLeft w:val="0"/>
                                              <w:marRight w:val="0"/>
                                              <w:marTop w:val="0"/>
                                              <w:marBottom w:val="0"/>
                                              <w:divBdr>
                                                <w:top w:val="none" w:sz="0" w:space="0" w:color="auto"/>
                                                <w:left w:val="none" w:sz="0" w:space="0" w:color="auto"/>
                                                <w:bottom w:val="none" w:sz="0" w:space="0" w:color="auto"/>
                                                <w:right w:val="none" w:sz="0" w:space="0" w:color="auto"/>
                                              </w:divBdr>
                                            </w:div>
                                            <w:div w:id="807359890">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437947381">
                                              <w:marLeft w:val="0"/>
                                              <w:marRight w:val="0"/>
                                              <w:marTop w:val="0"/>
                                              <w:marBottom w:val="0"/>
                                              <w:divBdr>
                                                <w:top w:val="none" w:sz="0" w:space="0" w:color="auto"/>
                                                <w:left w:val="none" w:sz="0" w:space="0" w:color="auto"/>
                                                <w:bottom w:val="none" w:sz="0" w:space="0" w:color="auto"/>
                                                <w:right w:val="none" w:sz="0" w:space="0" w:color="auto"/>
                                              </w:divBdr>
                                            </w:div>
                                            <w:div w:id="1818762061">
                                              <w:marLeft w:val="0"/>
                                              <w:marRight w:val="0"/>
                                              <w:marTop w:val="0"/>
                                              <w:marBottom w:val="0"/>
                                              <w:divBdr>
                                                <w:top w:val="none" w:sz="0" w:space="0" w:color="auto"/>
                                                <w:left w:val="none" w:sz="0" w:space="0" w:color="auto"/>
                                                <w:bottom w:val="none" w:sz="0" w:space="0" w:color="auto"/>
                                                <w:right w:val="none" w:sz="0" w:space="0" w:color="auto"/>
                                              </w:divBdr>
                                              <w:divsChild>
                                                <w:div w:id="699664500">
                                                  <w:marLeft w:val="0"/>
                                                  <w:marRight w:val="0"/>
                                                  <w:marTop w:val="0"/>
                                                  <w:marBottom w:val="0"/>
                                                  <w:divBdr>
                                                    <w:top w:val="none" w:sz="0" w:space="0" w:color="auto"/>
                                                    <w:left w:val="none" w:sz="0" w:space="0" w:color="auto"/>
                                                    <w:bottom w:val="none" w:sz="0" w:space="0" w:color="auto"/>
                                                    <w:right w:val="none" w:sz="0" w:space="0" w:color="auto"/>
                                                  </w:divBdr>
                                                </w:div>
                                                <w:div w:id="1598127467">
                                                  <w:marLeft w:val="0"/>
                                                  <w:marRight w:val="0"/>
                                                  <w:marTop w:val="0"/>
                                                  <w:marBottom w:val="0"/>
                                                  <w:divBdr>
                                                    <w:top w:val="none" w:sz="0" w:space="0" w:color="auto"/>
                                                    <w:left w:val="none" w:sz="0" w:space="0" w:color="auto"/>
                                                    <w:bottom w:val="none" w:sz="0" w:space="0" w:color="auto"/>
                                                    <w:right w:val="none" w:sz="0" w:space="0" w:color="auto"/>
                                                  </w:divBdr>
                                                </w:div>
                                                <w:div w:id="366179105">
                                                  <w:marLeft w:val="0"/>
                                                  <w:marRight w:val="0"/>
                                                  <w:marTop w:val="0"/>
                                                  <w:marBottom w:val="0"/>
                                                  <w:divBdr>
                                                    <w:top w:val="none" w:sz="0" w:space="0" w:color="auto"/>
                                                    <w:left w:val="none" w:sz="0" w:space="0" w:color="auto"/>
                                                    <w:bottom w:val="none" w:sz="0" w:space="0" w:color="auto"/>
                                                    <w:right w:val="none" w:sz="0" w:space="0" w:color="auto"/>
                                                  </w:divBdr>
                                                </w:div>
                                                <w:div w:id="1632319126">
                                                  <w:marLeft w:val="0"/>
                                                  <w:marRight w:val="0"/>
                                                  <w:marTop w:val="0"/>
                                                  <w:marBottom w:val="0"/>
                                                  <w:divBdr>
                                                    <w:top w:val="none" w:sz="0" w:space="0" w:color="auto"/>
                                                    <w:left w:val="none" w:sz="0" w:space="0" w:color="auto"/>
                                                    <w:bottom w:val="none" w:sz="0" w:space="0" w:color="auto"/>
                                                    <w:right w:val="none" w:sz="0" w:space="0" w:color="auto"/>
                                                  </w:divBdr>
                                                </w:div>
                                                <w:div w:id="825243563">
                                                  <w:marLeft w:val="0"/>
                                                  <w:marRight w:val="0"/>
                                                  <w:marTop w:val="0"/>
                                                  <w:marBottom w:val="0"/>
                                                  <w:divBdr>
                                                    <w:top w:val="none" w:sz="0" w:space="0" w:color="auto"/>
                                                    <w:left w:val="none" w:sz="0" w:space="0" w:color="auto"/>
                                                    <w:bottom w:val="none" w:sz="0" w:space="0" w:color="auto"/>
                                                    <w:right w:val="none" w:sz="0" w:space="0" w:color="auto"/>
                                                  </w:divBdr>
                                                </w:div>
                                                <w:div w:id="686950959">
                                                  <w:marLeft w:val="0"/>
                                                  <w:marRight w:val="0"/>
                                                  <w:marTop w:val="0"/>
                                                  <w:marBottom w:val="0"/>
                                                  <w:divBdr>
                                                    <w:top w:val="none" w:sz="0" w:space="0" w:color="auto"/>
                                                    <w:left w:val="none" w:sz="0" w:space="0" w:color="auto"/>
                                                    <w:bottom w:val="none" w:sz="0" w:space="0" w:color="auto"/>
                                                    <w:right w:val="none" w:sz="0" w:space="0" w:color="auto"/>
                                                  </w:divBdr>
                                                </w:div>
                                                <w:div w:id="967708895">
                                                  <w:marLeft w:val="0"/>
                                                  <w:marRight w:val="0"/>
                                                  <w:marTop w:val="0"/>
                                                  <w:marBottom w:val="0"/>
                                                  <w:divBdr>
                                                    <w:top w:val="none" w:sz="0" w:space="0" w:color="auto"/>
                                                    <w:left w:val="none" w:sz="0" w:space="0" w:color="auto"/>
                                                    <w:bottom w:val="none" w:sz="0" w:space="0" w:color="auto"/>
                                                    <w:right w:val="none" w:sz="0" w:space="0" w:color="auto"/>
                                                  </w:divBdr>
                                                </w:div>
                                                <w:div w:id="1068383569">
                                                  <w:marLeft w:val="0"/>
                                                  <w:marRight w:val="0"/>
                                                  <w:marTop w:val="0"/>
                                                  <w:marBottom w:val="0"/>
                                                  <w:divBdr>
                                                    <w:top w:val="none" w:sz="0" w:space="0" w:color="auto"/>
                                                    <w:left w:val="none" w:sz="0" w:space="0" w:color="auto"/>
                                                    <w:bottom w:val="none" w:sz="0" w:space="0" w:color="auto"/>
                                                    <w:right w:val="none" w:sz="0" w:space="0" w:color="auto"/>
                                                  </w:divBdr>
                                                </w:div>
                                                <w:div w:id="2031368046">
                                                  <w:marLeft w:val="0"/>
                                                  <w:marRight w:val="0"/>
                                                  <w:marTop w:val="0"/>
                                                  <w:marBottom w:val="0"/>
                                                  <w:divBdr>
                                                    <w:top w:val="none" w:sz="0" w:space="0" w:color="auto"/>
                                                    <w:left w:val="none" w:sz="0" w:space="0" w:color="auto"/>
                                                    <w:bottom w:val="none" w:sz="0" w:space="0" w:color="auto"/>
                                                    <w:right w:val="none" w:sz="0" w:space="0" w:color="auto"/>
                                                  </w:divBdr>
                                                </w:div>
                                                <w:div w:id="365376179">
                                                  <w:marLeft w:val="0"/>
                                                  <w:marRight w:val="0"/>
                                                  <w:marTop w:val="0"/>
                                                  <w:marBottom w:val="0"/>
                                                  <w:divBdr>
                                                    <w:top w:val="none" w:sz="0" w:space="0" w:color="auto"/>
                                                    <w:left w:val="none" w:sz="0" w:space="0" w:color="auto"/>
                                                    <w:bottom w:val="none" w:sz="0" w:space="0" w:color="auto"/>
                                                    <w:right w:val="none" w:sz="0" w:space="0" w:color="auto"/>
                                                  </w:divBdr>
                                                </w:div>
                                                <w:div w:id="6405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2692">
                                      <w:marLeft w:val="0"/>
                                      <w:marRight w:val="0"/>
                                      <w:marTop w:val="0"/>
                                      <w:marBottom w:val="0"/>
                                      <w:divBdr>
                                        <w:top w:val="none" w:sz="0" w:space="0" w:color="auto"/>
                                        <w:left w:val="none" w:sz="0" w:space="0" w:color="auto"/>
                                        <w:bottom w:val="none" w:sz="0" w:space="0" w:color="auto"/>
                                        <w:right w:val="none" w:sz="0" w:space="0" w:color="auto"/>
                                      </w:divBdr>
                                      <w:divsChild>
                                        <w:div w:id="1613899886">
                                          <w:marLeft w:val="0"/>
                                          <w:marRight w:val="0"/>
                                          <w:marTop w:val="0"/>
                                          <w:marBottom w:val="0"/>
                                          <w:divBdr>
                                            <w:top w:val="none" w:sz="0" w:space="0" w:color="auto"/>
                                            <w:left w:val="none" w:sz="0" w:space="0" w:color="auto"/>
                                            <w:bottom w:val="none" w:sz="0" w:space="0" w:color="auto"/>
                                            <w:right w:val="none" w:sz="0" w:space="0" w:color="auto"/>
                                          </w:divBdr>
                                          <w:divsChild>
                                            <w:div w:id="189536806">
                                              <w:marLeft w:val="0"/>
                                              <w:marRight w:val="0"/>
                                              <w:marTop w:val="0"/>
                                              <w:marBottom w:val="0"/>
                                              <w:divBdr>
                                                <w:top w:val="none" w:sz="0" w:space="0" w:color="auto"/>
                                                <w:left w:val="none" w:sz="0" w:space="0" w:color="auto"/>
                                                <w:bottom w:val="none" w:sz="0" w:space="0" w:color="auto"/>
                                                <w:right w:val="none" w:sz="0" w:space="0" w:color="auto"/>
                                              </w:divBdr>
                                            </w:div>
                                            <w:div w:id="675570902">
                                              <w:marLeft w:val="0"/>
                                              <w:marRight w:val="0"/>
                                              <w:marTop w:val="0"/>
                                              <w:marBottom w:val="0"/>
                                              <w:divBdr>
                                                <w:top w:val="none" w:sz="0" w:space="0" w:color="auto"/>
                                                <w:left w:val="none" w:sz="0" w:space="0" w:color="auto"/>
                                                <w:bottom w:val="none" w:sz="0" w:space="0" w:color="auto"/>
                                                <w:right w:val="none" w:sz="0" w:space="0" w:color="auto"/>
                                              </w:divBdr>
                                            </w:div>
                                            <w:div w:id="270861730">
                                              <w:marLeft w:val="0"/>
                                              <w:marRight w:val="0"/>
                                              <w:marTop w:val="0"/>
                                              <w:marBottom w:val="0"/>
                                              <w:divBdr>
                                                <w:top w:val="none" w:sz="0" w:space="0" w:color="auto"/>
                                                <w:left w:val="none" w:sz="0" w:space="0" w:color="auto"/>
                                                <w:bottom w:val="none" w:sz="0" w:space="0" w:color="auto"/>
                                                <w:right w:val="none" w:sz="0" w:space="0" w:color="auto"/>
                                              </w:divBdr>
                                            </w:div>
                                            <w:div w:id="625552690">
                                              <w:marLeft w:val="0"/>
                                              <w:marRight w:val="0"/>
                                              <w:marTop w:val="0"/>
                                              <w:marBottom w:val="0"/>
                                              <w:divBdr>
                                                <w:top w:val="none" w:sz="0" w:space="0" w:color="auto"/>
                                                <w:left w:val="none" w:sz="0" w:space="0" w:color="auto"/>
                                                <w:bottom w:val="none" w:sz="0" w:space="0" w:color="auto"/>
                                                <w:right w:val="none" w:sz="0" w:space="0" w:color="auto"/>
                                              </w:divBdr>
                                            </w:div>
                                            <w:div w:id="1024748450">
                                              <w:marLeft w:val="0"/>
                                              <w:marRight w:val="0"/>
                                              <w:marTop w:val="0"/>
                                              <w:marBottom w:val="0"/>
                                              <w:divBdr>
                                                <w:top w:val="none" w:sz="0" w:space="0" w:color="auto"/>
                                                <w:left w:val="none" w:sz="0" w:space="0" w:color="auto"/>
                                                <w:bottom w:val="none" w:sz="0" w:space="0" w:color="auto"/>
                                                <w:right w:val="none" w:sz="0" w:space="0" w:color="auto"/>
                                              </w:divBdr>
                                              <w:divsChild>
                                                <w:div w:id="1832406532">
                                                  <w:marLeft w:val="0"/>
                                                  <w:marRight w:val="0"/>
                                                  <w:marTop w:val="0"/>
                                                  <w:marBottom w:val="0"/>
                                                  <w:divBdr>
                                                    <w:top w:val="none" w:sz="0" w:space="0" w:color="auto"/>
                                                    <w:left w:val="none" w:sz="0" w:space="0" w:color="auto"/>
                                                    <w:bottom w:val="none" w:sz="0" w:space="0" w:color="auto"/>
                                                    <w:right w:val="none" w:sz="0" w:space="0" w:color="auto"/>
                                                  </w:divBdr>
                                                </w:div>
                                                <w:div w:id="255670385">
                                                  <w:marLeft w:val="0"/>
                                                  <w:marRight w:val="0"/>
                                                  <w:marTop w:val="0"/>
                                                  <w:marBottom w:val="0"/>
                                                  <w:divBdr>
                                                    <w:top w:val="none" w:sz="0" w:space="0" w:color="auto"/>
                                                    <w:left w:val="none" w:sz="0" w:space="0" w:color="auto"/>
                                                    <w:bottom w:val="none" w:sz="0" w:space="0" w:color="auto"/>
                                                    <w:right w:val="none" w:sz="0" w:space="0" w:color="auto"/>
                                                  </w:divBdr>
                                                </w:div>
                                                <w:div w:id="1920095625">
                                                  <w:marLeft w:val="0"/>
                                                  <w:marRight w:val="0"/>
                                                  <w:marTop w:val="0"/>
                                                  <w:marBottom w:val="0"/>
                                                  <w:divBdr>
                                                    <w:top w:val="none" w:sz="0" w:space="0" w:color="auto"/>
                                                    <w:left w:val="none" w:sz="0" w:space="0" w:color="auto"/>
                                                    <w:bottom w:val="none" w:sz="0" w:space="0" w:color="auto"/>
                                                    <w:right w:val="none" w:sz="0" w:space="0" w:color="auto"/>
                                                  </w:divBdr>
                                                </w:div>
                                                <w:div w:id="1547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09152">
                                      <w:marLeft w:val="0"/>
                                      <w:marRight w:val="0"/>
                                      <w:marTop w:val="0"/>
                                      <w:marBottom w:val="0"/>
                                      <w:divBdr>
                                        <w:top w:val="none" w:sz="0" w:space="0" w:color="auto"/>
                                        <w:left w:val="none" w:sz="0" w:space="0" w:color="auto"/>
                                        <w:bottom w:val="none" w:sz="0" w:space="0" w:color="auto"/>
                                        <w:right w:val="none" w:sz="0" w:space="0" w:color="auto"/>
                                      </w:divBdr>
                                      <w:divsChild>
                                        <w:div w:id="1238126050">
                                          <w:marLeft w:val="0"/>
                                          <w:marRight w:val="0"/>
                                          <w:marTop w:val="0"/>
                                          <w:marBottom w:val="0"/>
                                          <w:divBdr>
                                            <w:top w:val="none" w:sz="0" w:space="0" w:color="auto"/>
                                            <w:left w:val="none" w:sz="0" w:space="0" w:color="auto"/>
                                            <w:bottom w:val="none" w:sz="0" w:space="0" w:color="auto"/>
                                            <w:right w:val="none" w:sz="0" w:space="0" w:color="auto"/>
                                          </w:divBdr>
                                          <w:divsChild>
                                            <w:div w:id="1886480847">
                                              <w:marLeft w:val="0"/>
                                              <w:marRight w:val="0"/>
                                              <w:marTop w:val="0"/>
                                              <w:marBottom w:val="0"/>
                                              <w:divBdr>
                                                <w:top w:val="none" w:sz="0" w:space="0" w:color="auto"/>
                                                <w:left w:val="none" w:sz="0" w:space="0" w:color="auto"/>
                                                <w:bottom w:val="none" w:sz="0" w:space="0" w:color="auto"/>
                                                <w:right w:val="none" w:sz="0" w:space="0" w:color="auto"/>
                                              </w:divBdr>
                                            </w:div>
                                            <w:div w:id="1198271172">
                                              <w:marLeft w:val="0"/>
                                              <w:marRight w:val="0"/>
                                              <w:marTop w:val="0"/>
                                              <w:marBottom w:val="0"/>
                                              <w:divBdr>
                                                <w:top w:val="none" w:sz="0" w:space="0" w:color="auto"/>
                                                <w:left w:val="none" w:sz="0" w:space="0" w:color="auto"/>
                                                <w:bottom w:val="none" w:sz="0" w:space="0" w:color="auto"/>
                                                <w:right w:val="none" w:sz="0" w:space="0" w:color="auto"/>
                                              </w:divBdr>
                                            </w:div>
                                            <w:div w:id="684668475">
                                              <w:marLeft w:val="0"/>
                                              <w:marRight w:val="0"/>
                                              <w:marTop w:val="0"/>
                                              <w:marBottom w:val="0"/>
                                              <w:divBdr>
                                                <w:top w:val="none" w:sz="0" w:space="0" w:color="auto"/>
                                                <w:left w:val="none" w:sz="0" w:space="0" w:color="auto"/>
                                                <w:bottom w:val="none" w:sz="0" w:space="0" w:color="auto"/>
                                                <w:right w:val="none" w:sz="0" w:space="0" w:color="auto"/>
                                              </w:divBdr>
                                            </w:div>
                                            <w:div w:id="430052160">
                                              <w:marLeft w:val="0"/>
                                              <w:marRight w:val="0"/>
                                              <w:marTop w:val="0"/>
                                              <w:marBottom w:val="0"/>
                                              <w:divBdr>
                                                <w:top w:val="none" w:sz="0" w:space="0" w:color="auto"/>
                                                <w:left w:val="none" w:sz="0" w:space="0" w:color="auto"/>
                                                <w:bottom w:val="none" w:sz="0" w:space="0" w:color="auto"/>
                                                <w:right w:val="none" w:sz="0" w:space="0" w:color="auto"/>
                                              </w:divBdr>
                                            </w:div>
                                            <w:div w:id="460805634">
                                              <w:marLeft w:val="0"/>
                                              <w:marRight w:val="0"/>
                                              <w:marTop w:val="0"/>
                                              <w:marBottom w:val="0"/>
                                              <w:divBdr>
                                                <w:top w:val="none" w:sz="0" w:space="0" w:color="auto"/>
                                                <w:left w:val="none" w:sz="0" w:space="0" w:color="auto"/>
                                                <w:bottom w:val="none" w:sz="0" w:space="0" w:color="auto"/>
                                                <w:right w:val="none" w:sz="0" w:space="0" w:color="auto"/>
                                              </w:divBdr>
                                            </w:div>
                                            <w:div w:id="723216554">
                                              <w:marLeft w:val="0"/>
                                              <w:marRight w:val="0"/>
                                              <w:marTop w:val="0"/>
                                              <w:marBottom w:val="0"/>
                                              <w:divBdr>
                                                <w:top w:val="none" w:sz="0" w:space="0" w:color="auto"/>
                                                <w:left w:val="none" w:sz="0" w:space="0" w:color="auto"/>
                                                <w:bottom w:val="none" w:sz="0" w:space="0" w:color="auto"/>
                                                <w:right w:val="none" w:sz="0" w:space="0" w:color="auto"/>
                                              </w:divBdr>
                                            </w:div>
                                            <w:div w:id="1743217184">
                                              <w:marLeft w:val="0"/>
                                              <w:marRight w:val="0"/>
                                              <w:marTop w:val="0"/>
                                              <w:marBottom w:val="0"/>
                                              <w:divBdr>
                                                <w:top w:val="none" w:sz="0" w:space="0" w:color="auto"/>
                                                <w:left w:val="none" w:sz="0" w:space="0" w:color="auto"/>
                                                <w:bottom w:val="none" w:sz="0" w:space="0" w:color="auto"/>
                                                <w:right w:val="none" w:sz="0" w:space="0" w:color="auto"/>
                                              </w:divBdr>
                                            </w:div>
                                            <w:div w:id="165563512">
                                              <w:marLeft w:val="0"/>
                                              <w:marRight w:val="0"/>
                                              <w:marTop w:val="0"/>
                                              <w:marBottom w:val="0"/>
                                              <w:divBdr>
                                                <w:top w:val="none" w:sz="0" w:space="0" w:color="auto"/>
                                                <w:left w:val="none" w:sz="0" w:space="0" w:color="auto"/>
                                                <w:bottom w:val="none" w:sz="0" w:space="0" w:color="auto"/>
                                                <w:right w:val="none" w:sz="0" w:space="0" w:color="auto"/>
                                              </w:divBdr>
                                            </w:div>
                                            <w:div w:id="1207835029">
                                              <w:marLeft w:val="0"/>
                                              <w:marRight w:val="0"/>
                                              <w:marTop w:val="0"/>
                                              <w:marBottom w:val="0"/>
                                              <w:divBdr>
                                                <w:top w:val="none" w:sz="0" w:space="0" w:color="auto"/>
                                                <w:left w:val="none" w:sz="0" w:space="0" w:color="auto"/>
                                                <w:bottom w:val="none" w:sz="0" w:space="0" w:color="auto"/>
                                                <w:right w:val="none" w:sz="0" w:space="0" w:color="auto"/>
                                              </w:divBdr>
                                            </w:div>
                                            <w:div w:id="1710570784">
                                              <w:marLeft w:val="0"/>
                                              <w:marRight w:val="0"/>
                                              <w:marTop w:val="0"/>
                                              <w:marBottom w:val="0"/>
                                              <w:divBdr>
                                                <w:top w:val="none" w:sz="0" w:space="0" w:color="auto"/>
                                                <w:left w:val="none" w:sz="0" w:space="0" w:color="auto"/>
                                                <w:bottom w:val="none" w:sz="0" w:space="0" w:color="auto"/>
                                                <w:right w:val="none" w:sz="0" w:space="0" w:color="auto"/>
                                              </w:divBdr>
                                            </w:div>
                                            <w:div w:id="1379205309">
                                              <w:marLeft w:val="0"/>
                                              <w:marRight w:val="0"/>
                                              <w:marTop w:val="0"/>
                                              <w:marBottom w:val="0"/>
                                              <w:divBdr>
                                                <w:top w:val="none" w:sz="0" w:space="0" w:color="auto"/>
                                                <w:left w:val="none" w:sz="0" w:space="0" w:color="auto"/>
                                                <w:bottom w:val="none" w:sz="0" w:space="0" w:color="auto"/>
                                                <w:right w:val="none" w:sz="0" w:space="0" w:color="auto"/>
                                              </w:divBdr>
                                              <w:divsChild>
                                                <w:div w:id="2105346231">
                                                  <w:marLeft w:val="0"/>
                                                  <w:marRight w:val="0"/>
                                                  <w:marTop w:val="0"/>
                                                  <w:marBottom w:val="0"/>
                                                  <w:divBdr>
                                                    <w:top w:val="none" w:sz="0" w:space="0" w:color="auto"/>
                                                    <w:left w:val="none" w:sz="0" w:space="0" w:color="auto"/>
                                                    <w:bottom w:val="none" w:sz="0" w:space="0" w:color="auto"/>
                                                    <w:right w:val="none" w:sz="0" w:space="0" w:color="auto"/>
                                                  </w:divBdr>
                                                </w:div>
                                                <w:div w:id="1743288812">
                                                  <w:marLeft w:val="0"/>
                                                  <w:marRight w:val="0"/>
                                                  <w:marTop w:val="0"/>
                                                  <w:marBottom w:val="0"/>
                                                  <w:divBdr>
                                                    <w:top w:val="none" w:sz="0" w:space="0" w:color="auto"/>
                                                    <w:left w:val="none" w:sz="0" w:space="0" w:color="auto"/>
                                                    <w:bottom w:val="none" w:sz="0" w:space="0" w:color="auto"/>
                                                    <w:right w:val="none" w:sz="0" w:space="0" w:color="auto"/>
                                                  </w:divBdr>
                                                </w:div>
                                                <w:div w:id="89932776">
                                                  <w:marLeft w:val="0"/>
                                                  <w:marRight w:val="0"/>
                                                  <w:marTop w:val="0"/>
                                                  <w:marBottom w:val="0"/>
                                                  <w:divBdr>
                                                    <w:top w:val="none" w:sz="0" w:space="0" w:color="auto"/>
                                                    <w:left w:val="none" w:sz="0" w:space="0" w:color="auto"/>
                                                    <w:bottom w:val="none" w:sz="0" w:space="0" w:color="auto"/>
                                                    <w:right w:val="none" w:sz="0" w:space="0" w:color="auto"/>
                                                  </w:divBdr>
                                                </w:div>
                                                <w:div w:id="1125194370">
                                                  <w:marLeft w:val="0"/>
                                                  <w:marRight w:val="0"/>
                                                  <w:marTop w:val="0"/>
                                                  <w:marBottom w:val="0"/>
                                                  <w:divBdr>
                                                    <w:top w:val="none" w:sz="0" w:space="0" w:color="auto"/>
                                                    <w:left w:val="none" w:sz="0" w:space="0" w:color="auto"/>
                                                    <w:bottom w:val="none" w:sz="0" w:space="0" w:color="auto"/>
                                                    <w:right w:val="none" w:sz="0" w:space="0" w:color="auto"/>
                                                  </w:divBdr>
                                                </w:div>
                                                <w:div w:id="1945724198">
                                                  <w:marLeft w:val="0"/>
                                                  <w:marRight w:val="0"/>
                                                  <w:marTop w:val="0"/>
                                                  <w:marBottom w:val="0"/>
                                                  <w:divBdr>
                                                    <w:top w:val="none" w:sz="0" w:space="0" w:color="auto"/>
                                                    <w:left w:val="none" w:sz="0" w:space="0" w:color="auto"/>
                                                    <w:bottom w:val="none" w:sz="0" w:space="0" w:color="auto"/>
                                                    <w:right w:val="none" w:sz="0" w:space="0" w:color="auto"/>
                                                  </w:divBdr>
                                                </w:div>
                                                <w:div w:id="403644701">
                                                  <w:marLeft w:val="0"/>
                                                  <w:marRight w:val="0"/>
                                                  <w:marTop w:val="0"/>
                                                  <w:marBottom w:val="0"/>
                                                  <w:divBdr>
                                                    <w:top w:val="none" w:sz="0" w:space="0" w:color="auto"/>
                                                    <w:left w:val="none" w:sz="0" w:space="0" w:color="auto"/>
                                                    <w:bottom w:val="none" w:sz="0" w:space="0" w:color="auto"/>
                                                    <w:right w:val="none" w:sz="0" w:space="0" w:color="auto"/>
                                                  </w:divBdr>
                                                </w:div>
                                                <w:div w:id="2036073826">
                                                  <w:marLeft w:val="0"/>
                                                  <w:marRight w:val="0"/>
                                                  <w:marTop w:val="0"/>
                                                  <w:marBottom w:val="0"/>
                                                  <w:divBdr>
                                                    <w:top w:val="none" w:sz="0" w:space="0" w:color="auto"/>
                                                    <w:left w:val="none" w:sz="0" w:space="0" w:color="auto"/>
                                                    <w:bottom w:val="none" w:sz="0" w:space="0" w:color="auto"/>
                                                    <w:right w:val="none" w:sz="0" w:space="0" w:color="auto"/>
                                                  </w:divBdr>
                                                </w:div>
                                                <w:div w:id="2001224982">
                                                  <w:marLeft w:val="0"/>
                                                  <w:marRight w:val="0"/>
                                                  <w:marTop w:val="0"/>
                                                  <w:marBottom w:val="0"/>
                                                  <w:divBdr>
                                                    <w:top w:val="none" w:sz="0" w:space="0" w:color="auto"/>
                                                    <w:left w:val="none" w:sz="0" w:space="0" w:color="auto"/>
                                                    <w:bottom w:val="none" w:sz="0" w:space="0" w:color="auto"/>
                                                    <w:right w:val="none" w:sz="0" w:space="0" w:color="auto"/>
                                                  </w:divBdr>
                                                </w:div>
                                                <w:div w:id="2140101898">
                                                  <w:marLeft w:val="0"/>
                                                  <w:marRight w:val="0"/>
                                                  <w:marTop w:val="0"/>
                                                  <w:marBottom w:val="0"/>
                                                  <w:divBdr>
                                                    <w:top w:val="none" w:sz="0" w:space="0" w:color="auto"/>
                                                    <w:left w:val="none" w:sz="0" w:space="0" w:color="auto"/>
                                                    <w:bottom w:val="none" w:sz="0" w:space="0" w:color="auto"/>
                                                    <w:right w:val="none" w:sz="0" w:space="0" w:color="auto"/>
                                                  </w:divBdr>
                                                </w:div>
                                                <w:div w:id="20530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9085">
                                      <w:marLeft w:val="0"/>
                                      <w:marRight w:val="0"/>
                                      <w:marTop w:val="0"/>
                                      <w:marBottom w:val="0"/>
                                      <w:divBdr>
                                        <w:top w:val="none" w:sz="0" w:space="0" w:color="auto"/>
                                        <w:left w:val="none" w:sz="0" w:space="0" w:color="auto"/>
                                        <w:bottom w:val="none" w:sz="0" w:space="0" w:color="auto"/>
                                        <w:right w:val="none" w:sz="0" w:space="0" w:color="auto"/>
                                      </w:divBdr>
                                      <w:divsChild>
                                        <w:div w:id="7878088">
                                          <w:marLeft w:val="0"/>
                                          <w:marRight w:val="0"/>
                                          <w:marTop w:val="0"/>
                                          <w:marBottom w:val="0"/>
                                          <w:divBdr>
                                            <w:top w:val="none" w:sz="0" w:space="0" w:color="auto"/>
                                            <w:left w:val="none" w:sz="0" w:space="0" w:color="auto"/>
                                            <w:bottom w:val="none" w:sz="0" w:space="0" w:color="auto"/>
                                            <w:right w:val="none" w:sz="0" w:space="0" w:color="auto"/>
                                          </w:divBdr>
                                          <w:divsChild>
                                            <w:div w:id="1534733050">
                                              <w:marLeft w:val="0"/>
                                              <w:marRight w:val="0"/>
                                              <w:marTop w:val="0"/>
                                              <w:marBottom w:val="0"/>
                                              <w:divBdr>
                                                <w:top w:val="none" w:sz="0" w:space="0" w:color="auto"/>
                                                <w:left w:val="none" w:sz="0" w:space="0" w:color="auto"/>
                                                <w:bottom w:val="none" w:sz="0" w:space="0" w:color="auto"/>
                                                <w:right w:val="none" w:sz="0" w:space="0" w:color="auto"/>
                                              </w:divBdr>
                                            </w:div>
                                            <w:div w:id="1211502336">
                                              <w:marLeft w:val="0"/>
                                              <w:marRight w:val="0"/>
                                              <w:marTop w:val="0"/>
                                              <w:marBottom w:val="0"/>
                                              <w:divBdr>
                                                <w:top w:val="none" w:sz="0" w:space="0" w:color="auto"/>
                                                <w:left w:val="none" w:sz="0" w:space="0" w:color="auto"/>
                                                <w:bottom w:val="none" w:sz="0" w:space="0" w:color="auto"/>
                                                <w:right w:val="none" w:sz="0" w:space="0" w:color="auto"/>
                                              </w:divBdr>
                                            </w:div>
                                            <w:div w:id="302929667">
                                              <w:marLeft w:val="0"/>
                                              <w:marRight w:val="0"/>
                                              <w:marTop w:val="0"/>
                                              <w:marBottom w:val="0"/>
                                              <w:divBdr>
                                                <w:top w:val="none" w:sz="0" w:space="0" w:color="auto"/>
                                                <w:left w:val="none" w:sz="0" w:space="0" w:color="auto"/>
                                                <w:bottom w:val="none" w:sz="0" w:space="0" w:color="auto"/>
                                                <w:right w:val="none" w:sz="0" w:space="0" w:color="auto"/>
                                              </w:divBdr>
                                            </w:div>
                                            <w:div w:id="592710042">
                                              <w:marLeft w:val="0"/>
                                              <w:marRight w:val="0"/>
                                              <w:marTop w:val="0"/>
                                              <w:marBottom w:val="0"/>
                                              <w:divBdr>
                                                <w:top w:val="none" w:sz="0" w:space="0" w:color="auto"/>
                                                <w:left w:val="none" w:sz="0" w:space="0" w:color="auto"/>
                                                <w:bottom w:val="none" w:sz="0" w:space="0" w:color="auto"/>
                                                <w:right w:val="none" w:sz="0" w:space="0" w:color="auto"/>
                                              </w:divBdr>
                                            </w:div>
                                            <w:div w:id="1725715517">
                                              <w:marLeft w:val="0"/>
                                              <w:marRight w:val="0"/>
                                              <w:marTop w:val="0"/>
                                              <w:marBottom w:val="0"/>
                                              <w:divBdr>
                                                <w:top w:val="none" w:sz="0" w:space="0" w:color="auto"/>
                                                <w:left w:val="none" w:sz="0" w:space="0" w:color="auto"/>
                                                <w:bottom w:val="none" w:sz="0" w:space="0" w:color="auto"/>
                                                <w:right w:val="none" w:sz="0" w:space="0" w:color="auto"/>
                                              </w:divBdr>
                                            </w:div>
                                            <w:div w:id="1017342508">
                                              <w:marLeft w:val="0"/>
                                              <w:marRight w:val="0"/>
                                              <w:marTop w:val="0"/>
                                              <w:marBottom w:val="0"/>
                                              <w:divBdr>
                                                <w:top w:val="none" w:sz="0" w:space="0" w:color="auto"/>
                                                <w:left w:val="none" w:sz="0" w:space="0" w:color="auto"/>
                                                <w:bottom w:val="none" w:sz="0" w:space="0" w:color="auto"/>
                                                <w:right w:val="none" w:sz="0" w:space="0" w:color="auto"/>
                                              </w:divBdr>
                                            </w:div>
                                            <w:div w:id="1036082873">
                                              <w:marLeft w:val="0"/>
                                              <w:marRight w:val="0"/>
                                              <w:marTop w:val="0"/>
                                              <w:marBottom w:val="0"/>
                                              <w:divBdr>
                                                <w:top w:val="none" w:sz="0" w:space="0" w:color="auto"/>
                                                <w:left w:val="none" w:sz="0" w:space="0" w:color="auto"/>
                                                <w:bottom w:val="none" w:sz="0" w:space="0" w:color="auto"/>
                                                <w:right w:val="none" w:sz="0" w:space="0" w:color="auto"/>
                                              </w:divBdr>
                                            </w:div>
                                            <w:div w:id="287589120">
                                              <w:marLeft w:val="0"/>
                                              <w:marRight w:val="0"/>
                                              <w:marTop w:val="0"/>
                                              <w:marBottom w:val="0"/>
                                              <w:divBdr>
                                                <w:top w:val="none" w:sz="0" w:space="0" w:color="auto"/>
                                                <w:left w:val="none" w:sz="0" w:space="0" w:color="auto"/>
                                                <w:bottom w:val="none" w:sz="0" w:space="0" w:color="auto"/>
                                                <w:right w:val="none" w:sz="0" w:space="0" w:color="auto"/>
                                              </w:divBdr>
                                            </w:div>
                                            <w:div w:id="1912276036">
                                              <w:marLeft w:val="0"/>
                                              <w:marRight w:val="0"/>
                                              <w:marTop w:val="0"/>
                                              <w:marBottom w:val="0"/>
                                              <w:divBdr>
                                                <w:top w:val="none" w:sz="0" w:space="0" w:color="auto"/>
                                                <w:left w:val="none" w:sz="0" w:space="0" w:color="auto"/>
                                                <w:bottom w:val="none" w:sz="0" w:space="0" w:color="auto"/>
                                                <w:right w:val="none" w:sz="0" w:space="0" w:color="auto"/>
                                              </w:divBdr>
                                            </w:div>
                                            <w:div w:id="969822035">
                                              <w:marLeft w:val="0"/>
                                              <w:marRight w:val="0"/>
                                              <w:marTop w:val="0"/>
                                              <w:marBottom w:val="0"/>
                                              <w:divBdr>
                                                <w:top w:val="none" w:sz="0" w:space="0" w:color="auto"/>
                                                <w:left w:val="none" w:sz="0" w:space="0" w:color="auto"/>
                                                <w:bottom w:val="none" w:sz="0" w:space="0" w:color="auto"/>
                                                <w:right w:val="none" w:sz="0" w:space="0" w:color="auto"/>
                                              </w:divBdr>
                                            </w:div>
                                            <w:div w:id="1265117326">
                                              <w:marLeft w:val="0"/>
                                              <w:marRight w:val="0"/>
                                              <w:marTop w:val="0"/>
                                              <w:marBottom w:val="0"/>
                                              <w:divBdr>
                                                <w:top w:val="none" w:sz="0" w:space="0" w:color="auto"/>
                                                <w:left w:val="none" w:sz="0" w:space="0" w:color="auto"/>
                                                <w:bottom w:val="none" w:sz="0" w:space="0" w:color="auto"/>
                                                <w:right w:val="none" w:sz="0" w:space="0" w:color="auto"/>
                                              </w:divBdr>
                                            </w:div>
                                            <w:div w:id="1432971446">
                                              <w:marLeft w:val="0"/>
                                              <w:marRight w:val="0"/>
                                              <w:marTop w:val="0"/>
                                              <w:marBottom w:val="0"/>
                                              <w:divBdr>
                                                <w:top w:val="none" w:sz="0" w:space="0" w:color="auto"/>
                                                <w:left w:val="none" w:sz="0" w:space="0" w:color="auto"/>
                                                <w:bottom w:val="none" w:sz="0" w:space="0" w:color="auto"/>
                                                <w:right w:val="none" w:sz="0" w:space="0" w:color="auto"/>
                                              </w:divBdr>
                                            </w:div>
                                            <w:div w:id="1005127971">
                                              <w:marLeft w:val="0"/>
                                              <w:marRight w:val="0"/>
                                              <w:marTop w:val="0"/>
                                              <w:marBottom w:val="0"/>
                                              <w:divBdr>
                                                <w:top w:val="none" w:sz="0" w:space="0" w:color="auto"/>
                                                <w:left w:val="none" w:sz="0" w:space="0" w:color="auto"/>
                                                <w:bottom w:val="none" w:sz="0" w:space="0" w:color="auto"/>
                                                <w:right w:val="none" w:sz="0" w:space="0" w:color="auto"/>
                                              </w:divBdr>
                                            </w:div>
                                            <w:div w:id="2095780672">
                                              <w:marLeft w:val="0"/>
                                              <w:marRight w:val="0"/>
                                              <w:marTop w:val="0"/>
                                              <w:marBottom w:val="0"/>
                                              <w:divBdr>
                                                <w:top w:val="none" w:sz="0" w:space="0" w:color="auto"/>
                                                <w:left w:val="none" w:sz="0" w:space="0" w:color="auto"/>
                                                <w:bottom w:val="none" w:sz="0" w:space="0" w:color="auto"/>
                                                <w:right w:val="none" w:sz="0" w:space="0" w:color="auto"/>
                                              </w:divBdr>
                                            </w:div>
                                            <w:div w:id="93401323">
                                              <w:marLeft w:val="0"/>
                                              <w:marRight w:val="0"/>
                                              <w:marTop w:val="0"/>
                                              <w:marBottom w:val="0"/>
                                              <w:divBdr>
                                                <w:top w:val="none" w:sz="0" w:space="0" w:color="auto"/>
                                                <w:left w:val="none" w:sz="0" w:space="0" w:color="auto"/>
                                                <w:bottom w:val="none" w:sz="0" w:space="0" w:color="auto"/>
                                                <w:right w:val="none" w:sz="0" w:space="0" w:color="auto"/>
                                              </w:divBdr>
                                            </w:div>
                                            <w:div w:id="1038822913">
                                              <w:marLeft w:val="0"/>
                                              <w:marRight w:val="0"/>
                                              <w:marTop w:val="0"/>
                                              <w:marBottom w:val="0"/>
                                              <w:divBdr>
                                                <w:top w:val="none" w:sz="0" w:space="0" w:color="auto"/>
                                                <w:left w:val="none" w:sz="0" w:space="0" w:color="auto"/>
                                                <w:bottom w:val="none" w:sz="0" w:space="0" w:color="auto"/>
                                                <w:right w:val="none" w:sz="0" w:space="0" w:color="auto"/>
                                              </w:divBdr>
                                            </w:div>
                                            <w:div w:id="2106151124">
                                              <w:marLeft w:val="0"/>
                                              <w:marRight w:val="0"/>
                                              <w:marTop w:val="0"/>
                                              <w:marBottom w:val="0"/>
                                              <w:divBdr>
                                                <w:top w:val="none" w:sz="0" w:space="0" w:color="auto"/>
                                                <w:left w:val="none" w:sz="0" w:space="0" w:color="auto"/>
                                                <w:bottom w:val="none" w:sz="0" w:space="0" w:color="auto"/>
                                                <w:right w:val="none" w:sz="0" w:space="0" w:color="auto"/>
                                              </w:divBdr>
                                            </w:div>
                                            <w:div w:id="2120447673">
                                              <w:marLeft w:val="0"/>
                                              <w:marRight w:val="0"/>
                                              <w:marTop w:val="0"/>
                                              <w:marBottom w:val="0"/>
                                              <w:divBdr>
                                                <w:top w:val="none" w:sz="0" w:space="0" w:color="auto"/>
                                                <w:left w:val="none" w:sz="0" w:space="0" w:color="auto"/>
                                                <w:bottom w:val="none" w:sz="0" w:space="0" w:color="auto"/>
                                                <w:right w:val="none" w:sz="0" w:space="0" w:color="auto"/>
                                              </w:divBdr>
                                            </w:div>
                                            <w:div w:id="1330523877">
                                              <w:marLeft w:val="0"/>
                                              <w:marRight w:val="0"/>
                                              <w:marTop w:val="0"/>
                                              <w:marBottom w:val="0"/>
                                              <w:divBdr>
                                                <w:top w:val="none" w:sz="0" w:space="0" w:color="auto"/>
                                                <w:left w:val="none" w:sz="0" w:space="0" w:color="auto"/>
                                                <w:bottom w:val="none" w:sz="0" w:space="0" w:color="auto"/>
                                                <w:right w:val="none" w:sz="0" w:space="0" w:color="auto"/>
                                              </w:divBdr>
                                              <w:divsChild>
                                                <w:div w:id="1002657821">
                                                  <w:marLeft w:val="0"/>
                                                  <w:marRight w:val="0"/>
                                                  <w:marTop w:val="0"/>
                                                  <w:marBottom w:val="0"/>
                                                  <w:divBdr>
                                                    <w:top w:val="none" w:sz="0" w:space="0" w:color="auto"/>
                                                    <w:left w:val="none" w:sz="0" w:space="0" w:color="auto"/>
                                                    <w:bottom w:val="none" w:sz="0" w:space="0" w:color="auto"/>
                                                    <w:right w:val="none" w:sz="0" w:space="0" w:color="auto"/>
                                                  </w:divBdr>
                                                </w:div>
                                                <w:div w:id="1683781133">
                                                  <w:marLeft w:val="0"/>
                                                  <w:marRight w:val="0"/>
                                                  <w:marTop w:val="0"/>
                                                  <w:marBottom w:val="0"/>
                                                  <w:divBdr>
                                                    <w:top w:val="none" w:sz="0" w:space="0" w:color="auto"/>
                                                    <w:left w:val="none" w:sz="0" w:space="0" w:color="auto"/>
                                                    <w:bottom w:val="none" w:sz="0" w:space="0" w:color="auto"/>
                                                    <w:right w:val="none" w:sz="0" w:space="0" w:color="auto"/>
                                                  </w:divBdr>
                                                </w:div>
                                                <w:div w:id="20210165">
                                                  <w:marLeft w:val="0"/>
                                                  <w:marRight w:val="0"/>
                                                  <w:marTop w:val="0"/>
                                                  <w:marBottom w:val="0"/>
                                                  <w:divBdr>
                                                    <w:top w:val="none" w:sz="0" w:space="0" w:color="auto"/>
                                                    <w:left w:val="none" w:sz="0" w:space="0" w:color="auto"/>
                                                    <w:bottom w:val="none" w:sz="0" w:space="0" w:color="auto"/>
                                                    <w:right w:val="none" w:sz="0" w:space="0" w:color="auto"/>
                                                  </w:divBdr>
                                                </w:div>
                                                <w:div w:id="112402273">
                                                  <w:marLeft w:val="0"/>
                                                  <w:marRight w:val="0"/>
                                                  <w:marTop w:val="0"/>
                                                  <w:marBottom w:val="0"/>
                                                  <w:divBdr>
                                                    <w:top w:val="none" w:sz="0" w:space="0" w:color="auto"/>
                                                    <w:left w:val="none" w:sz="0" w:space="0" w:color="auto"/>
                                                    <w:bottom w:val="none" w:sz="0" w:space="0" w:color="auto"/>
                                                    <w:right w:val="none" w:sz="0" w:space="0" w:color="auto"/>
                                                  </w:divBdr>
                                                </w:div>
                                                <w:div w:id="1435633177">
                                                  <w:marLeft w:val="0"/>
                                                  <w:marRight w:val="0"/>
                                                  <w:marTop w:val="0"/>
                                                  <w:marBottom w:val="0"/>
                                                  <w:divBdr>
                                                    <w:top w:val="none" w:sz="0" w:space="0" w:color="auto"/>
                                                    <w:left w:val="none" w:sz="0" w:space="0" w:color="auto"/>
                                                    <w:bottom w:val="none" w:sz="0" w:space="0" w:color="auto"/>
                                                    <w:right w:val="none" w:sz="0" w:space="0" w:color="auto"/>
                                                  </w:divBdr>
                                                </w:div>
                                                <w:div w:id="1725716985">
                                                  <w:marLeft w:val="0"/>
                                                  <w:marRight w:val="0"/>
                                                  <w:marTop w:val="0"/>
                                                  <w:marBottom w:val="0"/>
                                                  <w:divBdr>
                                                    <w:top w:val="none" w:sz="0" w:space="0" w:color="auto"/>
                                                    <w:left w:val="none" w:sz="0" w:space="0" w:color="auto"/>
                                                    <w:bottom w:val="none" w:sz="0" w:space="0" w:color="auto"/>
                                                    <w:right w:val="none" w:sz="0" w:space="0" w:color="auto"/>
                                                  </w:divBdr>
                                                </w:div>
                                                <w:div w:id="1131442115">
                                                  <w:marLeft w:val="0"/>
                                                  <w:marRight w:val="0"/>
                                                  <w:marTop w:val="0"/>
                                                  <w:marBottom w:val="0"/>
                                                  <w:divBdr>
                                                    <w:top w:val="none" w:sz="0" w:space="0" w:color="auto"/>
                                                    <w:left w:val="none" w:sz="0" w:space="0" w:color="auto"/>
                                                    <w:bottom w:val="none" w:sz="0" w:space="0" w:color="auto"/>
                                                    <w:right w:val="none" w:sz="0" w:space="0" w:color="auto"/>
                                                  </w:divBdr>
                                                </w:div>
                                                <w:div w:id="961880070">
                                                  <w:marLeft w:val="0"/>
                                                  <w:marRight w:val="0"/>
                                                  <w:marTop w:val="0"/>
                                                  <w:marBottom w:val="0"/>
                                                  <w:divBdr>
                                                    <w:top w:val="none" w:sz="0" w:space="0" w:color="auto"/>
                                                    <w:left w:val="none" w:sz="0" w:space="0" w:color="auto"/>
                                                    <w:bottom w:val="none" w:sz="0" w:space="0" w:color="auto"/>
                                                    <w:right w:val="none" w:sz="0" w:space="0" w:color="auto"/>
                                                  </w:divBdr>
                                                </w:div>
                                                <w:div w:id="448276769">
                                                  <w:marLeft w:val="0"/>
                                                  <w:marRight w:val="0"/>
                                                  <w:marTop w:val="0"/>
                                                  <w:marBottom w:val="0"/>
                                                  <w:divBdr>
                                                    <w:top w:val="none" w:sz="0" w:space="0" w:color="auto"/>
                                                    <w:left w:val="none" w:sz="0" w:space="0" w:color="auto"/>
                                                    <w:bottom w:val="none" w:sz="0" w:space="0" w:color="auto"/>
                                                    <w:right w:val="none" w:sz="0" w:space="0" w:color="auto"/>
                                                  </w:divBdr>
                                                </w:div>
                                                <w:div w:id="1949652771">
                                                  <w:marLeft w:val="0"/>
                                                  <w:marRight w:val="0"/>
                                                  <w:marTop w:val="0"/>
                                                  <w:marBottom w:val="0"/>
                                                  <w:divBdr>
                                                    <w:top w:val="none" w:sz="0" w:space="0" w:color="auto"/>
                                                    <w:left w:val="none" w:sz="0" w:space="0" w:color="auto"/>
                                                    <w:bottom w:val="none" w:sz="0" w:space="0" w:color="auto"/>
                                                    <w:right w:val="none" w:sz="0" w:space="0" w:color="auto"/>
                                                  </w:divBdr>
                                                </w:div>
                                                <w:div w:id="13192050">
                                                  <w:marLeft w:val="0"/>
                                                  <w:marRight w:val="0"/>
                                                  <w:marTop w:val="0"/>
                                                  <w:marBottom w:val="0"/>
                                                  <w:divBdr>
                                                    <w:top w:val="none" w:sz="0" w:space="0" w:color="auto"/>
                                                    <w:left w:val="none" w:sz="0" w:space="0" w:color="auto"/>
                                                    <w:bottom w:val="none" w:sz="0" w:space="0" w:color="auto"/>
                                                    <w:right w:val="none" w:sz="0" w:space="0" w:color="auto"/>
                                                  </w:divBdr>
                                                </w:div>
                                                <w:div w:id="1833714219">
                                                  <w:marLeft w:val="0"/>
                                                  <w:marRight w:val="0"/>
                                                  <w:marTop w:val="0"/>
                                                  <w:marBottom w:val="0"/>
                                                  <w:divBdr>
                                                    <w:top w:val="none" w:sz="0" w:space="0" w:color="auto"/>
                                                    <w:left w:val="none" w:sz="0" w:space="0" w:color="auto"/>
                                                    <w:bottom w:val="none" w:sz="0" w:space="0" w:color="auto"/>
                                                    <w:right w:val="none" w:sz="0" w:space="0" w:color="auto"/>
                                                  </w:divBdr>
                                                </w:div>
                                                <w:div w:id="383873409">
                                                  <w:marLeft w:val="0"/>
                                                  <w:marRight w:val="0"/>
                                                  <w:marTop w:val="0"/>
                                                  <w:marBottom w:val="0"/>
                                                  <w:divBdr>
                                                    <w:top w:val="none" w:sz="0" w:space="0" w:color="auto"/>
                                                    <w:left w:val="none" w:sz="0" w:space="0" w:color="auto"/>
                                                    <w:bottom w:val="none" w:sz="0" w:space="0" w:color="auto"/>
                                                    <w:right w:val="none" w:sz="0" w:space="0" w:color="auto"/>
                                                  </w:divBdr>
                                                </w:div>
                                                <w:div w:id="422144093">
                                                  <w:marLeft w:val="0"/>
                                                  <w:marRight w:val="0"/>
                                                  <w:marTop w:val="0"/>
                                                  <w:marBottom w:val="0"/>
                                                  <w:divBdr>
                                                    <w:top w:val="none" w:sz="0" w:space="0" w:color="auto"/>
                                                    <w:left w:val="none" w:sz="0" w:space="0" w:color="auto"/>
                                                    <w:bottom w:val="none" w:sz="0" w:space="0" w:color="auto"/>
                                                    <w:right w:val="none" w:sz="0" w:space="0" w:color="auto"/>
                                                  </w:divBdr>
                                                </w:div>
                                                <w:div w:id="1754819560">
                                                  <w:marLeft w:val="0"/>
                                                  <w:marRight w:val="0"/>
                                                  <w:marTop w:val="0"/>
                                                  <w:marBottom w:val="0"/>
                                                  <w:divBdr>
                                                    <w:top w:val="none" w:sz="0" w:space="0" w:color="auto"/>
                                                    <w:left w:val="none" w:sz="0" w:space="0" w:color="auto"/>
                                                    <w:bottom w:val="none" w:sz="0" w:space="0" w:color="auto"/>
                                                    <w:right w:val="none" w:sz="0" w:space="0" w:color="auto"/>
                                                  </w:divBdr>
                                                </w:div>
                                                <w:div w:id="1361593496">
                                                  <w:marLeft w:val="0"/>
                                                  <w:marRight w:val="0"/>
                                                  <w:marTop w:val="0"/>
                                                  <w:marBottom w:val="0"/>
                                                  <w:divBdr>
                                                    <w:top w:val="none" w:sz="0" w:space="0" w:color="auto"/>
                                                    <w:left w:val="none" w:sz="0" w:space="0" w:color="auto"/>
                                                    <w:bottom w:val="none" w:sz="0" w:space="0" w:color="auto"/>
                                                    <w:right w:val="none" w:sz="0" w:space="0" w:color="auto"/>
                                                  </w:divBdr>
                                                </w:div>
                                                <w:div w:id="133257707">
                                                  <w:marLeft w:val="0"/>
                                                  <w:marRight w:val="0"/>
                                                  <w:marTop w:val="0"/>
                                                  <w:marBottom w:val="0"/>
                                                  <w:divBdr>
                                                    <w:top w:val="none" w:sz="0" w:space="0" w:color="auto"/>
                                                    <w:left w:val="none" w:sz="0" w:space="0" w:color="auto"/>
                                                    <w:bottom w:val="none" w:sz="0" w:space="0" w:color="auto"/>
                                                    <w:right w:val="none" w:sz="0" w:space="0" w:color="auto"/>
                                                  </w:divBdr>
                                                </w:div>
                                                <w:div w:id="11019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3398">
                                      <w:marLeft w:val="0"/>
                                      <w:marRight w:val="0"/>
                                      <w:marTop w:val="0"/>
                                      <w:marBottom w:val="0"/>
                                      <w:divBdr>
                                        <w:top w:val="none" w:sz="0" w:space="0" w:color="auto"/>
                                        <w:left w:val="none" w:sz="0" w:space="0" w:color="auto"/>
                                        <w:bottom w:val="none" w:sz="0" w:space="0" w:color="auto"/>
                                        <w:right w:val="none" w:sz="0" w:space="0" w:color="auto"/>
                                      </w:divBdr>
                                      <w:divsChild>
                                        <w:div w:id="1946648574">
                                          <w:marLeft w:val="0"/>
                                          <w:marRight w:val="0"/>
                                          <w:marTop w:val="0"/>
                                          <w:marBottom w:val="0"/>
                                          <w:divBdr>
                                            <w:top w:val="none" w:sz="0" w:space="0" w:color="auto"/>
                                            <w:left w:val="none" w:sz="0" w:space="0" w:color="auto"/>
                                            <w:bottom w:val="none" w:sz="0" w:space="0" w:color="auto"/>
                                            <w:right w:val="none" w:sz="0" w:space="0" w:color="auto"/>
                                          </w:divBdr>
                                          <w:divsChild>
                                            <w:div w:id="1777672006">
                                              <w:marLeft w:val="0"/>
                                              <w:marRight w:val="0"/>
                                              <w:marTop w:val="0"/>
                                              <w:marBottom w:val="0"/>
                                              <w:divBdr>
                                                <w:top w:val="none" w:sz="0" w:space="0" w:color="auto"/>
                                                <w:left w:val="none" w:sz="0" w:space="0" w:color="auto"/>
                                                <w:bottom w:val="none" w:sz="0" w:space="0" w:color="auto"/>
                                                <w:right w:val="none" w:sz="0" w:space="0" w:color="auto"/>
                                              </w:divBdr>
                                            </w:div>
                                            <w:div w:id="1380132413">
                                              <w:marLeft w:val="0"/>
                                              <w:marRight w:val="0"/>
                                              <w:marTop w:val="0"/>
                                              <w:marBottom w:val="0"/>
                                              <w:divBdr>
                                                <w:top w:val="none" w:sz="0" w:space="0" w:color="auto"/>
                                                <w:left w:val="none" w:sz="0" w:space="0" w:color="auto"/>
                                                <w:bottom w:val="none" w:sz="0" w:space="0" w:color="auto"/>
                                                <w:right w:val="none" w:sz="0" w:space="0" w:color="auto"/>
                                              </w:divBdr>
                                            </w:div>
                                            <w:div w:id="1963144589">
                                              <w:marLeft w:val="0"/>
                                              <w:marRight w:val="0"/>
                                              <w:marTop w:val="0"/>
                                              <w:marBottom w:val="0"/>
                                              <w:divBdr>
                                                <w:top w:val="none" w:sz="0" w:space="0" w:color="auto"/>
                                                <w:left w:val="none" w:sz="0" w:space="0" w:color="auto"/>
                                                <w:bottom w:val="none" w:sz="0" w:space="0" w:color="auto"/>
                                                <w:right w:val="none" w:sz="0" w:space="0" w:color="auto"/>
                                              </w:divBdr>
                                            </w:div>
                                            <w:div w:id="2134325252">
                                              <w:marLeft w:val="0"/>
                                              <w:marRight w:val="0"/>
                                              <w:marTop w:val="0"/>
                                              <w:marBottom w:val="0"/>
                                              <w:divBdr>
                                                <w:top w:val="none" w:sz="0" w:space="0" w:color="auto"/>
                                                <w:left w:val="none" w:sz="0" w:space="0" w:color="auto"/>
                                                <w:bottom w:val="none" w:sz="0" w:space="0" w:color="auto"/>
                                                <w:right w:val="none" w:sz="0" w:space="0" w:color="auto"/>
                                              </w:divBdr>
                                            </w:div>
                                            <w:div w:id="431435795">
                                              <w:marLeft w:val="0"/>
                                              <w:marRight w:val="0"/>
                                              <w:marTop w:val="0"/>
                                              <w:marBottom w:val="0"/>
                                              <w:divBdr>
                                                <w:top w:val="none" w:sz="0" w:space="0" w:color="auto"/>
                                                <w:left w:val="none" w:sz="0" w:space="0" w:color="auto"/>
                                                <w:bottom w:val="none" w:sz="0" w:space="0" w:color="auto"/>
                                                <w:right w:val="none" w:sz="0" w:space="0" w:color="auto"/>
                                              </w:divBdr>
                                            </w:div>
                                            <w:div w:id="1302034462">
                                              <w:marLeft w:val="0"/>
                                              <w:marRight w:val="0"/>
                                              <w:marTop w:val="0"/>
                                              <w:marBottom w:val="0"/>
                                              <w:divBdr>
                                                <w:top w:val="none" w:sz="0" w:space="0" w:color="auto"/>
                                                <w:left w:val="none" w:sz="0" w:space="0" w:color="auto"/>
                                                <w:bottom w:val="none" w:sz="0" w:space="0" w:color="auto"/>
                                                <w:right w:val="none" w:sz="0" w:space="0" w:color="auto"/>
                                              </w:divBdr>
                                            </w:div>
                                            <w:div w:id="1419256144">
                                              <w:marLeft w:val="0"/>
                                              <w:marRight w:val="0"/>
                                              <w:marTop w:val="0"/>
                                              <w:marBottom w:val="0"/>
                                              <w:divBdr>
                                                <w:top w:val="none" w:sz="0" w:space="0" w:color="auto"/>
                                                <w:left w:val="none" w:sz="0" w:space="0" w:color="auto"/>
                                                <w:bottom w:val="none" w:sz="0" w:space="0" w:color="auto"/>
                                                <w:right w:val="none" w:sz="0" w:space="0" w:color="auto"/>
                                              </w:divBdr>
                                            </w:div>
                                            <w:div w:id="99573376">
                                              <w:marLeft w:val="0"/>
                                              <w:marRight w:val="0"/>
                                              <w:marTop w:val="0"/>
                                              <w:marBottom w:val="0"/>
                                              <w:divBdr>
                                                <w:top w:val="none" w:sz="0" w:space="0" w:color="auto"/>
                                                <w:left w:val="none" w:sz="0" w:space="0" w:color="auto"/>
                                                <w:bottom w:val="none" w:sz="0" w:space="0" w:color="auto"/>
                                                <w:right w:val="none" w:sz="0" w:space="0" w:color="auto"/>
                                              </w:divBdr>
                                            </w:div>
                                            <w:div w:id="1834680595">
                                              <w:marLeft w:val="0"/>
                                              <w:marRight w:val="0"/>
                                              <w:marTop w:val="0"/>
                                              <w:marBottom w:val="0"/>
                                              <w:divBdr>
                                                <w:top w:val="none" w:sz="0" w:space="0" w:color="auto"/>
                                                <w:left w:val="none" w:sz="0" w:space="0" w:color="auto"/>
                                                <w:bottom w:val="none" w:sz="0" w:space="0" w:color="auto"/>
                                                <w:right w:val="none" w:sz="0" w:space="0" w:color="auto"/>
                                              </w:divBdr>
                                            </w:div>
                                            <w:div w:id="784890602">
                                              <w:marLeft w:val="0"/>
                                              <w:marRight w:val="0"/>
                                              <w:marTop w:val="0"/>
                                              <w:marBottom w:val="0"/>
                                              <w:divBdr>
                                                <w:top w:val="none" w:sz="0" w:space="0" w:color="auto"/>
                                                <w:left w:val="none" w:sz="0" w:space="0" w:color="auto"/>
                                                <w:bottom w:val="none" w:sz="0" w:space="0" w:color="auto"/>
                                                <w:right w:val="none" w:sz="0" w:space="0" w:color="auto"/>
                                              </w:divBdr>
                                            </w:div>
                                            <w:div w:id="228729679">
                                              <w:marLeft w:val="0"/>
                                              <w:marRight w:val="0"/>
                                              <w:marTop w:val="0"/>
                                              <w:marBottom w:val="0"/>
                                              <w:divBdr>
                                                <w:top w:val="none" w:sz="0" w:space="0" w:color="auto"/>
                                                <w:left w:val="none" w:sz="0" w:space="0" w:color="auto"/>
                                                <w:bottom w:val="none" w:sz="0" w:space="0" w:color="auto"/>
                                                <w:right w:val="none" w:sz="0" w:space="0" w:color="auto"/>
                                              </w:divBdr>
                                            </w:div>
                                            <w:div w:id="525557574">
                                              <w:marLeft w:val="0"/>
                                              <w:marRight w:val="0"/>
                                              <w:marTop w:val="0"/>
                                              <w:marBottom w:val="0"/>
                                              <w:divBdr>
                                                <w:top w:val="none" w:sz="0" w:space="0" w:color="auto"/>
                                                <w:left w:val="none" w:sz="0" w:space="0" w:color="auto"/>
                                                <w:bottom w:val="none" w:sz="0" w:space="0" w:color="auto"/>
                                                <w:right w:val="none" w:sz="0" w:space="0" w:color="auto"/>
                                              </w:divBdr>
                                            </w:div>
                                            <w:div w:id="491021661">
                                              <w:marLeft w:val="0"/>
                                              <w:marRight w:val="0"/>
                                              <w:marTop w:val="0"/>
                                              <w:marBottom w:val="0"/>
                                              <w:divBdr>
                                                <w:top w:val="none" w:sz="0" w:space="0" w:color="auto"/>
                                                <w:left w:val="none" w:sz="0" w:space="0" w:color="auto"/>
                                                <w:bottom w:val="none" w:sz="0" w:space="0" w:color="auto"/>
                                                <w:right w:val="none" w:sz="0" w:space="0" w:color="auto"/>
                                              </w:divBdr>
                                            </w:div>
                                            <w:div w:id="1139490605">
                                              <w:marLeft w:val="0"/>
                                              <w:marRight w:val="0"/>
                                              <w:marTop w:val="0"/>
                                              <w:marBottom w:val="0"/>
                                              <w:divBdr>
                                                <w:top w:val="none" w:sz="0" w:space="0" w:color="auto"/>
                                                <w:left w:val="none" w:sz="0" w:space="0" w:color="auto"/>
                                                <w:bottom w:val="none" w:sz="0" w:space="0" w:color="auto"/>
                                                <w:right w:val="none" w:sz="0" w:space="0" w:color="auto"/>
                                              </w:divBdr>
                                            </w:div>
                                            <w:div w:id="1286691966">
                                              <w:marLeft w:val="0"/>
                                              <w:marRight w:val="0"/>
                                              <w:marTop w:val="0"/>
                                              <w:marBottom w:val="0"/>
                                              <w:divBdr>
                                                <w:top w:val="none" w:sz="0" w:space="0" w:color="auto"/>
                                                <w:left w:val="none" w:sz="0" w:space="0" w:color="auto"/>
                                                <w:bottom w:val="none" w:sz="0" w:space="0" w:color="auto"/>
                                                <w:right w:val="none" w:sz="0" w:space="0" w:color="auto"/>
                                              </w:divBdr>
                                            </w:div>
                                            <w:div w:id="68310236">
                                              <w:marLeft w:val="0"/>
                                              <w:marRight w:val="0"/>
                                              <w:marTop w:val="0"/>
                                              <w:marBottom w:val="0"/>
                                              <w:divBdr>
                                                <w:top w:val="none" w:sz="0" w:space="0" w:color="auto"/>
                                                <w:left w:val="none" w:sz="0" w:space="0" w:color="auto"/>
                                                <w:bottom w:val="none" w:sz="0" w:space="0" w:color="auto"/>
                                                <w:right w:val="none" w:sz="0" w:space="0" w:color="auto"/>
                                              </w:divBdr>
                                            </w:div>
                                            <w:div w:id="1929148611">
                                              <w:marLeft w:val="0"/>
                                              <w:marRight w:val="0"/>
                                              <w:marTop w:val="0"/>
                                              <w:marBottom w:val="0"/>
                                              <w:divBdr>
                                                <w:top w:val="none" w:sz="0" w:space="0" w:color="auto"/>
                                                <w:left w:val="none" w:sz="0" w:space="0" w:color="auto"/>
                                                <w:bottom w:val="none" w:sz="0" w:space="0" w:color="auto"/>
                                                <w:right w:val="none" w:sz="0" w:space="0" w:color="auto"/>
                                              </w:divBdr>
                                              <w:divsChild>
                                                <w:div w:id="580725810">
                                                  <w:marLeft w:val="0"/>
                                                  <w:marRight w:val="0"/>
                                                  <w:marTop w:val="0"/>
                                                  <w:marBottom w:val="0"/>
                                                  <w:divBdr>
                                                    <w:top w:val="none" w:sz="0" w:space="0" w:color="auto"/>
                                                    <w:left w:val="none" w:sz="0" w:space="0" w:color="auto"/>
                                                    <w:bottom w:val="none" w:sz="0" w:space="0" w:color="auto"/>
                                                    <w:right w:val="none" w:sz="0" w:space="0" w:color="auto"/>
                                                  </w:divBdr>
                                                </w:div>
                                                <w:div w:id="425031981">
                                                  <w:marLeft w:val="0"/>
                                                  <w:marRight w:val="0"/>
                                                  <w:marTop w:val="0"/>
                                                  <w:marBottom w:val="0"/>
                                                  <w:divBdr>
                                                    <w:top w:val="none" w:sz="0" w:space="0" w:color="auto"/>
                                                    <w:left w:val="none" w:sz="0" w:space="0" w:color="auto"/>
                                                    <w:bottom w:val="none" w:sz="0" w:space="0" w:color="auto"/>
                                                    <w:right w:val="none" w:sz="0" w:space="0" w:color="auto"/>
                                                  </w:divBdr>
                                                </w:div>
                                                <w:div w:id="1790082376">
                                                  <w:marLeft w:val="0"/>
                                                  <w:marRight w:val="0"/>
                                                  <w:marTop w:val="0"/>
                                                  <w:marBottom w:val="0"/>
                                                  <w:divBdr>
                                                    <w:top w:val="none" w:sz="0" w:space="0" w:color="auto"/>
                                                    <w:left w:val="none" w:sz="0" w:space="0" w:color="auto"/>
                                                    <w:bottom w:val="none" w:sz="0" w:space="0" w:color="auto"/>
                                                    <w:right w:val="none" w:sz="0" w:space="0" w:color="auto"/>
                                                  </w:divBdr>
                                                </w:div>
                                                <w:div w:id="1832283243">
                                                  <w:marLeft w:val="0"/>
                                                  <w:marRight w:val="0"/>
                                                  <w:marTop w:val="0"/>
                                                  <w:marBottom w:val="0"/>
                                                  <w:divBdr>
                                                    <w:top w:val="none" w:sz="0" w:space="0" w:color="auto"/>
                                                    <w:left w:val="none" w:sz="0" w:space="0" w:color="auto"/>
                                                    <w:bottom w:val="none" w:sz="0" w:space="0" w:color="auto"/>
                                                    <w:right w:val="none" w:sz="0" w:space="0" w:color="auto"/>
                                                  </w:divBdr>
                                                </w:div>
                                                <w:div w:id="1635132819">
                                                  <w:marLeft w:val="0"/>
                                                  <w:marRight w:val="0"/>
                                                  <w:marTop w:val="0"/>
                                                  <w:marBottom w:val="0"/>
                                                  <w:divBdr>
                                                    <w:top w:val="none" w:sz="0" w:space="0" w:color="auto"/>
                                                    <w:left w:val="none" w:sz="0" w:space="0" w:color="auto"/>
                                                    <w:bottom w:val="none" w:sz="0" w:space="0" w:color="auto"/>
                                                    <w:right w:val="none" w:sz="0" w:space="0" w:color="auto"/>
                                                  </w:divBdr>
                                                </w:div>
                                                <w:div w:id="128015106">
                                                  <w:marLeft w:val="0"/>
                                                  <w:marRight w:val="0"/>
                                                  <w:marTop w:val="0"/>
                                                  <w:marBottom w:val="0"/>
                                                  <w:divBdr>
                                                    <w:top w:val="none" w:sz="0" w:space="0" w:color="auto"/>
                                                    <w:left w:val="none" w:sz="0" w:space="0" w:color="auto"/>
                                                    <w:bottom w:val="none" w:sz="0" w:space="0" w:color="auto"/>
                                                    <w:right w:val="none" w:sz="0" w:space="0" w:color="auto"/>
                                                  </w:divBdr>
                                                </w:div>
                                                <w:div w:id="1931426210">
                                                  <w:marLeft w:val="0"/>
                                                  <w:marRight w:val="0"/>
                                                  <w:marTop w:val="0"/>
                                                  <w:marBottom w:val="0"/>
                                                  <w:divBdr>
                                                    <w:top w:val="none" w:sz="0" w:space="0" w:color="auto"/>
                                                    <w:left w:val="none" w:sz="0" w:space="0" w:color="auto"/>
                                                    <w:bottom w:val="none" w:sz="0" w:space="0" w:color="auto"/>
                                                    <w:right w:val="none" w:sz="0" w:space="0" w:color="auto"/>
                                                  </w:divBdr>
                                                </w:div>
                                                <w:div w:id="548684750">
                                                  <w:marLeft w:val="0"/>
                                                  <w:marRight w:val="0"/>
                                                  <w:marTop w:val="0"/>
                                                  <w:marBottom w:val="0"/>
                                                  <w:divBdr>
                                                    <w:top w:val="none" w:sz="0" w:space="0" w:color="auto"/>
                                                    <w:left w:val="none" w:sz="0" w:space="0" w:color="auto"/>
                                                    <w:bottom w:val="none" w:sz="0" w:space="0" w:color="auto"/>
                                                    <w:right w:val="none" w:sz="0" w:space="0" w:color="auto"/>
                                                  </w:divBdr>
                                                </w:div>
                                                <w:div w:id="1614050386">
                                                  <w:marLeft w:val="0"/>
                                                  <w:marRight w:val="0"/>
                                                  <w:marTop w:val="0"/>
                                                  <w:marBottom w:val="0"/>
                                                  <w:divBdr>
                                                    <w:top w:val="none" w:sz="0" w:space="0" w:color="auto"/>
                                                    <w:left w:val="none" w:sz="0" w:space="0" w:color="auto"/>
                                                    <w:bottom w:val="none" w:sz="0" w:space="0" w:color="auto"/>
                                                    <w:right w:val="none" w:sz="0" w:space="0" w:color="auto"/>
                                                  </w:divBdr>
                                                </w:div>
                                                <w:div w:id="565653436">
                                                  <w:marLeft w:val="0"/>
                                                  <w:marRight w:val="0"/>
                                                  <w:marTop w:val="0"/>
                                                  <w:marBottom w:val="0"/>
                                                  <w:divBdr>
                                                    <w:top w:val="none" w:sz="0" w:space="0" w:color="auto"/>
                                                    <w:left w:val="none" w:sz="0" w:space="0" w:color="auto"/>
                                                    <w:bottom w:val="none" w:sz="0" w:space="0" w:color="auto"/>
                                                    <w:right w:val="none" w:sz="0" w:space="0" w:color="auto"/>
                                                  </w:divBdr>
                                                </w:div>
                                                <w:div w:id="1535846107">
                                                  <w:marLeft w:val="0"/>
                                                  <w:marRight w:val="0"/>
                                                  <w:marTop w:val="0"/>
                                                  <w:marBottom w:val="0"/>
                                                  <w:divBdr>
                                                    <w:top w:val="none" w:sz="0" w:space="0" w:color="auto"/>
                                                    <w:left w:val="none" w:sz="0" w:space="0" w:color="auto"/>
                                                    <w:bottom w:val="none" w:sz="0" w:space="0" w:color="auto"/>
                                                    <w:right w:val="none" w:sz="0" w:space="0" w:color="auto"/>
                                                  </w:divBdr>
                                                </w:div>
                                                <w:div w:id="1156846476">
                                                  <w:marLeft w:val="0"/>
                                                  <w:marRight w:val="0"/>
                                                  <w:marTop w:val="0"/>
                                                  <w:marBottom w:val="0"/>
                                                  <w:divBdr>
                                                    <w:top w:val="none" w:sz="0" w:space="0" w:color="auto"/>
                                                    <w:left w:val="none" w:sz="0" w:space="0" w:color="auto"/>
                                                    <w:bottom w:val="none" w:sz="0" w:space="0" w:color="auto"/>
                                                    <w:right w:val="none" w:sz="0" w:space="0" w:color="auto"/>
                                                  </w:divBdr>
                                                </w:div>
                                                <w:div w:id="1593196514">
                                                  <w:marLeft w:val="0"/>
                                                  <w:marRight w:val="0"/>
                                                  <w:marTop w:val="0"/>
                                                  <w:marBottom w:val="0"/>
                                                  <w:divBdr>
                                                    <w:top w:val="none" w:sz="0" w:space="0" w:color="auto"/>
                                                    <w:left w:val="none" w:sz="0" w:space="0" w:color="auto"/>
                                                    <w:bottom w:val="none" w:sz="0" w:space="0" w:color="auto"/>
                                                    <w:right w:val="none" w:sz="0" w:space="0" w:color="auto"/>
                                                  </w:divBdr>
                                                </w:div>
                                                <w:div w:id="1828089379">
                                                  <w:marLeft w:val="0"/>
                                                  <w:marRight w:val="0"/>
                                                  <w:marTop w:val="0"/>
                                                  <w:marBottom w:val="0"/>
                                                  <w:divBdr>
                                                    <w:top w:val="none" w:sz="0" w:space="0" w:color="auto"/>
                                                    <w:left w:val="none" w:sz="0" w:space="0" w:color="auto"/>
                                                    <w:bottom w:val="none" w:sz="0" w:space="0" w:color="auto"/>
                                                    <w:right w:val="none" w:sz="0" w:space="0" w:color="auto"/>
                                                  </w:divBdr>
                                                </w:div>
                                                <w:div w:id="1295216413">
                                                  <w:marLeft w:val="0"/>
                                                  <w:marRight w:val="0"/>
                                                  <w:marTop w:val="0"/>
                                                  <w:marBottom w:val="0"/>
                                                  <w:divBdr>
                                                    <w:top w:val="none" w:sz="0" w:space="0" w:color="auto"/>
                                                    <w:left w:val="none" w:sz="0" w:space="0" w:color="auto"/>
                                                    <w:bottom w:val="none" w:sz="0" w:space="0" w:color="auto"/>
                                                    <w:right w:val="none" w:sz="0" w:space="0" w:color="auto"/>
                                                  </w:divBdr>
                                                </w:div>
                                                <w:div w:id="15950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5483">
                                      <w:marLeft w:val="0"/>
                                      <w:marRight w:val="0"/>
                                      <w:marTop w:val="0"/>
                                      <w:marBottom w:val="0"/>
                                      <w:divBdr>
                                        <w:top w:val="none" w:sz="0" w:space="0" w:color="auto"/>
                                        <w:left w:val="none" w:sz="0" w:space="0" w:color="auto"/>
                                        <w:bottom w:val="none" w:sz="0" w:space="0" w:color="auto"/>
                                        <w:right w:val="none" w:sz="0" w:space="0" w:color="auto"/>
                                      </w:divBdr>
                                      <w:divsChild>
                                        <w:div w:id="1640528422">
                                          <w:marLeft w:val="0"/>
                                          <w:marRight w:val="0"/>
                                          <w:marTop w:val="0"/>
                                          <w:marBottom w:val="0"/>
                                          <w:divBdr>
                                            <w:top w:val="none" w:sz="0" w:space="0" w:color="auto"/>
                                            <w:left w:val="none" w:sz="0" w:space="0" w:color="auto"/>
                                            <w:bottom w:val="none" w:sz="0" w:space="0" w:color="auto"/>
                                            <w:right w:val="none" w:sz="0" w:space="0" w:color="auto"/>
                                          </w:divBdr>
                                          <w:divsChild>
                                            <w:div w:id="1521625266">
                                              <w:marLeft w:val="0"/>
                                              <w:marRight w:val="0"/>
                                              <w:marTop w:val="0"/>
                                              <w:marBottom w:val="0"/>
                                              <w:divBdr>
                                                <w:top w:val="none" w:sz="0" w:space="0" w:color="auto"/>
                                                <w:left w:val="none" w:sz="0" w:space="0" w:color="auto"/>
                                                <w:bottom w:val="none" w:sz="0" w:space="0" w:color="auto"/>
                                                <w:right w:val="none" w:sz="0" w:space="0" w:color="auto"/>
                                              </w:divBdr>
                                            </w:div>
                                            <w:div w:id="1441758785">
                                              <w:marLeft w:val="0"/>
                                              <w:marRight w:val="0"/>
                                              <w:marTop w:val="0"/>
                                              <w:marBottom w:val="0"/>
                                              <w:divBdr>
                                                <w:top w:val="none" w:sz="0" w:space="0" w:color="auto"/>
                                                <w:left w:val="none" w:sz="0" w:space="0" w:color="auto"/>
                                                <w:bottom w:val="none" w:sz="0" w:space="0" w:color="auto"/>
                                                <w:right w:val="none" w:sz="0" w:space="0" w:color="auto"/>
                                              </w:divBdr>
                                            </w:div>
                                            <w:div w:id="985284157">
                                              <w:marLeft w:val="0"/>
                                              <w:marRight w:val="0"/>
                                              <w:marTop w:val="0"/>
                                              <w:marBottom w:val="0"/>
                                              <w:divBdr>
                                                <w:top w:val="none" w:sz="0" w:space="0" w:color="auto"/>
                                                <w:left w:val="none" w:sz="0" w:space="0" w:color="auto"/>
                                                <w:bottom w:val="none" w:sz="0" w:space="0" w:color="auto"/>
                                                <w:right w:val="none" w:sz="0" w:space="0" w:color="auto"/>
                                              </w:divBdr>
                                            </w:div>
                                            <w:div w:id="971440709">
                                              <w:marLeft w:val="0"/>
                                              <w:marRight w:val="0"/>
                                              <w:marTop w:val="0"/>
                                              <w:marBottom w:val="0"/>
                                              <w:divBdr>
                                                <w:top w:val="none" w:sz="0" w:space="0" w:color="auto"/>
                                                <w:left w:val="none" w:sz="0" w:space="0" w:color="auto"/>
                                                <w:bottom w:val="none" w:sz="0" w:space="0" w:color="auto"/>
                                                <w:right w:val="none" w:sz="0" w:space="0" w:color="auto"/>
                                              </w:divBdr>
                                            </w:div>
                                            <w:div w:id="148719059">
                                              <w:marLeft w:val="0"/>
                                              <w:marRight w:val="0"/>
                                              <w:marTop w:val="0"/>
                                              <w:marBottom w:val="0"/>
                                              <w:divBdr>
                                                <w:top w:val="none" w:sz="0" w:space="0" w:color="auto"/>
                                                <w:left w:val="none" w:sz="0" w:space="0" w:color="auto"/>
                                                <w:bottom w:val="none" w:sz="0" w:space="0" w:color="auto"/>
                                                <w:right w:val="none" w:sz="0" w:space="0" w:color="auto"/>
                                              </w:divBdr>
                                            </w:div>
                                            <w:div w:id="1545404928">
                                              <w:marLeft w:val="0"/>
                                              <w:marRight w:val="0"/>
                                              <w:marTop w:val="0"/>
                                              <w:marBottom w:val="0"/>
                                              <w:divBdr>
                                                <w:top w:val="none" w:sz="0" w:space="0" w:color="auto"/>
                                                <w:left w:val="none" w:sz="0" w:space="0" w:color="auto"/>
                                                <w:bottom w:val="none" w:sz="0" w:space="0" w:color="auto"/>
                                                <w:right w:val="none" w:sz="0" w:space="0" w:color="auto"/>
                                              </w:divBdr>
                                            </w:div>
                                            <w:div w:id="1229921539">
                                              <w:marLeft w:val="0"/>
                                              <w:marRight w:val="0"/>
                                              <w:marTop w:val="0"/>
                                              <w:marBottom w:val="0"/>
                                              <w:divBdr>
                                                <w:top w:val="none" w:sz="0" w:space="0" w:color="auto"/>
                                                <w:left w:val="none" w:sz="0" w:space="0" w:color="auto"/>
                                                <w:bottom w:val="none" w:sz="0" w:space="0" w:color="auto"/>
                                                <w:right w:val="none" w:sz="0" w:space="0" w:color="auto"/>
                                              </w:divBdr>
                                            </w:div>
                                            <w:div w:id="2042318988">
                                              <w:marLeft w:val="0"/>
                                              <w:marRight w:val="0"/>
                                              <w:marTop w:val="0"/>
                                              <w:marBottom w:val="0"/>
                                              <w:divBdr>
                                                <w:top w:val="none" w:sz="0" w:space="0" w:color="auto"/>
                                                <w:left w:val="none" w:sz="0" w:space="0" w:color="auto"/>
                                                <w:bottom w:val="none" w:sz="0" w:space="0" w:color="auto"/>
                                                <w:right w:val="none" w:sz="0" w:space="0" w:color="auto"/>
                                              </w:divBdr>
                                            </w:div>
                                            <w:div w:id="875242612">
                                              <w:marLeft w:val="0"/>
                                              <w:marRight w:val="0"/>
                                              <w:marTop w:val="0"/>
                                              <w:marBottom w:val="0"/>
                                              <w:divBdr>
                                                <w:top w:val="none" w:sz="0" w:space="0" w:color="auto"/>
                                                <w:left w:val="none" w:sz="0" w:space="0" w:color="auto"/>
                                                <w:bottom w:val="none" w:sz="0" w:space="0" w:color="auto"/>
                                                <w:right w:val="none" w:sz="0" w:space="0" w:color="auto"/>
                                              </w:divBdr>
                                            </w:div>
                                            <w:div w:id="2049913052">
                                              <w:marLeft w:val="0"/>
                                              <w:marRight w:val="0"/>
                                              <w:marTop w:val="0"/>
                                              <w:marBottom w:val="0"/>
                                              <w:divBdr>
                                                <w:top w:val="none" w:sz="0" w:space="0" w:color="auto"/>
                                                <w:left w:val="none" w:sz="0" w:space="0" w:color="auto"/>
                                                <w:bottom w:val="none" w:sz="0" w:space="0" w:color="auto"/>
                                                <w:right w:val="none" w:sz="0" w:space="0" w:color="auto"/>
                                              </w:divBdr>
                                            </w:div>
                                            <w:div w:id="132386">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1751460034">
                                              <w:marLeft w:val="0"/>
                                              <w:marRight w:val="0"/>
                                              <w:marTop w:val="0"/>
                                              <w:marBottom w:val="0"/>
                                              <w:divBdr>
                                                <w:top w:val="none" w:sz="0" w:space="0" w:color="auto"/>
                                                <w:left w:val="none" w:sz="0" w:space="0" w:color="auto"/>
                                                <w:bottom w:val="none" w:sz="0" w:space="0" w:color="auto"/>
                                                <w:right w:val="none" w:sz="0" w:space="0" w:color="auto"/>
                                              </w:divBdr>
                                            </w:div>
                                            <w:div w:id="999961050">
                                              <w:marLeft w:val="0"/>
                                              <w:marRight w:val="0"/>
                                              <w:marTop w:val="0"/>
                                              <w:marBottom w:val="0"/>
                                              <w:divBdr>
                                                <w:top w:val="none" w:sz="0" w:space="0" w:color="auto"/>
                                                <w:left w:val="none" w:sz="0" w:space="0" w:color="auto"/>
                                                <w:bottom w:val="none" w:sz="0" w:space="0" w:color="auto"/>
                                                <w:right w:val="none" w:sz="0" w:space="0" w:color="auto"/>
                                              </w:divBdr>
                                            </w:div>
                                            <w:div w:id="2098281328">
                                              <w:marLeft w:val="0"/>
                                              <w:marRight w:val="0"/>
                                              <w:marTop w:val="0"/>
                                              <w:marBottom w:val="0"/>
                                              <w:divBdr>
                                                <w:top w:val="none" w:sz="0" w:space="0" w:color="auto"/>
                                                <w:left w:val="none" w:sz="0" w:space="0" w:color="auto"/>
                                                <w:bottom w:val="none" w:sz="0" w:space="0" w:color="auto"/>
                                                <w:right w:val="none" w:sz="0" w:space="0" w:color="auto"/>
                                              </w:divBdr>
                                            </w:div>
                                            <w:div w:id="1545865249">
                                              <w:marLeft w:val="0"/>
                                              <w:marRight w:val="0"/>
                                              <w:marTop w:val="0"/>
                                              <w:marBottom w:val="0"/>
                                              <w:divBdr>
                                                <w:top w:val="none" w:sz="0" w:space="0" w:color="auto"/>
                                                <w:left w:val="none" w:sz="0" w:space="0" w:color="auto"/>
                                                <w:bottom w:val="none" w:sz="0" w:space="0" w:color="auto"/>
                                                <w:right w:val="none" w:sz="0" w:space="0" w:color="auto"/>
                                              </w:divBdr>
                                            </w:div>
                                            <w:div w:id="1887836549">
                                              <w:marLeft w:val="0"/>
                                              <w:marRight w:val="0"/>
                                              <w:marTop w:val="0"/>
                                              <w:marBottom w:val="0"/>
                                              <w:divBdr>
                                                <w:top w:val="none" w:sz="0" w:space="0" w:color="auto"/>
                                                <w:left w:val="none" w:sz="0" w:space="0" w:color="auto"/>
                                                <w:bottom w:val="none" w:sz="0" w:space="0" w:color="auto"/>
                                                <w:right w:val="none" w:sz="0" w:space="0" w:color="auto"/>
                                              </w:divBdr>
                                            </w:div>
                                            <w:div w:id="518157768">
                                              <w:marLeft w:val="0"/>
                                              <w:marRight w:val="0"/>
                                              <w:marTop w:val="0"/>
                                              <w:marBottom w:val="0"/>
                                              <w:divBdr>
                                                <w:top w:val="none" w:sz="0" w:space="0" w:color="auto"/>
                                                <w:left w:val="none" w:sz="0" w:space="0" w:color="auto"/>
                                                <w:bottom w:val="none" w:sz="0" w:space="0" w:color="auto"/>
                                                <w:right w:val="none" w:sz="0" w:space="0" w:color="auto"/>
                                              </w:divBdr>
                                            </w:div>
                                            <w:div w:id="982464652">
                                              <w:marLeft w:val="0"/>
                                              <w:marRight w:val="0"/>
                                              <w:marTop w:val="0"/>
                                              <w:marBottom w:val="0"/>
                                              <w:divBdr>
                                                <w:top w:val="none" w:sz="0" w:space="0" w:color="auto"/>
                                                <w:left w:val="none" w:sz="0" w:space="0" w:color="auto"/>
                                                <w:bottom w:val="none" w:sz="0" w:space="0" w:color="auto"/>
                                                <w:right w:val="none" w:sz="0" w:space="0" w:color="auto"/>
                                              </w:divBdr>
                                              <w:divsChild>
                                                <w:div w:id="516889851">
                                                  <w:marLeft w:val="0"/>
                                                  <w:marRight w:val="0"/>
                                                  <w:marTop w:val="0"/>
                                                  <w:marBottom w:val="0"/>
                                                  <w:divBdr>
                                                    <w:top w:val="none" w:sz="0" w:space="0" w:color="auto"/>
                                                    <w:left w:val="none" w:sz="0" w:space="0" w:color="auto"/>
                                                    <w:bottom w:val="none" w:sz="0" w:space="0" w:color="auto"/>
                                                    <w:right w:val="none" w:sz="0" w:space="0" w:color="auto"/>
                                                  </w:divBdr>
                                                </w:div>
                                                <w:div w:id="1306199145">
                                                  <w:marLeft w:val="0"/>
                                                  <w:marRight w:val="0"/>
                                                  <w:marTop w:val="0"/>
                                                  <w:marBottom w:val="0"/>
                                                  <w:divBdr>
                                                    <w:top w:val="none" w:sz="0" w:space="0" w:color="auto"/>
                                                    <w:left w:val="none" w:sz="0" w:space="0" w:color="auto"/>
                                                    <w:bottom w:val="none" w:sz="0" w:space="0" w:color="auto"/>
                                                    <w:right w:val="none" w:sz="0" w:space="0" w:color="auto"/>
                                                  </w:divBdr>
                                                </w:div>
                                                <w:div w:id="1151675607">
                                                  <w:marLeft w:val="0"/>
                                                  <w:marRight w:val="0"/>
                                                  <w:marTop w:val="0"/>
                                                  <w:marBottom w:val="0"/>
                                                  <w:divBdr>
                                                    <w:top w:val="none" w:sz="0" w:space="0" w:color="auto"/>
                                                    <w:left w:val="none" w:sz="0" w:space="0" w:color="auto"/>
                                                    <w:bottom w:val="none" w:sz="0" w:space="0" w:color="auto"/>
                                                    <w:right w:val="none" w:sz="0" w:space="0" w:color="auto"/>
                                                  </w:divBdr>
                                                </w:div>
                                                <w:div w:id="1082949276">
                                                  <w:marLeft w:val="0"/>
                                                  <w:marRight w:val="0"/>
                                                  <w:marTop w:val="0"/>
                                                  <w:marBottom w:val="0"/>
                                                  <w:divBdr>
                                                    <w:top w:val="none" w:sz="0" w:space="0" w:color="auto"/>
                                                    <w:left w:val="none" w:sz="0" w:space="0" w:color="auto"/>
                                                    <w:bottom w:val="none" w:sz="0" w:space="0" w:color="auto"/>
                                                    <w:right w:val="none" w:sz="0" w:space="0" w:color="auto"/>
                                                  </w:divBdr>
                                                </w:div>
                                                <w:div w:id="1668434924">
                                                  <w:marLeft w:val="0"/>
                                                  <w:marRight w:val="0"/>
                                                  <w:marTop w:val="0"/>
                                                  <w:marBottom w:val="0"/>
                                                  <w:divBdr>
                                                    <w:top w:val="none" w:sz="0" w:space="0" w:color="auto"/>
                                                    <w:left w:val="none" w:sz="0" w:space="0" w:color="auto"/>
                                                    <w:bottom w:val="none" w:sz="0" w:space="0" w:color="auto"/>
                                                    <w:right w:val="none" w:sz="0" w:space="0" w:color="auto"/>
                                                  </w:divBdr>
                                                </w:div>
                                                <w:div w:id="987786941">
                                                  <w:marLeft w:val="0"/>
                                                  <w:marRight w:val="0"/>
                                                  <w:marTop w:val="0"/>
                                                  <w:marBottom w:val="0"/>
                                                  <w:divBdr>
                                                    <w:top w:val="none" w:sz="0" w:space="0" w:color="auto"/>
                                                    <w:left w:val="none" w:sz="0" w:space="0" w:color="auto"/>
                                                    <w:bottom w:val="none" w:sz="0" w:space="0" w:color="auto"/>
                                                    <w:right w:val="none" w:sz="0" w:space="0" w:color="auto"/>
                                                  </w:divBdr>
                                                </w:div>
                                                <w:div w:id="1867134000">
                                                  <w:marLeft w:val="0"/>
                                                  <w:marRight w:val="0"/>
                                                  <w:marTop w:val="0"/>
                                                  <w:marBottom w:val="0"/>
                                                  <w:divBdr>
                                                    <w:top w:val="none" w:sz="0" w:space="0" w:color="auto"/>
                                                    <w:left w:val="none" w:sz="0" w:space="0" w:color="auto"/>
                                                    <w:bottom w:val="none" w:sz="0" w:space="0" w:color="auto"/>
                                                    <w:right w:val="none" w:sz="0" w:space="0" w:color="auto"/>
                                                  </w:divBdr>
                                                </w:div>
                                                <w:div w:id="499277915">
                                                  <w:marLeft w:val="0"/>
                                                  <w:marRight w:val="0"/>
                                                  <w:marTop w:val="0"/>
                                                  <w:marBottom w:val="0"/>
                                                  <w:divBdr>
                                                    <w:top w:val="none" w:sz="0" w:space="0" w:color="auto"/>
                                                    <w:left w:val="none" w:sz="0" w:space="0" w:color="auto"/>
                                                    <w:bottom w:val="none" w:sz="0" w:space="0" w:color="auto"/>
                                                    <w:right w:val="none" w:sz="0" w:space="0" w:color="auto"/>
                                                  </w:divBdr>
                                                </w:div>
                                                <w:div w:id="748698727">
                                                  <w:marLeft w:val="0"/>
                                                  <w:marRight w:val="0"/>
                                                  <w:marTop w:val="0"/>
                                                  <w:marBottom w:val="0"/>
                                                  <w:divBdr>
                                                    <w:top w:val="none" w:sz="0" w:space="0" w:color="auto"/>
                                                    <w:left w:val="none" w:sz="0" w:space="0" w:color="auto"/>
                                                    <w:bottom w:val="none" w:sz="0" w:space="0" w:color="auto"/>
                                                    <w:right w:val="none" w:sz="0" w:space="0" w:color="auto"/>
                                                  </w:divBdr>
                                                </w:div>
                                                <w:div w:id="1527524554">
                                                  <w:marLeft w:val="0"/>
                                                  <w:marRight w:val="0"/>
                                                  <w:marTop w:val="0"/>
                                                  <w:marBottom w:val="0"/>
                                                  <w:divBdr>
                                                    <w:top w:val="none" w:sz="0" w:space="0" w:color="auto"/>
                                                    <w:left w:val="none" w:sz="0" w:space="0" w:color="auto"/>
                                                    <w:bottom w:val="none" w:sz="0" w:space="0" w:color="auto"/>
                                                    <w:right w:val="none" w:sz="0" w:space="0" w:color="auto"/>
                                                  </w:divBdr>
                                                </w:div>
                                                <w:div w:id="1743674428">
                                                  <w:marLeft w:val="0"/>
                                                  <w:marRight w:val="0"/>
                                                  <w:marTop w:val="0"/>
                                                  <w:marBottom w:val="0"/>
                                                  <w:divBdr>
                                                    <w:top w:val="none" w:sz="0" w:space="0" w:color="auto"/>
                                                    <w:left w:val="none" w:sz="0" w:space="0" w:color="auto"/>
                                                    <w:bottom w:val="none" w:sz="0" w:space="0" w:color="auto"/>
                                                    <w:right w:val="none" w:sz="0" w:space="0" w:color="auto"/>
                                                  </w:divBdr>
                                                </w:div>
                                                <w:div w:id="2094619921">
                                                  <w:marLeft w:val="0"/>
                                                  <w:marRight w:val="0"/>
                                                  <w:marTop w:val="0"/>
                                                  <w:marBottom w:val="0"/>
                                                  <w:divBdr>
                                                    <w:top w:val="none" w:sz="0" w:space="0" w:color="auto"/>
                                                    <w:left w:val="none" w:sz="0" w:space="0" w:color="auto"/>
                                                    <w:bottom w:val="none" w:sz="0" w:space="0" w:color="auto"/>
                                                    <w:right w:val="none" w:sz="0" w:space="0" w:color="auto"/>
                                                  </w:divBdr>
                                                </w:div>
                                                <w:div w:id="1714499130">
                                                  <w:marLeft w:val="0"/>
                                                  <w:marRight w:val="0"/>
                                                  <w:marTop w:val="0"/>
                                                  <w:marBottom w:val="0"/>
                                                  <w:divBdr>
                                                    <w:top w:val="none" w:sz="0" w:space="0" w:color="auto"/>
                                                    <w:left w:val="none" w:sz="0" w:space="0" w:color="auto"/>
                                                    <w:bottom w:val="none" w:sz="0" w:space="0" w:color="auto"/>
                                                    <w:right w:val="none" w:sz="0" w:space="0" w:color="auto"/>
                                                  </w:divBdr>
                                                </w:div>
                                                <w:div w:id="1959950227">
                                                  <w:marLeft w:val="0"/>
                                                  <w:marRight w:val="0"/>
                                                  <w:marTop w:val="0"/>
                                                  <w:marBottom w:val="0"/>
                                                  <w:divBdr>
                                                    <w:top w:val="none" w:sz="0" w:space="0" w:color="auto"/>
                                                    <w:left w:val="none" w:sz="0" w:space="0" w:color="auto"/>
                                                    <w:bottom w:val="none" w:sz="0" w:space="0" w:color="auto"/>
                                                    <w:right w:val="none" w:sz="0" w:space="0" w:color="auto"/>
                                                  </w:divBdr>
                                                </w:div>
                                                <w:div w:id="1881235153">
                                                  <w:marLeft w:val="0"/>
                                                  <w:marRight w:val="0"/>
                                                  <w:marTop w:val="0"/>
                                                  <w:marBottom w:val="0"/>
                                                  <w:divBdr>
                                                    <w:top w:val="none" w:sz="0" w:space="0" w:color="auto"/>
                                                    <w:left w:val="none" w:sz="0" w:space="0" w:color="auto"/>
                                                    <w:bottom w:val="none" w:sz="0" w:space="0" w:color="auto"/>
                                                    <w:right w:val="none" w:sz="0" w:space="0" w:color="auto"/>
                                                  </w:divBdr>
                                                </w:div>
                                                <w:div w:id="710808814">
                                                  <w:marLeft w:val="0"/>
                                                  <w:marRight w:val="0"/>
                                                  <w:marTop w:val="0"/>
                                                  <w:marBottom w:val="0"/>
                                                  <w:divBdr>
                                                    <w:top w:val="none" w:sz="0" w:space="0" w:color="auto"/>
                                                    <w:left w:val="none" w:sz="0" w:space="0" w:color="auto"/>
                                                    <w:bottom w:val="none" w:sz="0" w:space="0" w:color="auto"/>
                                                    <w:right w:val="none" w:sz="0" w:space="0" w:color="auto"/>
                                                  </w:divBdr>
                                                </w:div>
                                                <w:div w:id="1879312286">
                                                  <w:marLeft w:val="0"/>
                                                  <w:marRight w:val="0"/>
                                                  <w:marTop w:val="0"/>
                                                  <w:marBottom w:val="0"/>
                                                  <w:divBdr>
                                                    <w:top w:val="none" w:sz="0" w:space="0" w:color="auto"/>
                                                    <w:left w:val="none" w:sz="0" w:space="0" w:color="auto"/>
                                                    <w:bottom w:val="none" w:sz="0" w:space="0" w:color="auto"/>
                                                    <w:right w:val="none" w:sz="0" w:space="0" w:color="auto"/>
                                                  </w:divBdr>
                                                </w:div>
                                                <w:div w:id="13064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8990">
                                      <w:marLeft w:val="0"/>
                                      <w:marRight w:val="0"/>
                                      <w:marTop w:val="0"/>
                                      <w:marBottom w:val="0"/>
                                      <w:divBdr>
                                        <w:top w:val="none" w:sz="0" w:space="0" w:color="auto"/>
                                        <w:left w:val="none" w:sz="0" w:space="0" w:color="auto"/>
                                        <w:bottom w:val="none" w:sz="0" w:space="0" w:color="auto"/>
                                        <w:right w:val="none" w:sz="0" w:space="0" w:color="auto"/>
                                      </w:divBdr>
                                      <w:divsChild>
                                        <w:div w:id="408695198">
                                          <w:marLeft w:val="0"/>
                                          <w:marRight w:val="0"/>
                                          <w:marTop w:val="0"/>
                                          <w:marBottom w:val="0"/>
                                          <w:divBdr>
                                            <w:top w:val="none" w:sz="0" w:space="0" w:color="auto"/>
                                            <w:left w:val="none" w:sz="0" w:space="0" w:color="auto"/>
                                            <w:bottom w:val="none" w:sz="0" w:space="0" w:color="auto"/>
                                            <w:right w:val="none" w:sz="0" w:space="0" w:color="auto"/>
                                          </w:divBdr>
                                          <w:divsChild>
                                            <w:div w:id="232131925">
                                              <w:marLeft w:val="0"/>
                                              <w:marRight w:val="0"/>
                                              <w:marTop w:val="0"/>
                                              <w:marBottom w:val="0"/>
                                              <w:divBdr>
                                                <w:top w:val="none" w:sz="0" w:space="0" w:color="auto"/>
                                                <w:left w:val="none" w:sz="0" w:space="0" w:color="auto"/>
                                                <w:bottom w:val="none" w:sz="0" w:space="0" w:color="auto"/>
                                                <w:right w:val="none" w:sz="0" w:space="0" w:color="auto"/>
                                              </w:divBdr>
                                            </w:div>
                                            <w:div w:id="2056158055">
                                              <w:marLeft w:val="0"/>
                                              <w:marRight w:val="0"/>
                                              <w:marTop w:val="0"/>
                                              <w:marBottom w:val="0"/>
                                              <w:divBdr>
                                                <w:top w:val="none" w:sz="0" w:space="0" w:color="auto"/>
                                                <w:left w:val="none" w:sz="0" w:space="0" w:color="auto"/>
                                                <w:bottom w:val="none" w:sz="0" w:space="0" w:color="auto"/>
                                                <w:right w:val="none" w:sz="0" w:space="0" w:color="auto"/>
                                              </w:divBdr>
                                            </w:div>
                                            <w:div w:id="1160543197">
                                              <w:marLeft w:val="0"/>
                                              <w:marRight w:val="0"/>
                                              <w:marTop w:val="0"/>
                                              <w:marBottom w:val="0"/>
                                              <w:divBdr>
                                                <w:top w:val="none" w:sz="0" w:space="0" w:color="auto"/>
                                                <w:left w:val="none" w:sz="0" w:space="0" w:color="auto"/>
                                                <w:bottom w:val="none" w:sz="0" w:space="0" w:color="auto"/>
                                                <w:right w:val="none" w:sz="0" w:space="0" w:color="auto"/>
                                              </w:divBdr>
                                            </w:div>
                                            <w:div w:id="1762945944">
                                              <w:marLeft w:val="0"/>
                                              <w:marRight w:val="0"/>
                                              <w:marTop w:val="0"/>
                                              <w:marBottom w:val="0"/>
                                              <w:divBdr>
                                                <w:top w:val="none" w:sz="0" w:space="0" w:color="auto"/>
                                                <w:left w:val="none" w:sz="0" w:space="0" w:color="auto"/>
                                                <w:bottom w:val="none" w:sz="0" w:space="0" w:color="auto"/>
                                                <w:right w:val="none" w:sz="0" w:space="0" w:color="auto"/>
                                              </w:divBdr>
                                            </w:div>
                                            <w:div w:id="1614510914">
                                              <w:marLeft w:val="0"/>
                                              <w:marRight w:val="0"/>
                                              <w:marTop w:val="0"/>
                                              <w:marBottom w:val="0"/>
                                              <w:divBdr>
                                                <w:top w:val="none" w:sz="0" w:space="0" w:color="auto"/>
                                                <w:left w:val="none" w:sz="0" w:space="0" w:color="auto"/>
                                                <w:bottom w:val="none" w:sz="0" w:space="0" w:color="auto"/>
                                                <w:right w:val="none" w:sz="0" w:space="0" w:color="auto"/>
                                              </w:divBdr>
                                            </w:div>
                                            <w:div w:id="878471825">
                                              <w:marLeft w:val="0"/>
                                              <w:marRight w:val="0"/>
                                              <w:marTop w:val="0"/>
                                              <w:marBottom w:val="0"/>
                                              <w:divBdr>
                                                <w:top w:val="none" w:sz="0" w:space="0" w:color="auto"/>
                                                <w:left w:val="none" w:sz="0" w:space="0" w:color="auto"/>
                                                <w:bottom w:val="none" w:sz="0" w:space="0" w:color="auto"/>
                                                <w:right w:val="none" w:sz="0" w:space="0" w:color="auto"/>
                                              </w:divBdr>
                                            </w:div>
                                            <w:div w:id="1707369616">
                                              <w:marLeft w:val="0"/>
                                              <w:marRight w:val="0"/>
                                              <w:marTop w:val="0"/>
                                              <w:marBottom w:val="0"/>
                                              <w:divBdr>
                                                <w:top w:val="none" w:sz="0" w:space="0" w:color="auto"/>
                                                <w:left w:val="none" w:sz="0" w:space="0" w:color="auto"/>
                                                <w:bottom w:val="none" w:sz="0" w:space="0" w:color="auto"/>
                                                <w:right w:val="none" w:sz="0" w:space="0" w:color="auto"/>
                                              </w:divBdr>
                                            </w:div>
                                            <w:div w:id="334650025">
                                              <w:marLeft w:val="0"/>
                                              <w:marRight w:val="0"/>
                                              <w:marTop w:val="0"/>
                                              <w:marBottom w:val="0"/>
                                              <w:divBdr>
                                                <w:top w:val="none" w:sz="0" w:space="0" w:color="auto"/>
                                                <w:left w:val="none" w:sz="0" w:space="0" w:color="auto"/>
                                                <w:bottom w:val="none" w:sz="0" w:space="0" w:color="auto"/>
                                                <w:right w:val="none" w:sz="0" w:space="0" w:color="auto"/>
                                              </w:divBdr>
                                            </w:div>
                                            <w:div w:id="677343277">
                                              <w:marLeft w:val="0"/>
                                              <w:marRight w:val="0"/>
                                              <w:marTop w:val="0"/>
                                              <w:marBottom w:val="0"/>
                                              <w:divBdr>
                                                <w:top w:val="none" w:sz="0" w:space="0" w:color="auto"/>
                                                <w:left w:val="none" w:sz="0" w:space="0" w:color="auto"/>
                                                <w:bottom w:val="none" w:sz="0" w:space="0" w:color="auto"/>
                                                <w:right w:val="none" w:sz="0" w:space="0" w:color="auto"/>
                                              </w:divBdr>
                                            </w:div>
                                            <w:div w:id="122888612">
                                              <w:marLeft w:val="0"/>
                                              <w:marRight w:val="0"/>
                                              <w:marTop w:val="0"/>
                                              <w:marBottom w:val="0"/>
                                              <w:divBdr>
                                                <w:top w:val="none" w:sz="0" w:space="0" w:color="auto"/>
                                                <w:left w:val="none" w:sz="0" w:space="0" w:color="auto"/>
                                                <w:bottom w:val="none" w:sz="0" w:space="0" w:color="auto"/>
                                                <w:right w:val="none" w:sz="0" w:space="0" w:color="auto"/>
                                              </w:divBdr>
                                            </w:div>
                                            <w:div w:id="395248319">
                                              <w:marLeft w:val="0"/>
                                              <w:marRight w:val="0"/>
                                              <w:marTop w:val="0"/>
                                              <w:marBottom w:val="0"/>
                                              <w:divBdr>
                                                <w:top w:val="none" w:sz="0" w:space="0" w:color="auto"/>
                                                <w:left w:val="none" w:sz="0" w:space="0" w:color="auto"/>
                                                <w:bottom w:val="none" w:sz="0" w:space="0" w:color="auto"/>
                                                <w:right w:val="none" w:sz="0" w:space="0" w:color="auto"/>
                                              </w:divBdr>
                                            </w:div>
                                            <w:div w:id="1965379249">
                                              <w:marLeft w:val="0"/>
                                              <w:marRight w:val="0"/>
                                              <w:marTop w:val="0"/>
                                              <w:marBottom w:val="0"/>
                                              <w:divBdr>
                                                <w:top w:val="none" w:sz="0" w:space="0" w:color="auto"/>
                                                <w:left w:val="none" w:sz="0" w:space="0" w:color="auto"/>
                                                <w:bottom w:val="none" w:sz="0" w:space="0" w:color="auto"/>
                                                <w:right w:val="none" w:sz="0" w:space="0" w:color="auto"/>
                                              </w:divBdr>
                                            </w:div>
                                            <w:div w:id="1885942627">
                                              <w:marLeft w:val="0"/>
                                              <w:marRight w:val="0"/>
                                              <w:marTop w:val="0"/>
                                              <w:marBottom w:val="0"/>
                                              <w:divBdr>
                                                <w:top w:val="none" w:sz="0" w:space="0" w:color="auto"/>
                                                <w:left w:val="none" w:sz="0" w:space="0" w:color="auto"/>
                                                <w:bottom w:val="none" w:sz="0" w:space="0" w:color="auto"/>
                                                <w:right w:val="none" w:sz="0" w:space="0" w:color="auto"/>
                                              </w:divBdr>
                                            </w:div>
                                            <w:div w:id="1671299443">
                                              <w:marLeft w:val="0"/>
                                              <w:marRight w:val="0"/>
                                              <w:marTop w:val="0"/>
                                              <w:marBottom w:val="0"/>
                                              <w:divBdr>
                                                <w:top w:val="none" w:sz="0" w:space="0" w:color="auto"/>
                                                <w:left w:val="none" w:sz="0" w:space="0" w:color="auto"/>
                                                <w:bottom w:val="none" w:sz="0" w:space="0" w:color="auto"/>
                                                <w:right w:val="none" w:sz="0" w:space="0" w:color="auto"/>
                                              </w:divBdr>
                                            </w:div>
                                            <w:div w:id="413281994">
                                              <w:marLeft w:val="0"/>
                                              <w:marRight w:val="0"/>
                                              <w:marTop w:val="0"/>
                                              <w:marBottom w:val="0"/>
                                              <w:divBdr>
                                                <w:top w:val="none" w:sz="0" w:space="0" w:color="auto"/>
                                                <w:left w:val="none" w:sz="0" w:space="0" w:color="auto"/>
                                                <w:bottom w:val="none" w:sz="0" w:space="0" w:color="auto"/>
                                                <w:right w:val="none" w:sz="0" w:space="0" w:color="auto"/>
                                              </w:divBdr>
                                            </w:div>
                                            <w:div w:id="868644020">
                                              <w:marLeft w:val="0"/>
                                              <w:marRight w:val="0"/>
                                              <w:marTop w:val="0"/>
                                              <w:marBottom w:val="0"/>
                                              <w:divBdr>
                                                <w:top w:val="none" w:sz="0" w:space="0" w:color="auto"/>
                                                <w:left w:val="none" w:sz="0" w:space="0" w:color="auto"/>
                                                <w:bottom w:val="none" w:sz="0" w:space="0" w:color="auto"/>
                                                <w:right w:val="none" w:sz="0" w:space="0" w:color="auto"/>
                                              </w:divBdr>
                                              <w:divsChild>
                                                <w:div w:id="571046155">
                                                  <w:marLeft w:val="0"/>
                                                  <w:marRight w:val="0"/>
                                                  <w:marTop w:val="0"/>
                                                  <w:marBottom w:val="0"/>
                                                  <w:divBdr>
                                                    <w:top w:val="none" w:sz="0" w:space="0" w:color="auto"/>
                                                    <w:left w:val="none" w:sz="0" w:space="0" w:color="auto"/>
                                                    <w:bottom w:val="none" w:sz="0" w:space="0" w:color="auto"/>
                                                    <w:right w:val="none" w:sz="0" w:space="0" w:color="auto"/>
                                                  </w:divBdr>
                                                </w:div>
                                                <w:div w:id="1419710004">
                                                  <w:marLeft w:val="0"/>
                                                  <w:marRight w:val="0"/>
                                                  <w:marTop w:val="0"/>
                                                  <w:marBottom w:val="0"/>
                                                  <w:divBdr>
                                                    <w:top w:val="none" w:sz="0" w:space="0" w:color="auto"/>
                                                    <w:left w:val="none" w:sz="0" w:space="0" w:color="auto"/>
                                                    <w:bottom w:val="none" w:sz="0" w:space="0" w:color="auto"/>
                                                    <w:right w:val="none" w:sz="0" w:space="0" w:color="auto"/>
                                                  </w:divBdr>
                                                </w:div>
                                                <w:div w:id="1807888257">
                                                  <w:marLeft w:val="0"/>
                                                  <w:marRight w:val="0"/>
                                                  <w:marTop w:val="0"/>
                                                  <w:marBottom w:val="0"/>
                                                  <w:divBdr>
                                                    <w:top w:val="none" w:sz="0" w:space="0" w:color="auto"/>
                                                    <w:left w:val="none" w:sz="0" w:space="0" w:color="auto"/>
                                                    <w:bottom w:val="none" w:sz="0" w:space="0" w:color="auto"/>
                                                    <w:right w:val="none" w:sz="0" w:space="0" w:color="auto"/>
                                                  </w:divBdr>
                                                </w:div>
                                                <w:div w:id="2011521683">
                                                  <w:marLeft w:val="0"/>
                                                  <w:marRight w:val="0"/>
                                                  <w:marTop w:val="0"/>
                                                  <w:marBottom w:val="0"/>
                                                  <w:divBdr>
                                                    <w:top w:val="none" w:sz="0" w:space="0" w:color="auto"/>
                                                    <w:left w:val="none" w:sz="0" w:space="0" w:color="auto"/>
                                                    <w:bottom w:val="none" w:sz="0" w:space="0" w:color="auto"/>
                                                    <w:right w:val="none" w:sz="0" w:space="0" w:color="auto"/>
                                                  </w:divBdr>
                                                </w:div>
                                                <w:div w:id="1320690068">
                                                  <w:marLeft w:val="0"/>
                                                  <w:marRight w:val="0"/>
                                                  <w:marTop w:val="0"/>
                                                  <w:marBottom w:val="0"/>
                                                  <w:divBdr>
                                                    <w:top w:val="none" w:sz="0" w:space="0" w:color="auto"/>
                                                    <w:left w:val="none" w:sz="0" w:space="0" w:color="auto"/>
                                                    <w:bottom w:val="none" w:sz="0" w:space="0" w:color="auto"/>
                                                    <w:right w:val="none" w:sz="0" w:space="0" w:color="auto"/>
                                                  </w:divBdr>
                                                </w:div>
                                                <w:div w:id="864488443">
                                                  <w:marLeft w:val="0"/>
                                                  <w:marRight w:val="0"/>
                                                  <w:marTop w:val="0"/>
                                                  <w:marBottom w:val="0"/>
                                                  <w:divBdr>
                                                    <w:top w:val="none" w:sz="0" w:space="0" w:color="auto"/>
                                                    <w:left w:val="none" w:sz="0" w:space="0" w:color="auto"/>
                                                    <w:bottom w:val="none" w:sz="0" w:space="0" w:color="auto"/>
                                                    <w:right w:val="none" w:sz="0" w:space="0" w:color="auto"/>
                                                  </w:divBdr>
                                                </w:div>
                                                <w:div w:id="517044218">
                                                  <w:marLeft w:val="0"/>
                                                  <w:marRight w:val="0"/>
                                                  <w:marTop w:val="0"/>
                                                  <w:marBottom w:val="0"/>
                                                  <w:divBdr>
                                                    <w:top w:val="none" w:sz="0" w:space="0" w:color="auto"/>
                                                    <w:left w:val="none" w:sz="0" w:space="0" w:color="auto"/>
                                                    <w:bottom w:val="none" w:sz="0" w:space="0" w:color="auto"/>
                                                    <w:right w:val="none" w:sz="0" w:space="0" w:color="auto"/>
                                                  </w:divBdr>
                                                </w:div>
                                                <w:div w:id="1704668318">
                                                  <w:marLeft w:val="0"/>
                                                  <w:marRight w:val="0"/>
                                                  <w:marTop w:val="0"/>
                                                  <w:marBottom w:val="0"/>
                                                  <w:divBdr>
                                                    <w:top w:val="none" w:sz="0" w:space="0" w:color="auto"/>
                                                    <w:left w:val="none" w:sz="0" w:space="0" w:color="auto"/>
                                                    <w:bottom w:val="none" w:sz="0" w:space="0" w:color="auto"/>
                                                    <w:right w:val="none" w:sz="0" w:space="0" w:color="auto"/>
                                                  </w:divBdr>
                                                </w:div>
                                                <w:div w:id="1238201419">
                                                  <w:marLeft w:val="0"/>
                                                  <w:marRight w:val="0"/>
                                                  <w:marTop w:val="0"/>
                                                  <w:marBottom w:val="0"/>
                                                  <w:divBdr>
                                                    <w:top w:val="none" w:sz="0" w:space="0" w:color="auto"/>
                                                    <w:left w:val="none" w:sz="0" w:space="0" w:color="auto"/>
                                                    <w:bottom w:val="none" w:sz="0" w:space="0" w:color="auto"/>
                                                    <w:right w:val="none" w:sz="0" w:space="0" w:color="auto"/>
                                                  </w:divBdr>
                                                </w:div>
                                                <w:div w:id="18244250">
                                                  <w:marLeft w:val="0"/>
                                                  <w:marRight w:val="0"/>
                                                  <w:marTop w:val="0"/>
                                                  <w:marBottom w:val="0"/>
                                                  <w:divBdr>
                                                    <w:top w:val="none" w:sz="0" w:space="0" w:color="auto"/>
                                                    <w:left w:val="none" w:sz="0" w:space="0" w:color="auto"/>
                                                    <w:bottom w:val="none" w:sz="0" w:space="0" w:color="auto"/>
                                                    <w:right w:val="none" w:sz="0" w:space="0" w:color="auto"/>
                                                  </w:divBdr>
                                                </w:div>
                                                <w:div w:id="1413359793">
                                                  <w:marLeft w:val="0"/>
                                                  <w:marRight w:val="0"/>
                                                  <w:marTop w:val="0"/>
                                                  <w:marBottom w:val="0"/>
                                                  <w:divBdr>
                                                    <w:top w:val="none" w:sz="0" w:space="0" w:color="auto"/>
                                                    <w:left w:val="none" w:sz="0" w:space="0" w:color="auto"/>
                                                    <w:bottom w:val="none" w:sz="0" w:space="0" w:color="auto"/>
                                                    <w:right w:val="none" w:sz="0" w:space="0" w:color="auto"/>
                                                  </w:divBdr>
                                                </w:div>
                                                <w:div w:id="888345318">
                                                  <w:marLeft w:val="0"/>
                                                  <w:marRight w:val="0"/>
                                                  <w:marTop w:val="0"/>
                                                  <w:marBottom w:val="0"/>
                                                  <w:divBdr>
                                                    <w:top w:val="none" w:sz="0" w:space="0" w:color="auto"/>
                                                    <w:left w:val="none" w:sz="0" w:space="0" w:color="auto"/>
                                                    <w:bottom w:val="none" w:sz="0" w:space="0" w:color="auto"/>
                                                    <w:right w:val="none" w:sz="0" w:space="0" w:color="auto"/>
                                                  </w:divBdr>
                                                </w:div>
                                                <w:div w:id="487943458">
                                                  <w:marLeft w:val="0"/>
                                                  <w:marRight w:val="0"/>
                                                  <w:marTop w:val="0"/>
                                                  <w:marBottom w:val="0"/>
                                                  <w:divBdr>
                                                    <w:top w:val="none" w:sz="0" w:space="0" w:color="auto"/>
                                                    <w:left w:val="none" w:sz="0" w:space="0" w:color="auto"/>
                                                    <w:bottom w:val="none" w:sz="0" w:space="0" w:color="auto"/>
                                                    <w:right w:val="none" w:sz="0" w:space="0" w:color="auto"/>
                                                  </w:divBdr>
                                                </w:div>
                                                <w:div w:id="1247299521">
                                                  <w:marLeft w:val="0"/>
                                                  <w:marRight w:val="0"/>
                                                  <w:marTop w:val="0"/>
                                                  <w:marBottom w:val="0"/>
                                                  <w:divBdr>
                                                    <w:top w:val="none" w:sz="0" w:space="0" w:color="auto"/>
                                                    <w:left w:val="none" w:sz="0" w:space="0" w:color="auto"/>
                                                    <w:bottom w:val="none" w:sz="0" w:space="0" w:color="auto"/>
                                                    <w:right w:val="none" w:sz="0" w:space="0" w:color="auto"/>
                                                  </w:divBdr>
                                                </w:div>
                                                <w:div w:id="15456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7623">
                                      <w:marLeft w:val="0"/>
                                      <w:marRight w:val="0"/>
                                      <w:marTop w:val="0"/>
                                      <w:marBottom w:val="0"/>
                                      <w:divBdr>
                                        <w:top w:val="none" w:sz="0" w:space="0" w:color="auto"/>
                                        <w:left w:val="none" w:sz="0" w:space="0" w:color="auto"/>
                                        <w:bottom w:val="none" w:sz="0" w:space="0" w:color="auto"/>
                                        <w:right w:val="none" w:sz="0" w:space="0" w:color="auto"/>
                                      </w:divBdr>
                                      <w:divsChild>
                                        <w:div w:id="447890092">
                                          <w:marLeft w:val="0"/>
                                          <w:marRight w:val="0"/>
                                          <w:marTop w:val="0"/>
                                          <w:marBottom w:val="0"/>
                                          <w:divBdr>
                                            <w:top w:val="none" w:sz="0" w:space="0" w:color="auto"/>
                                            <w:left w:val="none" w:sz="0" w:space="0" w:color="auto"/>
                                            <w:bottom w:val="none" w:sz="0" w:space="0" w:color="auto"/>
                                            <w:right w:val="none" w:sz="0" w:space="0" w:color="auto"/>
                                          </w:divBdr>
                                          <w:divsChild>
                                            <w:div w:id="286547150">
                                              <w:marLeft w:val="0"/>
                                              <w:marRight w:val="0"/>
                                              <w:marTop w:val="0"/>
                                              <w:marBottom w:val="0"/>
                                              <w:divBdr>
                                                <w:top w:val="none" w:sz="0" w:space="0" w:color="auto"/>
                                                <w:left w:val="none" w:sz="0" w:space="0" w:color="auto"/>
                                                <w:bottom w:val="none" w:sz="0" w:space="0" w:color="auto"/>
                                                <w:right w:val="none" w:sz="0" w:space="0" w:color="auto"/>
                                              </w:divBdr>
                                            </w:div>
                                            <w:div w:id="1919364359">
                                              <w:marLeft w:val="0"/>
                                              <w:marRight w:val="0"/>
                                              <w:marTop w:val="0"/>
                                              <w:marBottom w:val="0"/>
                                              <w:divBdr>
                                                <w:top w:val="none" w:sz="0" w:space="0" w:color="auto"/>
                                                <w:left w:val="none" w:sz="0" w:space="0" w:color="auto"/>
                                                <w:bottom w:val="none" w:sz="0" w:space="0" w:color="auto"/>
                                                <w:right w:val="none" w:sz="0" w:space="0" w:color="auto"/>
                                              </w:divBdr>
                                            </w:div>
                                            <w:div w:id="157500824">
                                              <w:marLeft w:val="0"/>
                                              <w:marRight w:val="0"/>
                                              <w:marTop w:val="0"/>
                                              <w:marBottom w:val="0"/>
                                              <w:divBdr>
                                                <w:top w:val="none" w:sz="0" w:space="0" w:color="auto"/>
                                                <w:left w:val="none" w:sz="0" w:space="0" w:color="auto"/>
                                                <w:bottom w:val="none" w:sz="0" w:space="0" w:color="auto"/>
                                                <w:right w:val="none" w:sz="0" w:space="0" w:color="auto"/>
                                              </w:divBdr>
                                            </w:div>
                                            <w:div w:id="1738553708">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2096317699">
                                              <w:marLeft w:val="0"/>
                                              <w:marRight w:val="0"/>
                                              <w:marTop w:val="0"/>
                                              <w:marBottom w:val="0"/>
                                              <w:divBdr>
                                                <w:top w:val="none" w:sz="0" w:space="0" w:color="auto"/>
                                                <w:left w:val="none" w:sz="0" w:space="0" w:color="auto"/>
                                                <w:bottom w:val="none" w:sz="0" w:space="0" w:color="auto"/>
                                                <w:right w:val="none" w:sz="0" w:space="0" w:color="auto"/>
                                              </w:divBdr>
                                            </w:div>
                                            <w:div w:id="865751000">
                                              <w:marLeft w:val="0"/>
                                              <w:marRight w:val="0"/>
                                              <w:marTop w:val="0"/>
                                              <w:marBottom w:val="0"/>
                                              <w:divBdr>
                                                <w:top w:val="none" w:sz="0" w:space="0" w:color="auto"/>
                                                <w:left w:val="none" w:sz="0" w:space="0" w:color="auto"/>
                                                <w:bottom w:val="none" w:sz="0" w:space="0" w:color="auto"/>
                                                <w:right w:val="none" w:sz="0" w:space="0" w:color="auto"/>
                                              </w:divBdr>
                                            </w:div>
                                            <w:div w:id="866941928">
                                              <w:marLeft w:val="0"/>
                                              <w:marRight w:val="0"/>
                                              <w:marTop w:val="0"/>
                                              <w:marBottom w:val="0"/>
                                              <w:divBdr>
                                                <w:top w:val="none" w:sz="0" w:space="0" w:color="auto"/>
                                                <w:left w:val="none" w:sz="0" w:space="0" w:color="auto"/>
                                                <w:bottom w:val="none" w:sz="0" w:space="0" w:color="auto"/>
                                                <w:right w:val="none" w:sz="0" w:space="0" w:color="auto"/>
                                              </w:divBdr>
                                            </w:div>
                                            <w:div w:id="686952546">
                                              <w:marLeft w:val="0"/>
                                              <w:marRight w:val="0"/>
                                              <w:marTop w:val="0"/>
                                              <w:marBottom w:val="0"/>
                                              <w:divBdr>
                                                <w:top w:val="none" w:sz="0" w:space="0" w:color="auto"/>
                                                <w:left w:val="none" w:sz="0" w:space="0" w:color="auto"/>
                                                <w:bottom w:val="none" w:sz="0" w:space="0" w:color="auto"/>
                                                <w:right w:val="none" w:sz="0" w:space="0" w:color="auto"/>
                                              </w:divBdr>
                                            </w:div>
                                            <w:div w:id="153491573">
                                              <w:marLeft w:val="0"/>
                                              <w:marRight w:val="0"/>
                                              <w:marTop w:val="0"/>
                                              <w:marBottom w:val="0"/>
                                              <w:divBdr>
                                                <w:top w:val="none" w:sz="0" w:space="0" w:color="auto"/>
                                                <w:left w:val="none" w:sz="0" w:space="0" w:color="auto"/>
                                                <w:bottom w:val="none" w:sz="0" w:space="0" w:color="auto"/>
                                                <w:right w:val="none" w:sz="0" w:space="0" w:color="auto"/>
                                              </w:divBdr>
                                            </w:div>
                                            <w:div w:id="1295217933">
                                              <w:marLeft w:val="0"/>
                                              <w:marRight w:val="0"/>
                                              <w:marTop w:val="0"/>
                                              <w:marBottom w:val="0"/>
                                              <w:divBdr>
                                                <w:top w:val="none" w:sz="0" w:space="0" w:color="auto"/>
                                                <w:left w:val="none" w:sz="0" w:space="0" w:color="auto"/>
                                                <w:bottom w:val="none" w:sz="0" w:space="0" w:color="auto"/>
                                                <w:right w:val="none" w:sz="0" w:space="0" w:color="auto"/>
                                              </w:divBdr>
                                            </w:div>
                                            <w:div w:id="762576986">
                                              <w:marLeft w:val="0"/>
                                              <w:marRight w:val="0"/>
                                              <w:marTop w:val="0"/>
                                              <w:marBottom w:val="0"/>
                                              <w:divBdr>
                                                <w:top w:val="none" w:sz="0" w:space="0" w:color="auto"/>
                                                <w:left w:val="none" w:sz="0" w:space="0" w:color="auto"/>
                                                <w:bottom w:val="none" w:sz="0" w:space="0" w:color="auto"/>
                                                <w:right w:val="none" w:sz="0" w:space="0" w:color="auto"/>
                                              </w:divBdr>
                                            </w:div>
                                            <w:div w:id="2143229937">
                                              <w:marLeft w:val="0"/>
                                              <w:marRight w:val="0"/>
                                              <w:marTop w:val="0"/>
                                              <w:marBottom w:val="0"/>
                                              <w:divBdr>
                                                <w:top w:val="none" w:sz="0" w:space="0" w:color="auto"/>
                                                <w:left w:val="none" w:sz="0" w:space="0" w:color="auto"/>
                                                <w:bottom w:val="none" w:sz="0" w:space="0" w:color="auto"/>
                                                <w:right w:val="none" w:sz="0" w:space="0" w:color="auto"/>
                                              </w:divBdr>
                                            </w:div>
                                            <w:div w:id="84958968">
                                              <w:marLeft w:val="0"/>
                                              <w:marRight w:val="0"/>
                                              <w:marTop w:val="0"/>
                                              <w:marBottom w:val="0"/>
                                              <w:divBdr>
                                                <w:top w:val="none" w:sz="0" w:space="0" w:color="auto"/>
                                                <w:left w:val="none" w:sz="0" w:space="0" w:color="auto"/>
                                                <w:bottom w:val="none" w:sz="0" w:space="0" w:color="auto"/>
                                                <w:right w:val="none" w:sz="0" w:space="0" w:color="auto"/>
                                              </w:divBdr>
                                            </w:div>
                                            <w:div w:id="1751078195">
                                              <w:marLeft w:val="0"/>
                                              <w:marRight w:val="0"/>
                                              <w:marTop w:val="0"/>
                                              <w:marBottom w:val="0"/>
                                              <w:divBdr>
                                                <w:top w:val="none" w:sz="0" w:space="0" w:color="auto"/>
                                                <w:left w:val="none" w:sz="0" w:space="0" w:color="auto"/>
                                                <w:bottom w:val="none" w:sz="0" w:space="0" w:color="auto"/>
                                                <w:right w:val="none" w:sz="0" w:space="0" w:color="auto"/>
                                              </w:divBdr>
                                            </w:div>
                                            <w:div w:id="647172135">
                                              <w:marLeft w:val="0"/>
                                              <w:marRight w:val="0"/>
                                              <w:marTop w:val="0"/>
                                              <w:marBottom w:val="0"/>
                                              <w:divBdr>
                                                <w:top w:val="none" w:sz="0" w:space="0" w:color="auto"/>
                                                <w:left w:val="none" w:sz="0" w:space="0" w:color="auto"/>
                                                <w:bottom w:val="none" w:sz="0" w:space="0" w:color="auto"/>
                                                <w:right w:val="none" w:sz="0" w:space="0" w:color="auto"/>
                                              </w:divBdr>
                                            </w:div>
                                            <w:div w:id="1149516928">
                                              <w:marLeft w:val="0"/>
                                              <w:marRight w:val="0"/>
                                              <w:marTop w:val="0"/>
                                              <w:marBottom w:val="0"/>
                                              <w:divBdr>
                                                <w:top w:val="none" w:sz="0" w:space="0" w:color="auto"/>
                                                <w:left w:val="none" w:sz="0" w:space="0" w:color="auto"/>
                                                <w:bottom w:val="none" w:sz="0" w:space="0" w:color="auto"/>
                                                <w:right w:val="none" w:sz="0" w:space="0" w:color="auto"/>
                                              </w:divBdr>
                                            </w:div>
                                            <w:div w:id="294259914">
                                              <w:marLeft w:val="0"/>
                                              <w:marRight w:val="0"/>
                                              <w:marTop w:val="0"/>
                                              <w:marBottom w:val="0"/>
                                              <w:divBdr>
                                                <w:top w:val="none" w:sz="0" w:space="0" w:color="auto"/>
                                                <w:left w:val="none" w:sz="0" w:space="0" w:color="auto"/>
                                                <w:bottom w:val="none" w:sz="0" w:space="0" w:color="auto"/>
                                                <w:right w:val="none" w:sz="0" w:space="0" w:color="auto"/>
                                              </w:divBdr>
                                            </w:div>
                                            <w:div w:id="977222338">
                                              <w:marLeft w:val="0"/>
                                              <w:marRight w:val="0"/>
                                              <w:marTop w:val="0"/>
                                              <w:marBottom w:val="0"/>
                                              <w:divBdr>
                                                <w:top w:val="none" w:sz="0" w:space="0" w:color="auto"/>
                                                <w:left w:val="none" w:sz="0" w:space="0" w:color="auto"/>
                                                <w:bottom w:val="none" w:sz="0" w:space="0" w:color="auto"/>
                                                <w:right w:val="none" w:sz="0" w:space="0" w:color="auto"/>
                                              </w:divBdr>
                                            </w:div>
                                            <w:div w:id="1306198132">
                                              <w:marLeft w:val="0"/>
                                              <w:marRight w:val="0"/>
                                              <w:marTop w:val="0"/>
                                              <w:marBottom w:val="0"/>
                                              <w:divBdr>
                                                <w:top w:val="none" w:sz="0" w:space="0" w:color="auto"/>
                                                <w:left w:val="none" w:sz="0" w:space="0" w:color="auto"/>
                                                <w:bottom w:val="none" w:sz="0" w:space="0" w:color="auto"/>
                                                <w:right w:val="none" w:sz="0" w:space="0" w:color="auto"/>
                                              </w:divBdr>
                                            </w:div>
                                            <w:div w:id="1910067621">
                                              <w:marLeft w:val="0"/>
                                              <w:marRight w:val="0"/>
                                              <w:marTop w:val="0"/>
                                              <w:marBottom w:val="0"/>
                                              <w:divBdr>
                                                <w:top w:val="none" w:sz="0" w:space="0" w:color="auto"/>
                                                <w:left w:val="none" w:sz="0" w:space="0" w:color="auto"/>
                                                <w:bottom w:val="none" w:sz="0" w:space="0" w:color="auto"/>
                                                <w:right w:val="none" w:sz="0" w:space="0" w:color="auto"/>
                                              </w:divBdr>
                                            </w:div>
                                            <w:div w:id="1267545403">
                                              <w:marLeft w:val="0"/>
                                              <w:marRight w:val="0"/>
                                              <w:marTop w:val="0"/>
                                              <w:marBottom w:val="0"/>
                                              <w:divBdr>
                                                <w:top w:val="none" w:sz="0" w:space="0" w:color="auto"/>
                                                <w:left w:val="none" w:sz="0" w:space="0" w:color="auto"/>
                                                <w:bottom w:val="none" w:sz="0" w:space="0" w:color="auto"/>
                                                <w:right w:val="none" w:sz="0" w:space="0" w:color="auto"/>
                                              </w:divBdr>
                                            </w:div>
                                            <w:div w:id="860362878">
                                              <w:marLeft w:val="0"/>
                                              <w:marRight w:val="0"/>
                                              <w:marTop w:val="0"/>
                                              <w:marBottom w:val="0"/>
                                              <w:divBdr>
                                                <w:top w:val="none" w:sz="0" w:space="0" w:color="auto"/>
                                                <w:left w:val="none" w:sz="0" w:space="0" w:color="auto"/>
                                                <w:bottom w:val="none" w:sz="0" w:space="0" w:color="auto"/>
                                                <w:right w:val="none" w:sz="0" w:space="0" w:color="auto"/>
                                              </w:divBdr>
                                            </w:div>
                                            <w:div w:id="643119692">
                                              <w:marLeft w:val="0"/>
                                              <w:marRight w:val="0"/>
                                              <w:marTop w:val="0"/>
                                              <w:marBottom w:val="0"/>
                                              <w:divBdr>
                                                <w:top w:val="none" w:sz="0" w:space="0" w:color="auto"/>
                                                <w:left w:val="none" w:sz="0" w:space="0" w:color="auto"/>
                                                <w:bottom w:val="none" w:sz="0" w:space="0" w:color="auto"/>
                                                <w:right w:val="none" w:sz="0" w:space="0" w:color="auto"/>
                                              </w:divBdr>
                                            </w:div>
                                            <w:div w:id="369036272">
                                              <w:marLeft w:val="0"/>
                                              <w:marRight w:val="0"/>
                                              <w:marTop w:val="0"/>
                                              <w:marBottom w:val="0"/>
                                              <w:divBdr>
                                                <w:top w:val="none" w:sz="0" w:space="0" w:color="auto"/>
                                                <w:left w:val="none" w:sz="0" w:space="0" w:color="auto"/>
                                                <w:bottom w:val="none" w:sz="0" w:space="0" w:color="auto"/>
                                                <w:right w:val="none" w:sz="0" w:space="0" w:color="auto"/>
                                              </w:divBdr>
                                            </w:div>
                                            <w:div w:id="2125928901">
                                              <w:marLeft w:val="0"/>
                                              <w:marRight w:val="0"/>
                                              <w:marTop w:val="0"/>
                                              <w:marBottom w:val="0"/>
                                              <w:divBdr>
                                                <w:top w:val="none" w:sz="0" w:space="0" w:color="auto"/>
                                                <w:left w:val="none" w:sz="0" w:space="0" w:color="auto"/>
                                                <w:bottom w:val="none" w:sz="0" w:space="0" w:color="auto"/>
                                                <w:right w:val="none" w:sz="0" w:space="0" w:color="auto"/>
                                              </w:divBdr>
                                            </w:div>
                                            <w:div w:id="482966855">
                                              <w:marLeft w:val="0"/>
                                              <w:marRight w:val="0"/>
                                              <w:marTop w:val="0"/>
                                              <w:marBottom w:val="0"/>
                                              <w:divBdr>
                                                <w:top w:val="none" w:sz="0" w:space="0" w:color="auto"/>
                                                <w:left w:val="none" w:sz="0" w:space="0" w:color="auto"/>
                                                <w:bottom w:val="none" w:sz="0" w:space="0" w:color="auto"/>
                                                <w:right w:val="none" w:sz="0" w:space="0" w:color="auto"/>
                                              </w:divBdr>
                                            </w:div>
                                            <w:div w:id="1132403458">
                                              <w:marLeft w:val="0"/>
                                              <w:marRight w:val="0"/>
                                              <w:marTop w:val="0"/>
                                              <w:marBottom w:val="0"/>
                                              <w:divBdr>
                                                <w:top w:val="none" w:sz="0" w:space="0" w:color="auto"/>
                                                <w:left w:val="none" w:sz="0" w:space="0" w:color="auto"/>
                                                <w:bottom w:val="none" w:sz="0" w:space="0" w:color="auto"/>
                                                <w:right w:val="none" w:sz="0" w:space="0" w:color="auto"/>
                                              </w:divBdr>
                                            </w:div>
                                            <w:div w:id="639501985">
                                              <w:marLeft w:val="0"/>
                                              <w:marRight w:val="0"/>
                                              <w:marTop w:val="0"/>
                                              <w:marBottom w:val="0"/>
                                              <w:divBdr>
                                                <w:top w:val="none" w:sz="0" w:space="0" w:color="auto"/>
                                                <w:left w:val="none" w:sz="0" w:space="0" w:color="auto"/>
                                                <w:bottom w:val="none" w:sz="0" w:space="0" w:color="auto"/>
                                                <w:right w:val="none" w:sz="0" w:space="0" w:color="auto"/>
                                              </w:divBdr>
                                            </w:div>
                                            <w:div w:id="1434402699">
                                              <w:marLeft w:val="0"/>
                                              <w:marRight w:val="0"/>
                                              <w:marTop w:val="0"/>
                                              <w:marBottom w:val="0"/>
                                              <w:divBdr>
                                                <w:top w:val="none" w:sz="0" w:space="0" w:color="auto"/>
                                                <w:left w:val="none" w:sz="0" w:space="0" w:color="auto"/>
                                                <w:bottom w:val="none" w:sz="0" w:space="0" w:color="auto"/>
                                                <w:right w:val="none" w:sz="0" w:space="0" w:color="auto"/>
                                              </w:divBdr>
                                            </w:div>
                                            <w:div w:id="1159232800">
                                              <w:marLeft w:val="0"/>
                                              <w:marRight w:val="0"/>
                                              <w:marTop w:val="0"/>
                                              <w:marBottom w:val="0"/>
                                              <w:divBdr>
                                                <w:top w:val="none" w:sz="0" w:space="0" w:color="auto"/>
                                                <w:left w:val="none" w:sz="0" w:space="0" w:color="auto"/>
                                                <w:bottom w:val="none" w:sz="0" w:space="0" w:color="auto"/>
                                                <w:right w:val="none" w:sz="0" w:space="0" w:color="auto"/>
                                              </w:divBdr>
                                            </w:div>
                                            <w:div w:id="1838770153">
                                              <w:marLeft w:val="0"/>
                                              <w:marRight w:val="0"/>
                                              <w:marTop w:val="0"/>
                                              <w:marBottom w:val="0"/>
                                              <w:divBdr>
                                                <w:top w:val="none" w:sz="0" w:space="0" w:color="auto"/>
                                                <w:left w:val="none" w:sz="0" w:space="0" w:color="auto"/>
                                                <w:bottom w:val="none" w:sz="0" w:space="0" w:color="auto"/>
                                                <w:right w:val="none" w:sz="0" w:space="0" w:color="auto"/>
                                              </w:divBdr>
                                            </w:div>
                                            <w:div w:id="34429199">
                                              <w:marLeft w:val="0"/>
                                              <w:marRight w:val="0"/>
                                              <w:marTop w:val="0"/>
                                              <w:marBottom w:val="0"/>
                                              <w:divBdr>
                                                <w:top w:val="none" w:sz="0" w:space="0" w:color="auto"/>
                                                <w:left w:val="none" w:sz="0" w:space="0" w:color="auto"/>
                                                <w:bottom w:val="none" w:sz="0" w:space="0" w:color="auto"/>
                                                <w:right w:val="none" w:sz="0" w:space="0" w:color="auto"/>
                                              </w:divBdr>
                                            </w:div>
                                            <w:div w:id="628318509">
                                              <w:marLeft w:val="0"/>
                                              <w:marRight w:val="0"/>
                                              <w:marTop w:val="0"/>
                                              <w:marBottom w:val="0"/>
                                              <w:divBdr>
                                                <w:top w:val="none" w:sz="0" w:space="0" w:color="auto"/>
                                                <w:left w:val="none" w:sz="0" w:space="0" w:color="auto"/>
                                                <w:bottom w:val="none" w:sz="0" w:space="0" w:color="auto"/>
                                                <w:right w:val="none" w:sz="0" w:space="0" w:color="auto"/>
                                              </w:divBdr>
                                            </w:div>
                                            <w:div w:id="245962434">
                                              <w:marLeft w:val="0"/>
                                              <w:marRight w:val="0"/>
                                              <w:marTop w:val="0"/>
                                              <w:marBottom w:val="0"/>
                                              <w:divBdr>
                                                <w:top w:val="none" w:sz="0" w:space="0" w:color="auto"/>
                                                <w:left w:val="none" w:sz="0" w:space="0" w:color="auto"/>
                                                <w:bottom w:val="none" w:sz="0" w:space="0" w:color="auto"/>
                                                <w:right w:val="none" w:sz="0" w:space="0" w:color="auto"/>
                                              </w:divBdr>
                                            </w:div>
                                            <w:div w:id="665089660">
                                              <w:marLeft w:val="0"/>
                                              <w:marRight w:val="0"/>
                                              <w:marTop w:val="0"/>
                                              <w:marBottom w:val="0"/>
                                              <w:divBdr>
                                                <w:top w:val="none" w:sz="0" w:space="0" w:color="auto"/>
                                                <w:left w:val="none" w:sz="0" w:space="0" w:color="auto"/>
                                                <w:bottom w:val="none" w:sz="0" w:space="0" w:color="auto"/>
                                                <w:right w:val="none" w:sz="0" w:space="0" w:color="auto"/>
                                              </w:divBdr>
                                              <w:divsChild>
                                                <w:div w:id="801464800">
                                                  <w:marLeft w:val="0"/>
                                                  <w:marRight w:val="0"/>
                                                  <w:marTop w:val="0"/>
                                                  <w:marBottom w:val="0"/>
                                                  <w:divBdr>
                                                    <w:top w:val="none" w:sz="0" w:space="0" w:color="auto"/>
                                                    <w:left w:val="none" w:sz="0" w:space="0" w:color="auto"/>
                                                    <w:bottom w:val="none" w:sz="0" w:space="0" w:color="auto"/>
                                                    <w:right w:val="none" w:sz="0" w:space="0" w:color="auto"/>
                                                  </w:divBdr>
                                                </w:div>
                                                <w:div w:id="1753119546">
                                                  <w:marLeft w:val="0"/>
                                                  <w:marRight w:val="0"/>
                                                  <w:marTop w:val="0"/>
                                                  <w:marBottom w:val="0"/>
                                                  <w:divBdr>
                                                    <w:top w:val="none" w:sz="0" w:space="0" w:color="auto"/>
                                                    <w:left w:val="none" w:sz="0" w:space="0" w:color="auto"/>
                                                    <w:bottom w:val="none" w:sz="0" w:space="0" w:color="auto"/>
                                                    <w:right w:val="none" w:sz="0" w:space="0" w:color="auto"/>
                                                  </w:divBdr>
                                                </w:div>
                                                <w:div w:id="113183508">
                                                  <w:marLeft w:val="0"/>
                                                  <w:marRight w:val="0"/>
                                                  <w:marTop w:val="0"/>
                                                  <w:marBottom w:val="0"/>
                                                  <w:divBdr>
                                                    <w:top w:val="none" w:sz="0" w:space="0" w:color="auto"/>
                                                    <w:left w:val="none" w:sz="0" w:space="0" w:color="auto"/>
                                                    <w:bottom w:val="none" w:sz="0" w:space="0" w:color="auto"/>
                                                    <w:right w:val="none" w:sz="0" w:space="0" w:color="auto"/>
                                                  </w:divBdr>
                                                </w:div>
                                                <w:div w:id="339351651">
                                                  <w:marLeft w:val="0"/>
                                                  <w:marRight w:val="0"/>
                                                  <w:marTop w:val="0"/>
                                                  <w:marBottom w:val="0"/>
                                                  <w:divBdr>
                                                    <w:top w:val="none" w:sz="0" w:space="0" w:color="auto"/>
                                                    <w:left w:val="none" w:sz="0" w:space="0" w:color="auto"/>
                                                    <w:bottom w:val="none" w:sz="0" w:space="0" w:color="auto"/>
                                                    <w:right w:val="none" w:sz="0" w:space="0" w:color="auto"/>
                                                  </w:divBdr>
                                                </w:div>
                                                <w:div w:id="262035997">
                                                  <w:marLeft w:val="0"/>
                                                  <w:marRight w:val="0"/>
                                                  <w:marTop w:val="0"/>
                                                  <w:marBottom w:val="0"/>
                                                  <w:divBdr>
                                                    <w:top w:val="none" w:sz="0" w:space="0" w:color="auto"/>
                                                    <w:left w:val="none" w:sz="0" w:space="0" w:color="auto"/>
                                                    <w:bottom w:val="none" w:sz="0" w:space="0" w:color="auto"/>
                                                    <w:right w:val="none" w:sz="0" w:space="0" w:color="auto"/>
                                                  </w:divBdr>
                                                </w:div>
                                                <w:div w:id="971517109">
                                                  <w:marLeft w:val="0"/>
                                                  <w:marRight w:val="0"/>
                                                  <w:marTop w:val="0"/>
                                                  <w:marBottom w:val="0"/>
                                                  <w:divBdr>
                                                    <w:top w:val="none" w:sz="0" w:space="0" w:color="auto"/>
                                                    <w:left w:val="none" w:sz="0" w:space="0" w:color="auto"/>
                                                    <w:bottom w:val="none" w:sz="0" w:space="0" w:color="auto"/>
                                                    <w:right w:val="none" w:sz="0" w:space="0" w:color="auto"/>
                                                  </w:divBdr>
                                                </w:div>
                                                <w:div w:id="606429319">
                                                  <w:marLeft w:val="0"/>
                                                  <w:marRight w:val="0"/>
                                                  <w:marTop w:val="0"/>
                                                  <w:marBottom w:val="0"/>
                                                  <w:divBdr>
                                                    <w:top w:val="none" w:sz="0" w:space="0" w:color="auto"/>
                                                    <w:left w:val="none" w:sz="0" w:space="0" w:color="auto"/>
                                                    <w:bottom w:val="none" w:sz="0" w:space="0" w:color="auto"/>
                                                    <w:right w:val="none" w:sz="0" w:space="0" w:color="auto"/>
                                                  </w:divBdr>
                                                </w:div>
                                                <w:div w:id="1136727810">
                                                  <w:marLeft w:val="0"/>
                                                  <w:marRight w:val="0"/>
                                                  <w:marTop w:val="0"/>
                                                  <w:marBottom w:val="0"/>
                                                  <w:divBdr>
                                                    <w:top w:val="none" w:sz="0" w:space="0" w:color="auto"/>
                                                    <w:left w:val="none" w:sz="0" w:space="0" w:color="auto"/>
                                                    <w:bottom w:val="none" w:sz="0" w:space="0" w:color="auto"/>
                                                    <w:right w:val="none" w:sz="0" w:space="0" w:color="auto"/>
                                                  </w:divBdr>
                                                </w:div>
                                                <w:div w:id="717977869">
                                                  <w:marLeft w:val="0"/>
                                                  <w:marRight w:val="0"/>
                                                  <w:marTop w:val="0"/>
                                                  <w:marBottom w:val="0"/>
                                                  <w:divBdr>
                                                    <w:top w:val="none" w:sz="0" w:space="0" w:color="auto"/>
                                                    <w:left w:val="none" w:sz="0" w:space="0" w:color="auto"/>
                                                    <w:bottom w:val="none" w:sz="0" w:space="0" w:color="auto"/>
                                                    <w:right w:val="none" w:sz="0" w:space="0" w:color="auto"/>
                                                  </w:divBdr>
                                                </w:div>
                                                <w:div w:id="643777513">
                                                  <w:marLeft w:val="0"/>
                                                  <w:marRight w:val="0"/>
                                                  <w:marTop w:val="0"/>
                                                  <w:marBottom w:val="0"/>
                                                  <w:divBdr>
                                                    <w:top w:val="none" w:sz="0" w:space="0" w:color="auto"/>
                                                    <w:left w:val="none" w:sz="0" w:space="0" w:color="auto"/>
                                                    <w:bottom w:val="none" w:sz="0" w:space="0" w:color="auto"/>
                                                    <w:right w:val="none" w:sz="0" w:space="0" w:color="auto"/>
                                                  </w:divBdr>
                                                </w:div>
                                                <w:div w:id="1476485713">
                                                  <w:marLeft w:val="0"/>
                                                  <w:marRight w:val="0"/>
                                                  <w:marTop w:val="0"/>
                                                  <w:marBottom w:val="0"/>
                                                  <w:divBdr>
                                                    <w:top w:val="none" w:sz="0" w:space="0" w:color="auto"/>
                                                    <w:left w:val="none" w:sz="0" w:space="0" w:color="auto"/>
                                                    <w:bottom w:val="none" w:sz="0" w:space="0" w:color="auto"/>
                                                    <w:right w:val="none" w:sz="0" w:space="0" w:color="auto"/>
                                                  </w:divBdr>
                                                </w:div>
                                                <w:div w:id="1367218926">
                                                  <w:marLeft w:val="0"/>
                                                  <w:marRight w:val="0"/>
                                                  <w:marTop w:val="0"/>
                                                  <w:marBottom w:val="0"/>
                                                  <w:divBdr>
                                                    <w:top w:val="none" w:sz="0" w:space="0" w:color="auto"/>
                                                    <w:left w:val="none" w:sz="0" w:space="0" w:color="auto"/>
                                                    <w:bottom w:val="none" w:sz="0" w:space="0" w:color="auto"/>
                                                    <w:right w:val="none" w:sz="0" w:space="0" w:color="auto"/>
                                                  </w:divBdr>
                                                </w:div>
                                                <w:div w:id="518282033">
                                                  <w:marLeft w:val="0"/>
                                                  <w:marRight w:val="0"/>
                                                  <w:marTop w:val="0"/>
                                                  <w:marBottom w:val="0"/>
                                                  <w:divBdr>
                                                    <w:top w:val="none" w:sz="0" w:space="0" w:color="auto"/>
                                                    <w:left w:val="none" w:sz="0" w:space="0" w:color="auto"/>
                                                    <w:bottom w:val="none" w:sz="0" w:space="0" w:color="auto"/>
                                                    <w:right w:val="none" w:sz="0" w:space="0" w:color="auto"/>
                                                  </w:divBdr>
                                                </w:div>
                                                <w:div w:id="68164489">
                                                  <w:marLeft w:val="0"/>
                                                  <w:marRight w:val="0"/>
                                                  <w:marTop w:val="0"/>
                                                  <w:marBottom w:val="0"/>
                                                  <w:divBdr>
                                                    <w:top w:val="none" w:sz="0" w:space="0" w:color="auto"/>
                                                    <w:left w:val="none" w:sz="0" w:space="0" w:color="auto"/>
                                                    <w:bottom w:val="none" w:sz="0" w:space="0" w:color="auto"/>
                                                    <w:right w:val="none" w:sz="0" w:space="0" w:color="auto"/>
                                                  </w:divBdr>
                                                </w:div>
                                                <w:div w:id="1481382265">
                                                  <w:marLeft w:val="0"/>
                                                  <w:marRight w:val="0"/>
                                                  <w:marTop w:val="0"/>
                                                  <w:marBottom w:val="0"/>
                                                  <w:divBdr>
                                                    <w:top w:val="none" w:sz="0" w:space="0" w:color="auto"/>
                                                    <w:left w:val="none" w:sz="0" w:space="0" w:color="auto"/>
                                                    <w:bottom w:val="none" w:sz="0" w:space="0" w:color="auto"/>
                                                    <w:right w:val="none" w:sz="0" w:space="0" w:color="auto"/>
                                                  </w:divBdr>
                                                </w:div>
                                                <w:div w:id="1263223114">
                                                  <w:marLeft w:val="0"/>
                                                  <w:marRight w:val="0"/>
                                                  <w:marTop w:val="0"/>
                                                  <w:marBottom w:val="0"/>
                                                  <w:divBdr>
                                                    <w:top w:val="none" w:sz="0" w:space="0" w:color="auto"/>
                                                    <w:left w:val="none" w:sz="0" w:space="0" w:color="auto"/>
                                                    <w:bottom w:val="none" w:sz="0" w:space="0" w:color="auto"/>
                                                    <w:right w:val="none" w:sz="0" w:space="0" w:color="auto"/>
                                                  </w:divBdr>
                                                </w:div>
                                                <w:div w:id="1056930163">
                                                  <w:marLeft w:val="0"/>
                                                  <w:marRight w:val="0"/>
                                                  <w:marTop w:val="0"/>
                                                  <w:marBottom w:val="0"/>
                                                  <w:divBdr>
                                                    <w:top w:val="none" w:sz="0" w:space="0" w:color="auto"/>
                                                    <w:left w:val="none" w:sz="0" w:space="0" w:color="auto"/>
                                                    <w:bottom w:val="none" w:sz="0" w:space="0" w:color="auto"/>
                                                    <w:right w:val="none" w:sz="0" w:space="0" w:color="auto"/>
                                                  </w:divBdr>
                                                </w:div>
                                                <w:div w:id="1773935592">
                                                  <w:marLeft w:val="0"/>
                                                  <w:marRight w:val="0"/>
                                                  <w:marTop w:val="0"/>
                                                  <w:marBottom w:val="0"/>
                                                  <w:divBdr>
                                                    <w:top w:val="none" w:sz="0" w:space="0" w:color="auto"/>
                                                    <w:left w:val="none" w:sz="0" w:space="0" w:color="auto"/>
                                                    <w:bottom w:val="none" w:sz="0" w:space="0" w:color="auto"/>
                                                    <w:right w:val="none" w:sz="0" w:space="0" w:color="auto"/>
                                                  </w:divBdr>
                                                </w:div>
                                                <w:div w:id="537935382">
                                                  <w:marLeft w:val="0"/>
                                                  <w:marRight w:val="0"/>
                                                  <w:marTop w:val="0"/>
                                                  <w:marBottom w:val="0"/>
                                                  <w:divBdr>
                                                    <w:top w:val="none" w:sz="0" w:space="0" w:color="auto"/>
                                                    <w:left w:val="none" w:sz="0" w:space="0" w:color="auto"/>
                                                    <w:bottom w:val="none" w:sz="0" w:space="0" w:color="auto"/>
                                                    <w:right w:val="none" w:sz="0" w:space="0" w:color="auto"/>
                                                  </w:divBdr>
                                                </w:div>
                                                <w:div w:id="2140805433">
                                                  <w:marLeft w:val="0"/>
                                                  <w:marRight w:val="0"/>
                                                  <w:marTop w:val="0"/>
                                                  <w:marBottom w:val="0"/>
                                                  <w:divBdr>
                                                    <w:top w:val="none" w:sz="0" w:space="0" w:color="auto"/>
                                                    <w:left w:val="none" w:sz="0" w:space="0" w:color="auto"/>
                                                    <w:bottom w:val="none" w:sz="0" w:space="0" w:color="auto"/>
                                                    <w:right w:val="none" w:sz="0" w:space="0" w:color="auto"/>
                                                  </w:divBdr>
                                                </w:div>
                                                <w:div w:id="1037001531">
                                                  <w:marLeft w:val="0"/>
                                                  <w:marRight w:val="0"/>
                                                  <w:marTop w:val="0"/>
                                                  <w:marBottom w:val="0"/>
                                                  <w:divBdr>
                                                    <w:top w:val="none" w:sz="0" w:space="0" w:color="auto"/>
                                                    <w:left w:val="none" w:sz="0" w:space="0" w:color="auto"/>
                                                    <w:bottom w:val="none" w:sz="0" w:space="0" w:color="auto"/>
                                                    <w:right w:val="none" w:sz="0" w:space="0" w:color="auto"/>
                                                  </w:divBdr>
                                                </w:div>
                                                <w:div w:id="1732116554">
                                                  <w:marLeft w:val="0"/>
                                                  <w:marRight w:val="0"/>
                                                  <w:marTop w:val="0"/>
                                                  <w:marBottom w:val="0"/>
                                                  <w:divBdr>
                                                    <w:top w:val="none" w:sz="0" w:space="0" w:color="auto"/>
                                                    <w:left w:val="none" w:sz="0" w:space="0" w:color="auto"/>
                                                    <w:bottom w:val="none" w:sz="0" w:space="0" w:color="auto"/>
                                                    <w:right w:val="none" w:sz="0" w:space="0" w:color="auto"/>
                                                  </w:divBdr>
                                                </w:div>
                                                <w:div w:id="475757170">
                                                  <w:marLeft w:val="0"/>
                                                  <w:marRight w:val="0"/>
                                                  <w:marTop w:val="0"/>
                                                  <w:marBottom w:val="0"/>
                                                  <w:divBdr>
                                                    <w:top w:val="none" w:sz="0" w:space="0" w:color="auto"/>
                                                    <w:left w:val="none" w:sz="0" w:space="0" w:color="auto"/>
                                                    <w:bottom w:val="none" w:sz="0" w:space="0" w:color="auto"/>
                                                    <w:right w:val="none" w:sz="0" w:space="0" w:color="auto"/>
                                                  </w:divBdr>
                                                </w:div>
                                                <w:div w:id="218980820">
                                                  <w:marLeft w:val="0"/>
                                                  <w:marRight w:val="0"/>
                                                  <w:marTop w:val="0"/>
                                                  <w:marBottom w:val="0"/>
                                                  <w:divBdr>
                                                    <w:top w:val="none" w:sz="0" w:space="0" w:color="auto"/>
                                                    <w:left w:val="none" w:sz="0" w:space="0" w:color="auto"/>
                                                    <w:bottom w:val="none" w:sz="0" w:space="0" w:color="auto"/>
                                                    <w:right w:val="none" w:sz="0" w:space="0" w:color="auto"/>
                                                  </w:divBdr>
                                                </w:div>
                                                <w:div w:id="937182260">
                                                  <w:marLeft w:val="0"/>
                                                  <w:marRight w:val="0"/>
                                                  <w:marTop w:val="0"/>
                                                  <w:marBottom w:val="0"/>
                                                  <w:divBdr>
                                                    <w:top w:val="none" w:sz="0" w:space="0" w:color="auto"/>
                                                    <w:left w:val="none" w:sz="0" w:space="0" w:color="auto"/>
                                                    <w:bottom w:val="none" w:sz="0" w:space="0" w:color="auto"/>
                                                    <w:right w:val="none" w:sz="0" w:space="0" w:color="auto"/>
                                                  </w:divBdr>
                                                </w:div>
                                                <w:div w:id="722292066">
                                                  <w:marLeft w:val="0"/>
                                                  <w:marRight w:val="0"/>
                                                  <w:marTop w:val="0"/>
                                                  <w:marBottom w:val="0"/>
                                                  <w:divBdr>
                                                    <w:top w:val="none" w:sz="0" w:space="0" w:color="auto"/>
                                                    <w:left w:val="none" w:sz="0" w:space="0" w:color="auto"/>
                                                    <w:bottom w:val="none" w:sz="0" w:space="0" w:color="auto"/>
                                                    <w:right w:val="none" w:sz="0" w:space="0" w:color="auto"/>
                                                  </w:divBdr>
                                                </w:div>
                                                <w:div w:id="1077898940">
                                                  <w:marLeft w:val="0"/>
                                                  <w:marRight w:val="0"/>
                                                  <w:marTop w:val="0"/>
                                                  <w:marBottom w:val="0"/>
                                                  <w:divBdr>
                                                    <w:top w:val="none" w:sz="0" w:space="0" w:color="auto"/>
                                                    <w:left w:val="none" w:sz="0" w:space="0" w:color="auto"/>
                                                    <w:bottom w:val="none" w:sz="0" w:space="0" w:color="auto"/>
                                                    <w:right w:val="none" w:sz="0" w:space="0" w:color="auto"/>
                                                  </w:divBdr>
                                                </w:div>
                                                <w:div w:id="1344669460">
                                                  <w:marLeft w:val="0"/>
                                                  <w:marRight w:val="0"/>
                                                  <w:marTop w:val="0"/>
                                                  <w:marBottom w:val="0"/>
                                                  <w:divBdr>
                                                    <w:top w:val="none" w:sz="0" w:space="0" w:color="auto"/>
                                                    <w:left w:val="none" w:sz="0" w:space="0" w:color="auto"/>
                                                    <w:bottom w:val="none" w:sz="0" w:space="0" w:color="auto"/>
                                                    <w:right w:val="none" w:sz="0" w:space="0" w:color="auto"/>
                                                  </w:divBdr>
                                                </w:div>
                                                <w:div w:id="383648582">
                                                  <w:marLeft w:val="0"/>
                                                  <w:marRight w:val="0"/>
                                                  <w:marTop w:val="0"/>
                                                  <w:marBottom w:val="0"/>
                                                  <w:divBdr>
                                                    <w:top w:val="none" w:sz="0" w:space="0" w:color="auto"/>
                                                    <w:left w:val="none" w:sz="0" w:space="0" w:color="auto"/>
                                                    <w:bottom w:val="none" w:sz="0" w:space="0" w:color="auto"/>
                                                    <w:right w:val="none" w:sz="0" w:space="0" w:color="auto"/>
                                                  </w:divBdr>
                                                </w:div>
                                                <w:div w:id="799153032">
                                                  <w:marLeft w:val="0"/>
                                                  <w:marRight w:val="0"/>
                                                  <w:marTop w:val="0"/>
                                                  <w:marBottom w:val="0"/>
                                                  <w:divBdr>
                                                    <w:top w:val="none" w:sz="0" w:space="0" w:color="auto"/>
                                                    <w:left w:val="none" w:sz="0" w:space="0" w:color="auto"/>
                                                    <w:bottom w:val="none" w:sz="0" w:space="0" w:color="auto"/>
                                                    <w:right w:val="none" w:sz="0" w:space="0" w:color="auto"/>
                                                  </w:divBdr>
                                                </w:div>
                                                <w:div w:id="1224829613">
                                                  <w:marLeft w:val="0"/>
                                                  <w:marRight w:val="0"/>
                                                  <w:marTop w:val="0"/>
                                                  <w:marBottom w:val="0"/>
                                                  <w:divBdr>
                                                    <w:top w:val="none" w:sz="0" w:space="0" w:color="auto"/>
                                                    <w:left w:val="none" w:sz="0" w:space="0" w:color="auto"/>
                                                    <w:bottom w:val="none" w:sz="0" w:space="0" w:color="auto"/>
                                                    <w:right w:val="none" w:sz="0" w:space="0" w:color="auto"/>
                                                  </w:divBdr>
                                                </w:div>
                                                <w:div w:id="588538422">
                                                  <w:marLeft w:val="0"/>
                                                  <w:marRight w:val="0"/>
                                                  <w:marTop w:val="0"/>
                                                  <w:marBottom w:val="0"/>
                                                  <w:divBdr>
                                                    <w:top w:val="none" w:sz="0" w:space="0" w:color="auto"/>
                                                    <w:left w:val="none" w:sz="0" w:space="0" w:color="auto"/>
                                                    <w:bottom w:val="none" w:sz="0" w:space="0" w:color="auto"/>
                                                    <w:right w:val="none" w:sz="0" w:space="0" w:color="auto"/>
                                                  </w:divBdr>
                                                </w:div>
                                                <w:div w:id="1663964485">
                                                  <w:marLeft w:val="0"/>
                                                  <w:marRight w:val="0"/>
                                                  <w:marTop w:val="0"/>
                                                  <w:marBottom w:val="0"/>
                                                  <w:divBdr>
                                                    <w:top w:val="none" w:sz="0" w:space="0" w:color="auto"/>
                                                    <w:left w:val="none" w:sz="0" w:space="0" w:color="auto"/>
                                                    <w:bottom w:val="none" w:sz="0" w:space="0" w:color="auto"/>
                                                    <w:right w:val="none" w:sz="0" w:space="0" w:color="auto"/>
                                                  </w:divBdr>
                                                </w:div>
                                                <w:div w:id="50035082">
                                                  <w:marLeft w:val="0"/>
                                                  <w:marRight w:val="0"/>
                                                  <w:marTop w:val="0"/>
                                                  <w:marBottom w:val="0"/>
                                                  <w:divBdr>
                                                    <w:top w:val="none" w:sz="0" w:space="0" w:color="auto"/>
                                                    <w:left w:val="none" w:sz="0" w:space="0" w:color="auto"/>
                                                    <w:bottom w:val="none" w:sz="0" w:space="0" w:color="auto"/>
                                                    <w:right w:val="none" w:sz="0" w:space="0" w:color="auto"/>
                                                  </w:divBdr>
                                                </w:div>
                                                <w:div w:id="12819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908216">
                              <w:marLeft w:val="0"/>
                              <w:marRight w:val="0"/>
                              <w:marTop w:val="450"/>
                              <w:marBottom w:val="600"/>
                              <w:divBdr>
                                <w:top w:val="single" w:sz="12" w:space="8" w:color="F2F2F2"/>
                                <w:left w:val="single" w:sz="12" w:space="8" w:color="F2F2F2"/>
                                <w:bottom w:val="single" w:sz="12" w:space="8" w:color="F2F2F2"/>
                                <w:right w:val="single" w:sz="12" w:space="8" w:color="F2F2F2"/>
                              </w:divBdr>
                            </w:div>
                            <w:div w:id="1921599725">
                              <w:marLeft w:val="0"/>
                              <w:marRight w:val="0"/>
                              <w:marTop w:val="0"/>
                              <w:marBottom w:val="0"/>
                              <w:divBdr>
                                <w:top w:val="none" w:sz="0" w:space="0" w:color="auto"/>
                                <w:left w:val="none" w:sz="0" w:space="0" w:color="auto"/>
                                <w:bottom w:val="none" w:sz="0" w:space="0" w:color="auto"/>
                                <w:right w:val="none" w:sz="0" w:space="0" w:color="auto"/>
                              </w:divBdr>
                              <w:divsChild>
                                <w:div w:id="819274063">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 w:id="1141653839">
                              <w:marLeft w:val="0"/>
                              <w:marRight w:val="0"/>
                              <w:marTop w:val="0"/>
                              <w:marBottom w:val="0"/>
                              <w:divBdr>
                                <w:top w:val="none" w:sz="0" w:space="0" w:color="auto"/>
                                <w:left w:val="none" w:sz="0" w:space="0" w:color="auto"/>
                                <w:bottom w:val="none" w:sz="0" w:space="0" w:color="auto"/>
                                <w:right w:val="none" w:sz="0" w:space="0" w:color="auto"/>
                              </w:divBdr>
                            </w:div>
                            <w:div w:id="155345032">
                              <w:marLeft w:val="0"/>
                              <w:marRight w:val="0"/>
                              <w:marTop w:val="0"/>
                              <w:marBottom w:val="0"/>
                              <w:divBdr>
                                <w:top w:val="none" w:sz="0" w:space="0" w:color="auto"/>
                                <w:left w:val="none" w:sz="0" w:space="0" w:color="auto"/>
                                <w:bottom w:val="none" w:sz="0" w:space="0" w:color="auto"/>
                                <w:right w:val="none" w:sz="0" w:space="0" w:color="auto"/>
                              </w:divBdr>
                              <w:divsChild>
                                <w:div w:id="2044402156">
                                  <w:marLeft w:val="0"/>
                                  <w:marRight w:val="0"/>
                                  <w:marTop w:val="105"/>
                                  <w:marBottom w:val="225"/>
                                  <w:divBdr>
                                    <w:top w:val="single" w:sz="6" w:space="1" w:color="DDDDDD"/>
                                    <w:left w:val="none" w:sz="0" w:space="0" w:color="auto"/>
                                    <w:bottom w:val="none" w:sz="0" w:space="0" w:color="auto"/>
                                    <w:right w:val="none" w:sz="0" w:space="0" w:color="auto"/>
                                  </w:divBdr>
                                  <w:divsChild>
                                    <w:div w:id="867334466">
                                      <w:marLeft w:val="0"/>
                                      <w:marRight w:val="0"/>
                                      <w:marTop w:val="0"/>
                                      <w:marBottom w:val="0"/>
                                      <w:divBdr>
                                        <w:top w:val="none" w:sz="0" w:space="0" w:color="auto"/>
                                        <w:left w:val="none" w:sz="0" w:space="0" w:color="auto"/>
                                        <w:bottom w:val="none" w:sz="0" w:space="0" w:color="auto"/>
                                        <w:right w:val="none" w:sz="0" w:space="0" w:color="auto"/>
                                      </w:divBdr>
                                      <w:divsChild>
                                        <w:div w:id="22175148">
                                          <w:marLeft w:val="0"/>
                                          <w:marRight w:val="0"/>
                                          <w:marTop w:val="75"/>
                                          <w:marBottom w:val="15"/>
                                          <w:divBdr>
                                            <w:top w:val="none" w:sz="0" w:space="0" w:color="auto"/>
                                            <w:left w:val="none" w:sz="0" w:space="0" w:color="auto"/>
                                            <w:bottom w:val="none" w:sz="0" w:space="0" w:color="auto"/>
                                            <w:right w:val="none" w:sz="0" w:space="0" w:color="auto"/>
                                          </w:divBdr>
                                          <w:divsChild>
                                            <w:div w:id="1226598581">
                                              <w:marLeft w:val="0"/>
                                              <w:marRight w:val="0"/>
                                              <w:marTop w:val="0"/>
                                              <w:marBottom w:val="60"/>
                                              <w:divBdr>
                                                <w:top w:val="none" w:sz="0" w:space="0" w:color="auto"/>
                                                <w:left w:val="none" w:sz="0" w:space="0" w:color="auto"/>
                                                <w:bottom w:val="none" w:sz="0" w:space="0" w:color="auto"/>
                                                <w:right w:val="none" w:sz="0" w:space="0" w:color="auto"/>
                                              </w:divBdr>
                                              <w:divsChild>
                                                <w:div w:id="890651448">
                                                  <w:marLeft w:val="0"/>
                                                  <w:marRight w:val="0"/>
                                                  <w:marTop w:val="0"/>
                                                  <w:marBottom w:val="0"/>
                                                  <w:divBdr>
                                                    <w:top w:val="single" w:sz="6" w:space="0" w:color="D9D9D9"/>
                                                    <w:left w:val="single" w:sz="6" w:space="0" w:color="D9D9D9"/>
                                                    <w:bottom w:val="single" w:sz="6" w:space="0" w:color="D9D9D9"/>
                                                    <w:right w:val="single" w:sz="6" w:space="0" w:color="D9D9D9"/>
                                                  </w:divBdr>
                                                  <w:divsChild>
                                                    <w:div w:id="471412140">
                                                      <w:marLeft w:val="285"/>
                                                      <w:marRight w:val="28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 w:id="1097486388">
                                      <w:marLeft w:val="0"/>
                                      <w:marRight w:val="0"/>
                                      <w:marTop w:val="300"/>
                                      <w:marBottom w:val="0"/>
                                      <w:divBdr>
                                        <w:top w:val="none" w:sz="0" w:space="0" w:color="auto"/>
                                        <w:left w:val="none" w:sz="0" w:space="0" w:color="auto"/>
                                        <w:bottom w:val="none" w:sz="0" w:space="0" w:color="auto"/>
                                        <w:right w:val="none" w:sz="0" w:space="0" w:color="auto"/>
                                      </w:divBdr>
                                      <w:divsChild>
                                        <w:div w:id="1968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35777">
                      <w:marLeft w:val="0"/>
                      <w:marRight w:val="0"/>
                      <w:marTop w:val="0"/>
                      <w:marBottom w:val="375"/>
                      <w:divBdr>
                        <w:top w:val="none" w:sz="0" w:space="0" w:color="auto"/>
                        <w:left w:val="none" w:sz="0" w:space="0" w:color="auto"/>
                        <w:bottom w:val="none" w:sz="0" w:space="0" w:color="auto"/>
                        <w:right w:val="none" w:sz="0" w:space="0" w:color="auto"/>
                      </w:divBdr>
                      <w:divsChild>
                        <w:div w:id="2017657069">
                          <w:marLeft w:val="0"/>
                          <w:marRight w:val="0"/>
                          <w:marTop w:val="0"/>
                          <w:marBottom w:val="0"/>
                          <w:divBdr>
                            <w:top w:val="none" w:sz="0" w:space="0" w:color="auto"/>
                            <w:left w:val="none" w:sz="0" w:space="0" w:color="auto"/>
                            <w:bottom w:val="single" w:sz="24" w:space="4" w:color="333333"/>
                            <w:right w:val="none" w:sz="0" w:space="0" w:color="auto"/>
                          </w:divBdr>
                        </w:div>
                        <w:div w:id="256331196">
                          <w:marLeft w:val="0"/>
                          <w:marRight w:val="0"/>
                          <w:marTop w:val="0"/>
                          <w:marBottom w:val="0"/>
                          <w:divBdr>
                            <w:top w:val="none" w:sz="0" w:space="0" w:color="auto"/>
                            <w:left w:val="none" w:sz="0" w:space="0" w:color="auto"/>
                            <w:bottom w:val="none" w:sz="0" w:space="0" w:color="auto"/>
                            <w:right w:val="none" w:sz="0" w:space="0" w:color="auto"/>
                          </w:divBdr>
                          <w:divsChild>
                            <w:div w:id="1182358465">
                              <w:marLeft w:val="0"/>
                              <w:marRight w:val="0"/>
                              <w:marTop w:val="0"/>
                              <w:marBottom w:val="0"/>
                              <w:divBdr>
                                <w:top w:val="none" w:sz="0" w:space="0" w:color="auto"/>
                                <w:left w:val="none" w:sz="0" w:space="0" w:color="auto"/>
                                <w:bottom w:val="none" w:sz="0" w:space="0" w:color="auto"/>
                                <w:right w:val="none" w:sz="0" w:space="0" w:color="auto"/>
                              </w:divBdr>
                              <w:divsChild>
                                <w:div w:id="1671519030">
                                  <w:marLeft w:val="0"/>
                                  <w:marRight w:val="0"/>
                                  <w:marTop w:val="0"/>
                                  <w:marBottom w:val="0"/>
                                  <w:divBdr>
                                    <w:top w:val="none" w:sz="0" w:space="0" w:color="auto"/>
                                    <w:left w:val="none" w:sz="0" w:space="0" w:color="auto"/>
                                    <w:bottom w:val="none" w:sz="0" w:space="0" w:color="auto"/>
                                    <w:right w:val="none" w:sz="0" w:space="0" w:color="auto"/>
                                  </w:divBdr>
                                  <w:divsChild>
                                    <w:div w:id="234555972">
                                      <w:marLeft w:val="0"/>
                                      <w:marRight w:val="0"/>
                                      <w:marTop w:val="0"/>
                                      <w:marBottom w:val="0"/>
                                      <w:divBdr>
                                        <w:top w:val="single" w:sz="24" w:space="0" w:color="CCCCCC"/>
                                        <w:left w:val="single" w:sz="24" w:space="0" w:color="CCCCCC"/>
                                        <w:bottom w:val="single" w:sz="24" w:space="0" w:color="CCCCCC"/>
                                        <w:right w:val="single" w:sz="24" w:space="0" w:color="CCCCCC"/>
                                      </w:divBdr>
                                    </w:div>
                                  </w:divsChild>
                                </w:div>
                              </w:divsChild>
                            </w:div>
                          </w:divsChild>
                        </w:div>
                      </w:divsChild>
                    </w:div>
                    <w:div w:id="14816392">
                      <w:marLeft w:val="0"/>
                      <w:marRight w:val="0"/>
                      <w:marTop w:val="0"/>
                      <w:marBottom w:val="375"/>
                      <w:divBdr>
                        <w:top w:val="none" w:sz="0" w:space="0" w:color="auto"/>
                        <w:left w:val="none" w:sz="0" w:space="0" w:color="auto"/>
                        <w:bottom w:val="none" w:sz="0" w:space="0" w:color="auto"/>
                        <w:right w:val="none" w:sz="0" w:space="0" w:color="auto"/>
                      </w:divBdr>
                      <w:divsChild>
                        <w:div w:id="1392344226">
                          <w:marLeft w:val="0"/>
                          <w:marRight w:val="0"/>
                          <w:marTop w:val="0"/>
                          <w:marBottom w:val="0"/>
                          <w:divBdr>
                            <w:top w:val="none" w:sz="0" w:space="0" w:color="auto"/>
                            <w:left w:val="none" w:sz="0" w:space="0" w:color="auto"/>
                            <w:bottom w:val="single" w:sz="24" w:space="4" w:color="333333"/>
                            <w:right w:val="none" w:sz="0" w:space="0" w:color="auto"/>
                          </w:divBdr>
                        </w:div>
                        <w:div w:id="635138329">
                          <w:marLeft w:val="0"/>
                          <w:marRight w:val="0"/>
                          <w:marTop w:val="0"/>
                          <w:marBottom w:val="0"/>
                          <w:divBdr>
                            <w:top w:val="none" w:sz="0" w:space="0" w:color="auto"/>
                            <w:left w:val="none" w:sz="0" w:space="0" w:color="auto"/>
                            <w:bottom w:val="none" w:sz="0" w:space="0" w:color="auto"/>
                            <w:right w:val="none" w:sz="0" w:space="0" w:color="auto"/>
                          </w:divBdr>
                          <w:divsChild>
                            <w:div w:id="218371258">
                              <w:marLeft w:val="0"/>
                              <w:marRight w:val="0"/>
                              <w:marTop w:val="0"/>
                              <w:marBottom w:val="0"/>
                              <w:divBdr>
                                <w:top w:val="none" w:sz="0" w:space="0" w:color="auto"/>
                                <w:left w:val="none" w:sz="0" w:space="0" w:color="auto"/>
                                <w:bottom w:val="none" w:sz="0" w:space="0" w:color="auto"/>
                                <w:right w:val="none" w:sz="0" w:space="0" w:color="auto"/>
                              </w:divBdr>
                              <w:divsChild>
                                <w:div w:id="19269195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45702">
              <w:marLeft w:val="0"/>
              <w:marRight w:val="0"/>
              <w:marTop w:val="0"/>
              <w:marBottom w:val="0"/>
              <w:divBdr>
                <w:top w:val="none" w:sz="0" w:space="0" w:color="auto"/>
                <w:left w:val="none" w:sz="0" w:space="0" w:color="auto"/>
                <w:bottom w:val="none" w:sz="0" w:space="0" w:color="auto"/>
                <w:right w:val="none" w:sz="0" w:space="0" w:color="auto"/>
              </w:divBdr>
              <w:divsChild>
                <w:div w:id="623735803">
                  <w:marLeft w:val="0"/>
                  <w:marRight w:val="696"/>
                  <w:marTop w:val="0"/>
                  <w:marBottom w:val="0"/>
                  <w:divBdr>
                    <w:top w:val="none" w:sz="0" w:space="0" w:color="auto"/>
                    <w:left w:val="none" w:sz="0" w:space="0" w:color="auto"/>
                    <w:bottom w:val="none" w:sz="0" w:space="0" w:color="auto"/>
                    <w:right w:val="none" w:sz="0" w:space="0" w:color="auto"/>
                  </w:divBdr>
                  <w:divsChild>
                    <w:div w:id="1661958412">
                      <w:marLeft w:val="0"/>
                      <w:marRight w:val="0"/>
                      <w:marTop w:val="0"/>
                      <w:marBottom w:val="0"/>
                      <w:divBdr>
                        <w:top w:val="none" w:sz="0" w:space="0" w:color="auto"/>
                        <w:left w:val="none" w:sz="0" w:space="0" w:color="auto"/>
                        <w:bottom w:val="none" w:sz="0" w:space="0" w:color="auto"/>
                        <w:right w:val="none" w:sz="0" w:space="0" w:color="auto"/>
                      </w:divBdr>
                      <w:divsChild>
                        <w:div w:id="1029183284">
                          <w:marLeft w:val="0"/>
                          <w:marRight w:val="0"/>
                          <w:marTop w:val="0"/>
                          <w:marBottom w:val="0"/>
                          <w:divBdr>
                            <w:top w:val="none" w:sz="0" w:space="0" w:color="auto"/>
                            <w:left w:val="none" w:sz="0" w:space="0" w:color="auto"/>
                            <w:bottom w:val="single" w:sz="18" w:space="8" w:color="666666"/>
                            <w:right w:val="none" w:sz="0" w:space="0" w:color="auto"/>
                          </w:divBdr>
                        </w:div>
                        <w:div w:id="615018790">
                          <w:marLeft w:val="0"/>
                          <w:marRight w:val="0"/>
                          <w:marTop w:val="0"/>
                          <w:marBottom w:val="0"/>
                          <w:divBdr>
                            <w:top w:val="none" w:sz="0" w:space="0" w:color="auto"/>
                            <w:left w:val="none" w:sz="0" w:space="0" w:color="auto"/>
                            <w:bottom w:val="none" w:sz="0" w:space="0" w:color="auto"/>
                            <w:right w:val="none" w:sz="0" w:space="0" w:color="auto"/>
                          </w:divBdr>
                        </w:div>
                      </w:divsChild>
                    </w:div>
                    <w:div w:id="455609984">
                      <w:marLeft w:val="0"/>
                      <w:marRight w:val="0"/>
                      <w:marTop w:val="0"/>
                      <w:marBottom w:val="0"/>
                      <w:divBdr>
                        <w:top w:val="none" w:sz="0" w:space="0" w:color="auto"/>
                        <w:left w:val="none" w:sz="0" w:space="0" w:color="auto"/>
                        <w:bottom w:val="none" w:sz="0" w:space="0" w:color="auto"/>
                        <w:right w:val="none" w:sz="0" w:space="0" w:color="auto"/>
                      </w:divBdr>
                      <w:divsChild>
                        <w:div w:id="1961492814">
                          <w:marLeft w:val="0"/>
                          <w:marRight w:val="0"/>
                          <w:marTop w:val="0"/>
                          <w:marBottom w:val="0"/>
                          <w:divBdr>
                            <w:top w:val="none" w:sz="0" w:space="0" w:color="auto"/>
                            <w:left w:val="none" w:sz="0" w:space="0" w:color="auto"/>
                            <w:bottom w:val="single" w:sz="18" w:space="8" w:color="666666"/>
                            <w:right w:val="none" w:sz="0" w:space="0" w:color="auto"/>
                          </w:divBdr>
                        </w:div>
                        <w:div w:id="1325930728">
                          <w:marLeft w:val="0"/>
                          <w:marRight w:val="0"/>
                          <w:marTop w:val="0"/>
                          <w:marBottom w:val="0"/>
                          <w:divBdr>
                            <w:top w:val="none" w:sz="0" w:space="0" w:color="auto"/>
                            <w:left w:val="none" w:sz="0" w:space="0" w:color="auto"/>
                            <w:bottom w:val="none" w:sz="0" w:space="0" w:color="auto"/>
                            <w:right w:val="none" w:sz="0" w:space="0" w:color="auto"/>
                          </w:divBdr>
                        </w:div>
                      </w:divsChild>
                    </w:div>
                    <w:div w:id="256331492">
                      <w:marLeft w:val="0"/>
                      <w:marRight w:val="0"/>
                      <w:marTop w:val="0"/>
                      <w:marBottom w:val="0"/>
                      <w:divBdr>
                        <w:top w:val="none" w:sz="0" w:space="0" w:color="auto"/>
                        <w:left w:val="none" w:sz="0" w:space="0" w:color="auto"/>
                        <w:bottom w:val="none" w:sz="0" w:space="0" w:color="auto"/>
                        <w:right w:val="none" w:sz="0" w:space="0" w:color="auto"/>
                      </w:divBdr>
                      <w:divsChild>
                        <w:div w:id="1543514624">
                          <w:marLeft w:val="0"/>
                          <w:marRight w:val="0"/>
                          <w:marTop w:val="0"/>
                          <w:marBottom w:val="0"/>
                          <w:divBdr>
                            <w:top w:val="none" w:sz="0" w:space="0" w:color="auto"/>
                            <w:left w:val="none" w:sz="0" w:space="0" w:color="auto"/>
                            <w:bottom w:val="single" w:sz="18" w:space="8" w:color="666666"/>
                            <w:right w:val="none" w:sz="0" w:space="0" w:color="auto"/>
                          </w:divBdr>
                        </w:div>
                        <w:div w:id="303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224">
                  <w:marLeft w:val="0"/>
                  <w:marRight w:val="696"/>
                  <w:marTop w:val="0"/>
                  <w:marBottom w:val="0"/>
                  <w:divBdr>
                    <w:top w:val="none" w:sz="0" w:space="0" w:color="auto"/>
                    <w:left w:val="none" w:sz="0" w:space="0" w:color="auto"/>
                    <w:bottom w:val="none" w:sz="0" w:space="0" w:color="auto"/>
                    <w:right w:val="none" w:sz="0" w:space="0" w:color="auto"/>
                  </w:divBdr>
                  <w:divsChild>
                    <w:div w:id="441458614">
                      <w:marLeft w:val="0"/>
                      <w:marRight w:val="0"/>
                      <w:marTop w:val="0"/>
                      <w:marBottom w:val="0"/>
                      <w:divBdr>
                        <w:top w:val="none" w:sz="0" w:space="0" w:color="auto"/>
                        <w:left w:val="none" w:sz="0" w:space="0" w:color="auto"/>
                        <w:bottom w:val="none" w:sz="0" w:space="0" w:color="auto"/>
                        <w:right w:val="none" w:sz="0" w:space="0" w:color="auto"/>
                      </w:divBdr>
                      <w:divsChild>
                        <w:div w:id="106774629">
                          <w:marLeft w:val="0"/>
                          <w:marRight w:val="0"/>
                          <w:marTop w:val="0"/>
                          <w:marBottom w:val="0"/>
                          <w:divBdr>
                            <w:top w:val="none" w:sz="0" w:space="0" w:color="auto"/>
                            <w:left w:val="none" w:sz="0" w:space="0" w:color="auto"/>
                            <w:bottom w:val="single" w:sz="18" w:space="8" w:color="666666"/>
                            <w:right w:val="none" w:sz="0" w:space="0" w:color="auto"/>
                          </w:divBdr>
                        </w:div>
                        <w:div w:id="16361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991">
                  <w:marLeft w:val="0"/>
                  <w:marRight w:val="0"/>
                  <w:marTop w:val="0"/>
                  <w:marBottom w:val="0"/>
                  <w:divBdr>
                    <w:top w:val="none" w:sz="0" w:space="0" w:color="auto"/>
                    <w:left w:val="none" w:sz="0" w:space="0" w:color="auto"/>
                    <w:bottom w:val="none" w:sz="0" w:space="0" w:color="auto"/>
                    <w:right w:val="none" w:sz="0" w:space="0" w:color="auto"/>
                  </w:divBdr>
                  <w:divsChild>
                    <w:div w:id="80957064">
                      <w:marLeft w:val="0"/>
                      <w:marRight w:val="0"/>
                      <w:marTop w:val="0"/>
                      <w:marBottom w:val="0"/>
                      <w:divBdr>
                        <w:top w:val="none" w:sz="0" w:space="0" w:color="auto"/>
                        <w:left w:val="none" w:sz="0" w:space="0" w:color="auto"/>
                        <w:bottom w:val="none" w:sz="0" w:space="0" w:color="auto"/>
                        <w:right w:val="none" w:sz="0" w:space="0" w:color="auto"/>
                      </w:divBdr>
                      <w:divsChild>
                        <w:div w:id="898134318">
                          <w:marLeft w:val="0"/>
                          <w:marRight w:val="0"/>
                          <w:marTop w:val="0"/>
                          <w:marBottom w:val="0"/>
                          <w:divBdr>
                            <w:top w:val="none" w:sz="0" w:space="0" w:color="auto"/>
                            <w:left w:val="none" w:sz="0" w:space="0" w:color="auto"/>
                            <w:bottom w:val="single" w:sz="18" w:space="8" w:color="666666"/>
                            <w:right w:val="none" w:sz="0" w:space="0" w:color="auto"/>
                          </w:divBdr>
                        </w:div>
                        <w:div w:id="96800696">
                          <w:marLeft w:val="0"/>
                          <w:marRight w:val="0"/>
                          <w:marTop w:val="0"/>
                          <w:marBottom w:val="0"/>
                          <w:divBdr>
                            <w:top w:val="none" w:sz="0" w:space="0" w:color="auto"/>
                            <w:left w:val="none" w:sz="0" w:space="0" w:color="auto"/>
                            <w:bottom w:val="none" w:sz="0" w:space="0" w:color="auto"/>
                            <w:right w:val="none" w:sz="0" w:space="0" w:color="auto"/>
                          </w:divBdr>
                          <w:divsChild>
                            <w:div w:id="672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278">
                      <w:marLeft w:val="0"/>
                      <w:marRight w:val="0"/>
                      <w:marTop w:val="0"/>
                      <w:marBottom w:val="0"/>
                      <w:divBdr>
                        <w:top w:val="none" w:sz="0" w:space="0" w:color="auto"/>
                        <w:left w:val="none" w:sz="0" w:space="0" w:color="auto"/>
                        <w:bottom w:val="none" w:sz="0" w:space="0" w:color="auto"/>
                        <w:right w:val="none" w:sz="0" w:space="0" w:color="auto"/>
                      </w:divBdr>
                      <w:divsChild>
                        <w:div w:id="1552765992">
                          <w:marLeft w:val="0"/>
                          <w:marRight w:val="0"/>
                          <w:marTop w:val="0"/>
                          <w:marBottom w:val="0"/>
                          <w:divBdr>
                            <w:top w:val="none" w:sz="0" w:space="0" w:color="auto"/>
                            <w:left w:val="none" w:sz="0" w:space="0" w:color="auto"/>
                            <w:bottom w:val="single" w:sz="18" w:space="8" w:color="666666"/>
                            <w:right w:val="none" w:sz="0" w:space="0" w:color="auto"/>
                          </w:divBdr>
                        </w:div>
                        <w:div w:id="1203056650">
                          <w:marLeft w:val="0"/>
                          <w:marRight w:val="0"/>
                          <w:marTop w:val="0"/>
                          <w:marBottom w:val="0"/>
                          <w:divBdr>
                            <w:top w:val="none" w:sz="0" w:space="0" w:color="auto"/>
                            <w:left w:val="none" w:sz="0" w:space="0" w:color="auto"/>
                            <w:bottom w:val="none" w:sz="0" w:space="0" w:color="auto"/>
                            <w:right w:val="none" w:sz="0" w:space="0" w:color="auto"/>
                          </w:divBdr>
                          <w:divsChild>
                            <w:div w:id="844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2653">
              <w:marLeft w:val="0"/>
              <w:marRight w:val="0"/>
              <w:marTop w:val="0"/>
              <w:marBottom w:val="0"/>
              <w:divBdr>
                <w:top w:val="none" w:sz="0" w:space="0" w:color="auto"/>
                <w:left w:val="none" w:sz="0" w:space="0" w:color="auto"/>
                <w:bottom w:val="none" w:sz="0" w:space="0" w:color="auto"/>
                <w:right w:val="none" w:sz="0" w:space="0" w:color="auto"/>
              </w:divBdr>
              <w:divsChild>
                <w:div w:id="698824455">
                  <w:marLeft w:val="0"/>
                  <w:marRight w:val="0"/>
                  <w:marTop w:val="0"/>
                  <w:marBottom w:val="0"/>
                  <w:divBdr>
                    <w:top w:val="single" w:sz="24" w:space="0" w:color="326693"/>
                    <w:left w:val="none" w:sz="0" w:space="0" w:color="auto"/>
                    <w:bottom w:val="none" w:sz="0" w:space="0" w:color="auto"/>
                    <w:right w:val="none" w:sz="0" w:space="0" w:color="auto"/>
                  </w:divBdr>
                  <w:divsChild>
                    <w:div w:id="17698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codegeeks.com/login?redirect_to=/2018/06/mysql-stored-procedure-tutorial.html" TargetMode="External"/><Relationship Id="rId18" Type="http://schemas.openxmlformats.org/officeDocument/2006/relationships/hyperlink" Target="https://www.javacodegeeks.com/category/java" TargetMode="External"/><Relationship Id="rId26" Type="http://schemas.openxmlformats.org/officeDocument/2006/relationships/image" Target="media/image3.wmf"/><Relationship Id="rId39" Type="http://schemas.openxmlformats.org/officeDocument/2006/relationships/hyperlink" Target="https://www.javacodegeeks.com/2018/06/mysql-stored-procedure-tutorial.html" TargetMode="External"/><Relationship Id="rId21" Type="http://schemas.openxmlformats.org/officeDocument/2006/relationships/hyperlink" Target="https://www.javacodegeeks.com/category/agile" TargetMode="External"/><Relationship Id="rId34" Type="http://schemas.openxmlformats.org/officeDocument/2006/relationships/hyperlink" Target="https://www.javacodegeeks.com/2018/06/mysql-stored-procedure-tutorial.html" TargetMode="External"/><Relationship Id="rId42" Type="http://schemas.openxmlformats.org/officeDocument/2006/relationships/hyperlink" Target="https://www.javacodegeeks.com/2018/06/mysql-stored-procedure-tutorial.html" TargetMode="External"/><Relationship Id="rId47" Type="http://schemas.openxmlformats.org/officeDocument/2006/relationships/hyperlink" Target="https://twitter.com/share?url=https://www.javacodegeeks.com/2018/06/mysql-stored-procedure-tutorial.html&amp;via=javacodegeeks&amp;text=MySQL%20Stored%20Procedure%20Tutorial" TargetMode="External"/><Relationship Id="rId50" Type="http://schemas.openxmlformats.org/officeDocument/2006/relationships/hyperlink" Target="https://www.javacodegeeks.com/about/terms-of-use" TargetMode="External"/><Relationship Id="rId55" Type="http://schemas.openxmlformats.org/officeDocument/2006/relationships/control" Target="activeX/activeX5.xml"/><Relationship Id="rId7" Type="http://schemas.openxmlformats.org/officeDocument/2006/relationships/control" Target="activeX/activeX1.xml"/><Relationship Id="rId12" Type="http://schemas.openxmlformats.org/officeDocument/2006/relationships/hyperlink" Target="https://www.javacodegeeks.com/about" TargetMode="External"/><Relationship Id="rId17" Type="http://schemas.openxmlformats.org/officeDocument/2006/relationships/hyperlink" Target="https://www.javacodegeeks.com/category/android" TargetMode="External"/><Relationship Id="rId25" Type="http://schemas.openxmlformats.org/officeDocument/2006/relationships/hyperlink" Target="https://www.javacodegeeks.com/category/meta-jcg" TargetMode="External"/><Relationship Id="rId33" Type="http://schemas.openxmlformats.org/officeDocument/2006/relationships/hyperlink" Target="https://www.javacodegeeks.com/2018/06/mysql-stored-procedure-tutorial.html" TargetMode="External"/><Relationship Id="rId38" Type="http://schemas.openxmlformats.org/officeDocument/2006/relationships/hyperlink" Target="https://www.javacodegeeks.com/2018/06/mysql-stored-procedure-tutorial.html" TargetMode="External"/><Relationship Id="rId46" Type="http://schemas.openxmlformats.org/officeDocument/2006/relationships/hyperlink" Target="https://www.javacodegeeks.com/2018/06/mysql-stored-procedure-tutorial.html"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www.javacodegeeks.com/category/software-development" TargetMode="External"/><Relationship Id="rId29" Type="http://schemas.openxmlformats.org/officeDocument/2006/relationships/hyperlink" Target="https://www.javacodegeeks.com/category/software-development" TargetMode="External"/><Relationship Id="rId41" Type="http://schemas.openxmlformats.org/officeDocument/2006/relationships/hyperlink" Target="https://www.javacodegeeks.com/2018/06/mysql-stored-procedure-tutorial.html" TargetMode="External"/><Relationship Id="rId54"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ww.javacodegeeks.com/join-us" TargetMode="External"/><Relationship Id="rId24" Type="http://schemas.openxmlformats.org/officeDocument/2006/relationships/hyperlink" Target="https://www.javacodegeeks.com/category/devops" TargetMode="External"/><Relationship Id="rId32" Type="http://schemas.openxmlformats.org/officeDocument/2006/relationships/hyperlink" Target="https://www.javacodegeeks.com/category/software-development" TargetMode="External"/><Relationship Id="rId37" Type="http://schemas.openxmlformats.org/officeDocument/2006/relationships/hyperlink" Target="https://www.javacodegeeks.com/2018/06/mysql-stored-procedure-tutorial.html" TargetMode="External"/><Relationship Id="rId40" Type="http://schemas.openxmlformats.org/officeDocument/2006/relationships/hyperlink" Target="https://www.javacodegeeks.com/2018/06/mysql-stored-procedure-tutorial.html" TargetMode="External"/><Relationship Id="rId45" Type="http://schemas.openxmlformats.org/officeDocument/2006/relationships/hyperlink" Target="https://www.javacodegeeks.com/tag/mysql" TargetMode="External"/><Relationship Id="rId53" Type="http://schemas.openxmlformats.org/officeDocument/2006/relationships/image" Target="media/image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s://www.javacodegeeks.com/category/communications" TargetMode="External"/><Relationship Id="rId28" Type="http://schemas.openxmlformats.org/officeDocument/2006/relationships/hyperlink" Target="https://www.javacodegeeks.com/" TargetMode="External"/><Relationship Id="rId36" Type="http://schemas.openxmlformats.org/officeDocument/2006/relationships/hyperlink" Target="https://www.javacodegeeks.com/2018/06/mysql-stored-procedure-tutorial.html" TargetMode="External"/><Relationship Id="rId49" Type="http://schemas.openxmlformats.org/officeDocument/2006/relationships/control" Target="activeX/activeX4.xml"/><Relationship Id="rId57" Type="http://schemas.openxmlformats.org/officeDocument/2006/relationships/fontTable" Target="fontTable.xml"/><Relationship Id="rId10" Type="http://schemas.openxmlformats.org/officeDocument/2006/relationships/hyperlink" Target="https://deals.javacodegeeks.com/" TargetMode="External"/><Relationship Id="rId19" Type="http://schemas.openxmlformats.org/officeDocument/2006/relationships/hyperlink" Target="https://www.javacodegeeks.com/category/jvm-languages" TargetMode="External"/><Relationship Id="rId31" Type="http://schemas.openxmlformats.org/officeDocument/2006/relationships/hyperlink" Target="https://plus.google.com/u/0/+AbhishekKothari638" TargetMode="External"/><Relationship Id="rId44" Type="http://schemas.openxmlformats.org/officeDocument/2006/relationships/hyperlink" Target="https://www.javacodegeeks.com/2018/06/mysql-stored-procedure-tutorial.html" TargetMode="External"/><Relationship Id="rId52" Type="http://schemas.openxmlformats.org/officeDocument/2006/relationships/hyperlink" Target="https://www.javacodegeeks.com/2018/06/mysql-stored-procedure-tutorial.html" TargetMode="External"/><Relationship Id="rId4" Type="http://schemas.openxmlformats.org/officeDocument/2006/relationships/settings" Target="settings.xml"/><Relationship Id="rId9" Type="http://schemas.openxmlformats.org/officeDocument/2006/relationships/hyperlink" Target="https://www.javacodegeeks.com/resources" TargetMode="External"/><Relationship Id="rId14" Type="http://schemas.openxmlformats.org/officeDocument/2006/relationships/hyperlink" Target="https://www.javacodegeeks.com/register?redirect_to=/2018/06/mysql-stored-procedure-tutorial.html" TargetMode="External"/><Relationship Id="rId22" Type="http://schemas.openxmlformats.org/officeDocument/2006/relationships/hyperlink" Target="https://www.javacodegeeks.com/category/career" TargetMode="External"/><Relationship Id="rId27" Type="http://schemas.openxmlformats.org/officeDocument/2006/relationships/control" Target="activeX/activeX3.xml"/><Relationship Id="rId30" Type="http://schemas.openxmlformats.org/officeDocument/2006/relationships/image" Target="media/image4.jpeg"/><Relationship Id="rId35" Type="http://schemas.openxmlformats.org/officeDocument/2006/relationships/hyperlink" Target="https://www.javacodegeeks.com/2018/06/mysql-stored-procedure-tutorial.html" TargetMode="External"/><Relationship Id="rId43" Type="http://schemas.openxmlformats.org/officeDocument/2006/relationships/hyperlink" Target="https://www.javacodegeeks.com/2018/06/mysql-stored-procedure-tutorial.html" TargetMode="External"/><Relationship Id="rId48" Type="http://schemas.openxmlformats.org/officeDocument/2006/relationships/image" Target="media/image5.wmf"/><Relationship Id="rId56" Type="http://schemas.openxmlformats.org/officeDocument/2006/relationships/control" Target="activeX/activeX6.xml"/><Relationship Id="rId8" Type="http://schemas.openxmlformats.org/officeDocument/2006/relationships/hyperlink" Target="https://www.javacodegeeks.com/" TargetMode="External"/><Relationship Id="rId51" Type="http://schemas.openxmlformats.org/officeDocument/2006/relationships/hyperlink" Target="https://www.javacodegeeks.com/about/privacy-policy"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7368</Words>
  <Characters>42002</Characters>
  <Application>Microsoft Office Word</Application>
  <DocSecurity>0</DocSecurity>
  <Lines>350</Lines>
  <Paragraphs>98</Paragraphs>
  <ScaleCrop>false</ScaleCrop>
  <Company/>
  <LinksUpToDate>false</LinksUpToDate>
  <CharactersWithSpaces>49272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2019-07-09T22:52:00Z</dcterms:created>
  <dcterms:modified xsi:type="dcterms:W3CDTF">2019-07-09T22:55:00Z</dcterms:modified>
</cp:coreProperties>
</file>