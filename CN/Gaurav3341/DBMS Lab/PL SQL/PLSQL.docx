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45E" w:rsidRDefault="00BB045E" w:rsidP="00BB045E">
      <w:pPr>
        <w:pStyle w:val="NormalWeb"/>
        <w:spacing w:before="0" w:beforeAutospacing="0" w:after="144" w:afterAutospacing="0" w:line="360" w:lineRule="atLeast"/>
        <w:ind w:left="48" w:right="48"/>
        <w:jc w:val="both"/>
        <w:rPr>
          <w:rFonts w:ascii="Verdana" w:hAnsi="Verdana"/>
          <w:color w:val="000000"/>
        </w:rPr>
      </w:pP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In this chapter, we will discuss Procedures in PL/SQL. A </w:t>
      </w:r>
      <w:r w:rsidRPr="00BB045E">
        <w:rPr>
          <w:rFonts w:ascii="Verdana" w:eastAsia="Times New Roman" w:hAnsi="Verdana" w:cs="Times New Roman"/>
          <w:b/>
          <w:bCs/>
          <w:color w:val="000000"/>
          <w:sz w:val="24"/>
          <w:szCs w:val="24"/>
        </w:rPr>
        <w:t>subprogram</w:t>
      </w:r>
      <w:r w:rsidRPr="00BB045E">
        <w:rPr>
          <w:rFonts w:ascii="Verdana" w:eastAsia="Times New Roman" w:hAnsi="Verdana" w:cs="Times New Roman"/>
          <w:color w:val="000000"/>
          <w:sz w:val="24"/>
          <w:szCs w:val="24"/>
        </w:rPr>
        <w:t> is a program unit/module that performs a particular task. These subprograms are combined to form larger programs. This is basically called the 'Modular design'. A subprogram can be invoked by another subprogram or program which is called the </w:t>
      </w:r>
      <w:r w:rsidRPr="00BB045E">
        <w:rPr>
          <w:rFonts w:ascii="Verdana" w:eastAsia="Times New Roman" w:hAnsi="Verdana" w:cs="Times New Roman"/>
          <w:b/>
          <w:bCs/>
          <w:color w:val="000000"/>
          <w:sz w:val="24"/>
          <w:szCs w:val="24"/>
        </w:rPr>
        <w:t>calling program</w:t>
      </w:r>
      <w:r w:rsidRPr="00BB045E">
        <w:rPr>
          <w:rFonts w:ascii="Verdana" w:eastAsia="Times New Roman" w:hAnsi="Verdana" w:cs="Times New Roman"/>
          <w:color w:val="000000"/>
          <w:sz w:val="24"/>
          <w:szCs w:val="24"/>
        </w:rPr>
        <w:t>.</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A subprogram can be created −</w:t>
      </w:r>
    </w:p>
    <w:p w:rsidR="00BB045E" w:rsidRPr="00BB045E" w:rsidRDefault="00BB045E" w:rsidP="00BB045E">
      <w:pPr>
        <w:numPr>
          <w:ilvl w:val="0"/>
          <w:numId w:val="2"/>
        </w:numPr>
        <w:spacing w:before="100" w:beforeAutospacing="1" w:after="75" w:line="360" w:lineRule="atLeast"/>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At the schema level</w:t>
      </w:r>
    </w:p>
    <w:p w:rsidR="00BB045E" w:rsidRPr="00BB045E" w:rsidRDefault="00BB045E" w:rsidP="00BB045E">
      <w:pPr>
        <w:numPr>
          <w:ilvl w:val="0"/>
          <w:numId w:val="2"/>
        </w:numPr>
        <w:spacing w:before="100" w:beforeAutospacing="1" w:after="75" w:line="360" w:lineRule="atLeast"/>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Inside a package</w:t>
      </w:r>
    </w:p>
    <w:p w:rsidR="00BB045E" w:rsidRPr="00BB045E" w:rsidRDefault="00BB045E" w:rsidP="00BB045E">
      <w:pPr>
        <w:numPr>
          <w:ilvl w:val="0"/>
          <w:numId w:val="2"/>
        </w:numPr>
        <w:spacing w:before="100" w:beforeAutospacing="1" w:after="75" w:line="360" w:lineRule="atLeast"/>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Inside a PL/SQL block</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At the schema level, subprogram is a </w:t>
      </w:r>
      <w:r w:rsidRPr="00BB045E">
        <w:rPr>
          <w:rFonts w:ascii="Verdana" w:eastAsia="Times New Roman" w:hAnsi="Verdana" w:cs="Times New Roman"/>
          <w:b/>
          <w:bCs/>
          <w:color w:val="000000"/>
          <w:sz w:val="24"/>
          <w:szCs w:val="24"/>
        </w:rPr>
        <w:t>standalone subprogram</w:t>
      </w:r>
      <w:r w:rsidRPr="00BB045E">
        <w:rPr>
          <w:rFonts w:ascii="Verdana" w:eastAsia="Times New Roman" w:hAnsi="Verdana" w:cs="Times New Roman"/>
          <w:color w:val="000000"/>
          <w:sz w:val="24"/>
          <w:szCs w:val="24"/>
        </w:rPr>
        <w:t>. It is created with the CREATE PROCEDURE or the CREATE FUNCTION statement. It is stored in the database and can be deleted with the DROP PROCEDURE or DROP FUNCTION statement.</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A subprogram created inside a package is a </w:t>
      </w:r>
      <w:r w:rsidRPr="00BB045E">
        <w:rPr>
          <w:rFonts w:ascii="Verdana" w:eastAsia="Times New Roman" w:hAnsi="Verdana" w:cs="Times New Roman"/>
          <w:b/>
          <w:bCs/>
          <w:color w:val="000000"/>
          <w:sz w:val="24"/>
          <w:szCs w:val="24"/>
        </w:rPr>
        <w:t>packaged subprogram</w:t>
      </w:r>
      <w:r w:rsidRPr="00BB045E">
        <w:rPr>
          <w:rFonts w:ascii="Verdana" w:eastAsia="Times New Roman" w:hAnsi="Verdana" w:cs="Times New Roman"/>
          <w:color w:val="000000"/>
          <w:sz w:val="24"/>
          <w:szCs w:val="24"/>
        </w:rPr>
        <w:t>. It is stored in the database and can be deleted only when the package is deleted with the DROP PACKAGE statement. We will discuss packages in the chapter </w:t>
      </w:r>
      <w:r w:rsidRPr="00BB045E">
        <w:rPr>
          <w:rFonts w:ascii="Verdana" w:eastAsia="Times New Roman" w:hAnsi="Verdana" w:cs="Times New Roman"/>
          <w:b/>
          <w:bCs/>
          <w:color w:val="000000"/>
          <w:sz w:val="24"/>
          <w:szCs w:val="24"/>
        </w:rPr>
        <w:t>'PL/SQL - Packages'</w:t>
      </w:r>
      <w:r w:rsidRPr="00BB045E">
        <w:rPr>
          <w:rFonts w:ascii="Verdana" w:eastAsia="Times New Roman" w:hAnsi="Verdana" w:cs="Times New Roman"/>
          <w:color w:val="000000"/>
          <w:sz w:val="24"/>
          <w:szCs w:val="24"/>
        </w:rPr>
        <w:t>.</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PL/SQL subprograms are named PL/SQL blocks that can be invoked with a set of parameters. PL/SQL provides two kinds of subprograms −</w:t>
      </w:r>
    </w:p>
    <w:p w:rsidR="00BB045E" w:rsidRPr="00BB045E" w:rsidRDefault="00BB045E" w:rsidP="00BB045E">
      <w:pPr>
        <w:numPr>
          <w:ilvl w:val="0"/>
          <w:numId w:val="3"/>
        </w:numPr>
        <w:spacing w:after="144" w:line="360" w:lineRule="atLeast"/>
        <w:ind w:left="768" w:right="48"/>
        <w:jc w:val="both"/>
        <w:rPr>
          <w:rFonts w:ascii="Verdana" w:eastAsia="Times New Roman" w:hAnsi="Verdana" w:cs="Times New Roman"/>
          <w:color w:val="000000"/>
          <w:sz w:val="21"/>
          <w:szCs w:val="21"/>
        </w:rPr>
      </w:pPr>
      <w:r w:rsidRPr="00BB045E">
        <w:rPr>
          <w:rFonts w:ascii="Verdana" w:eastAsia="Times New Roman" w:hAnsi="Verdana" w:cs="Times New Roman"/>
          <w:b/>
          <w:bCs/>
          <w:color w:val="000000"/>
          <w:sz w:val="21"/>
          <w:szCs w:val="21"/>
        </w:rPr>
        <w:t>Functions</w:t>
      </w:r>
      <w:r w:rsidRPr="00BB045E">
        <w:rPr>
          <w:rFonts w:ascii="Verdana" w:eastAsia="Times New Roman" w:hAnsi="Verdana" w:cs="Times New Roman"/>
          <w:color w:val="000000"/>
          <w:sz w:val="21"/>
          <w:szCs w:val="21"/>
        </w:rPr>
        <w:t xml:space="preserve"> − </w:t>
      </w:r>
      <w:proofErr w:type="gramStart"/>
      <w:r w:rsidRPr="00BB045E">
        <w:rPr>
          <w:rFonts w:ascii="Verdana" w:eastAsia="Times New Roman" w:hAnsi="Verdana" w:cs="Times New Roman"/>
          <w:color w:val="000000"/>
          <w:sz w:val="21"/>
          <w:szCs w:val="21"/>
        </w:rPr>
        <w:t>These</w:t>
      </w:r>
      <w:proofErr w:type="gramEnd"/>
      <w:r w:rsidRPr="00BB045E">
        <w:rPr>
          <w:rFonts w:ascii="Verdana" w:eastAsia="Times New Roman" w:hAnsi="Verdana" w:cs="Times New Roman"/>
          <w:color w:val="000000"/>
          <w:sz w:val="21"/>
          <w:szCs w:val="21"/>
        </w:rPr>
        <w:t xml:space="preserve"> subprograms return a single value; mainly used to compute and return a value.</w:t>
      </w:r>
    </w:p>
    <w:p w:rsidR="00BB045E" w:rsidRPr="00BB045E" w:rsidRDefault="00BB045E" w:rsidP="00BB045E">
      <w:pPr>
        <w:numPr>
          <w:ilvl w:val="0"/>
          <w:numId w:val="3"/>
        </w:numPr>
        <w:spacing w:after="144" w:line="360" w:lineRule="atLeast"/>
        <w:ind w:left="768" w:right="48"/>
        <w:jc w:val="both"/>
        <w:rPr>
          <w:rFonts w:ascii="Verdana" w:eastAsia="Times New Roman" w:hAnsi="Verdana" w:cs="Times New Roman"/>
          <w:color w:val="000000"/>
          <w:sz w:val="21"/>
          <w:szCs w:val="21"/>
        </w:rPr>
      </w:pPr>
      <w:r w:rsidRPr="00BB045E">
        <w:rPr>
          <w:rFonts w:ascii="Verdana" w:eastAsia="Times New Roman" w:hAnsi="Verdana" w:cs="Times New Roman"/>
          <w:b/>
          <w:bCs/>
          <w:color w:val="000000"/>
          <w:sz w:val="21"/>
          <w:szCs w:val="21"/>
        </w:rPr>
        <w:t>Procedures</w:t>
      </w:r>
      <w:r w:rsidRPr="00BB045E">
        <w:rPr>
          <w:rFonts w:ascii="Verdana" w:eastAsia="Times New Roman" w:hAnsi="Verdana" w:cs="Times New Roman"/>
          <w:color w:val="000000"/>
          <w:sz w:val="21"/>
          <w:szCs w:val="21"/>
        </w:rPr>
        <w:t xml:space="preserve"> − </w:t>
      </w:r>
      <w:proofErr w:type="gramStart"/>
      <w:r w:rsidRPr="00BB045E">
        <w:rPr>
          <w:rFonts w:ascii="Verdana" w:eastAsia="Times New Roman" w:hAnsi="Verdana" w:cs="Times New Roman"/>
          <w:color w:val="000000"/>
          <w:sz w:val="21"/>
          <w:szCs w:val="21"/>
        </w:rPr>
        <w:t>These</w:t>
      </w:r>
      <w:proofErr w:type="gramEnd"/>
      <w:r w:rsidRPr="00BB045E">
        <w:rPr>
          <w:rFonts w:ascii="Verdana" w:eastAsia="Times New Roman" w:hAnsi="Verdana" w:cs="Times New Roman"/>
          <w:color w:val="000000"/>
          <w:sz w:val="21"/>
          <w:szCs w:val="21"/>
        </w:rPr>
        <w:t xml:space="preserve"> subprograms do not return a value directly; mainly used to perform an action.</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This chapter is going to cover important aspects of a </w:t>
      </w:r>
      <w:r w:rsidRPr="00BB045E">
        <w:rPr>
          <w:rFonts w:ascii="Verdana" w:eastAsia="Times New Roman" w:hAnsi="Verdana" w:cs="Times New Roman"/>
          <w:b/>
          <w:bCs/>
          <w:color w:val="000000"/>
          <w:sz w:val="24"/>
          <w:szCs w:val="24"/>
        </w:rPr>
        <w:t>PL/SQL procedure</w:t>
      </w:r>
      <w:r w:rsidRPr="00BB045E">
        <w:rPr>
          <w:rFonts w:ascii="Verdana" w:eastAsia="Times New Roman" w:hAnsi="Verdana" w:cs="Times New Roman"/>
          <w:color w:val="000000"/>
          <w:sz w:val="24"/>
          <w:szCs w:val="24"/>
        </w:rPr>
        <w:t>. We will discuss </w:t>
      </w:r>
      <w:r w:rsidRPr="00BB045E">
        <w:rPr>
          <w:rFonts w:ascii="Verdana" w:eastAsia="Times New Roman" w:hAnsi="Verdana" w:cs="Times New Roman"/>
          <w:b/>
          <w:bCs/>
          <w:color w:val="000000"/>
          <w:sz w:val="24"/>
          <w:szCs w:val="24"/>
        </w:rPr>
        <w:t>PL/SQL function</w:t>
      </w:r>
      <w:r w:rsidRPr="00BB045E">
        <w:rPr>
          <w:rFonts w:ascii="Verdana" w:eastAsia="Times New Roman" w:hAnsi="Verdana" w:cs="Times New Roman"/>
          <w:color w:val="000000"/>
          <w:sz w:val="24"/>
          <w:szCs w:val="24"/>
        </w:rPr>
        <w:t> in the next chapter.</w:t>
      </w:r>
    </w:p>
    <w:p w:rsidR="00BB045E" w:rsidRPr="00BB045E" w:rsidRDefault="00BB045E" w:rsidP="00BB045E">
      <w:pPr>
        <w:spacing w:before="48" w:after="48" w:line="360" w:lineRule="atLeast"/>
        <w:ind w:right="48"/>
        <w:outlineLvl w:val="1"/>
        <w:rPr>
          <w:rFonts w:ascii="Verdana" w:eastAsia="Times New Roman" w:hAnsi="Verdana" w:cs="Times New Roman"/>
          <w:color w:val="121214"/>
          <w:spacing w:val="-15"/>
          <w:sz w:val="41"/>
          <w:szCs w:val="41"/>
        </w:rPr>
      </w:pPr>
      <w:r w:rsidRPr="00BB045E">
        <w:rPr>
          <w:rFonts w:ascii="Verdana" w:eastAsia="Times New Roman" w:hAnsi="Verdana" w:cs="Times New Roman"/>
          <w:color w:val="121214"/>
          <w:spacing w:val="-15"/>
          <w:sz w:val="41"/>
          <w:szCs w:val="41"/>
        </w:rPr>
        <w:t>Parts of a PL/SQL Subprogram</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Each PL/SQL subprogram has a name, and may also have a parameter list. Like anonymous PL/SQL blocks, the named blocks will also have the following three parts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88"/>
        <w:gridCol w:w="8272"/>
      </w:tblGrid>
      <w:tr w:rsidR="00BB045E" w:rsidRPr="00BB045E" w:rsidTr="00BB045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B045E" w:rsidRPr="00BB045E" w:rsidRDefault="00BB045E" w:rsidP="00BB045E">
            <w:pPr>
              <w:spacing w:after="300" w:line="240" w:lineRule="auto"/>
              <w:jc w:val="center"/>
              <w:rPr>
                <w:rFonts w:ascii="Verdana" w:eastAsia="Times New Roman" w:hAnsi="Verdana" w:cs="Times New Roman"/>
                <w:b/>
                <w:bCs/>
                <w:color w:val="313131"/>
                <w:sz w:val="21"/>
                <w:szCs w:val="21"/>
              </w:rPr>
            </w:pPr>
            <w:proofErr w:type="spellStart"/>
            <w:r w:rsidRPr="00BB045E">
              <w:rPr>
                <w:rFonts w:ascii="Verdana" w:eastAsia="Times New Roman" w:hAnsi="Verdana" w:cs="Times New Roman"/>
                <w:b/>
                <w:bCs/>
                <w:color w:val="313131"/>
                <w:sz w:val="21"/>
                <w:szCs w:val="21"/>
              </w:rPr>
              <w:lastRenderedPageBreak/>
              <w:t>S.No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B045E" w:rsidRPr="00BB045E" w:rsidRDefault="00BB045E" w:rsidP="00BB045E">
            <w:pPr>
              <w:spacing w:after="300" w:line="240" w:lineRule="auto"/>
              <w:jc w:val="center"/>
              <w:rPr>
                <w:rFonts w:ascii="Verdana" w:eastAsia="Times New Roman" w:hAnsi="Verdana" w:cs="Times New Roman"/>
                <w:b/>
                <w:bCs/>
                <w:color w:val="313131"/>
                <w:sz w:val="21"/>
                <w:szCs w:val="21"/>
              </w:rPr>
            </w:pPr>
            <w:r w:rsidRPr="00BB045E">
              <w:rPr>
                <w:rFonts w:ascii="Verdana" w:eastAsia="Times New Roman" w:hAnsi="Verdana" w:cs="Times New Roman"/>
                <w:b/>
                <w:bCs/>
                <w:color w:val="313131"/>
                <w:sz w:val="21"/>
                <w:szCs w:val="21"/>
              </w:rPr>
              <w:t>Parts &amp; Description</w:t>
            </w:r>
          </w:p>
        </w:tc>
      </w:tr>
      <w:tr w:rsidR="00BB045E" w:rsidRPr="00BB045E" w:rsidTr="00BB045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B045E" w:rsidRPr="00BB045E" w:rsidRDefault="00BB045E" w:rsidP="00BB045E">
            <w:pPr>
              <w:spacing w:after="300" w:line="240" w:lineRule="auto"/>
              <w:jc w:val="center"/>
              <w:rPr>
                <w:rFonts w:ascii="Verdana" w:eastAsia="Times New Roman" w:hAnsi="Verdana" w:cs="Times New Roman"/>
                <w:color w:val="313131"/>
                <w:sz w:val="21"/>
                <w:szCs w:val="21"/>
              </w:rPr>
            </w:pPr>
            <w:r w:rsidRPr="00BB045E">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045E" w:rsidRPr="00BB045E" w:rsidRDefault="00BB045E" w:rsidP="00BB045E">
            <w:pPr>
              <w:spacing w:after="144" w:line="360" w:lineRule="atLeast"/>
              <w:ind w:left="48" w:right="48"/>
              <w:jc w:val="both"/>
              <w:rPr>
                <w:rFonts w:ascii="Verdana" w:eastAsia="Times New Roman" w:hAnsi="Verdana" w:cs="Times New Roman"/>
                <w:color w:val="000000"/>
                <w:sz w:val="21"/>
                <w:szCs w:val="21"/>
              </w:rPr>
            </w:pPr>
            <w:r w:rsidRPr="00BB045E">
              <w:rPr>
                <w:rFonts w:ascii="Verdana" w:eastAsia="Times New Roman" w:hAnsi="Verdana" w:cs="Times New Roman"/>
                <w:b/>
                <w:bCs/>
                <w:color w:val="000000"/>
                <w:sz w:val="21"/>
                <w:szCs w:val="21"/>
              </w:rPr>
              <w:t>Declarative Part</w:t>
            </w:r>
          </w:p>
          <w:p w:rsidR="00BB045E" w:rsidRPr="00BB045E" w:rsidRDefault="00BB045E" w:rsidP="00BB045E">
            <w:pPr>
              <w:spacing w:after="144" w:line="360" w:lineRule="atLeast"/>
              <w:ind w:left="48" w:right="48"/>
              <w:jc w:val="both"/>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It is an optional part. However, the declarative part for a subprogram does not start with the DECLARE keyword. It contains declarations of types, cursors, constants, variables, exceptions, and nested subprograms. These items are local to the subprogram and cease to exist when the subprogram completes execution.</w:t>
            </w:r>
          </w:p>
        </w:tc>
      </w:tr>
      <w:tr w:rsidR="00BB045E" w:rsidRPr="00BB045E" w:rsidTr="00BB045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B045E" w:rsidRPr="00BB045E" w:rsidRDefault="00BB045E" w:rsidP="00BB045E">
            <w:pPr>
              <w:spacing w:after="0" w:line="240" w:lineRule="auto"/>
              <w:jc w:val="center"/>
              <w:rPr>
                <w:rFonts w:ascii="Verdana" w:eastAsia="Times New Roman" w:hAnsi="Verdana" w:cs="Times New Roman"/>
                <w:color w:val="313131"/>
                <w:sz w:val="21"/>
                <w:szCs w:val="21"/>
              </w:rPr>
            </w:pPr>
            <w:r w:rsidRPr="00BB045E">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045E" w:rsidRPr="00BB045E" w:rsidRDefault="00BB045E" w:rsidP="00BB045E">
            <w:pPr>
              <w:spacing w:after="144" w:line="360" w:lineRule="atLeast"/>
              <w:ind w:left="48" w:right="48"/>
              <w:jc w:val="both"/>
              <w:rPr>
                <w:rFonts w:ascii="Verdana" w:eastAsia="Times New Roman" w:hAnsi="Verdana" w:cs="Times New Roman"/>
                <w:color w:val="000000"/>
                <w:sz w:val="21"/>
                <w:szCs w:val="21"/>
              </w:rPr>
            </w:pPr>
            <w:r w:rsidRPr="00BB045E">
              <w:rPr>
                <w:rFonts w:ascii="Verdana" w:eastAsia="Times New Roman" w:hAnsi="Verdana" w:cs="Times New Roman"/>
                <w:b/>
                <w:bCs/>
                <w:color w:val="000000"/>
                <w:sz w:val="21"/>
                <w:szCs w:val="21"/>
              </w:rPr>
              <w:t>Executable Part</w:t>
            </w:r>
          </w:p>
          <w:p w:rsidR="00BB045E" w:rsidRPr="00BB045E" w:rsidRDefault="00BB045E" w:rsidP="00BB045E">
            <w:pPr>
              <w:spacing w:after="144" w:line="360" w:lineRule="atLeast"/>
              <w:ind w:left="48" w:right="48"/>
              <w:jc w:val="both"/>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This is a mandatory part and contains statements that perform the designated action.</w:t>
            </w:r>
          </w:p>
        </w:tc>
      </w:tr>
      <w:tr w:rsidR="00BB045E" w:rsidRPr="00BB045E" w:rsidTr="00BB045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B045E" w:rsidRPr="00BB045E" w:rsidRDefault="00BB045E" w:rsidP="00BB045E">
            <w:pPr>
              <w:spacing w:after="0" w:line="240" w:lineRule="auto"/>
              <w:jc w:val="center"/>
              <w:rPr>
                <w:rFonts w:ascii="Verdana" w:eastAsia="Times New Roman" w:hAnsi="Verdana" w:cs="Times New Roman"/>
                <w:color w:val="313131"/>
                <w:sz w:val="21"/>
                <w:szCs w:val="21"/>
              </w:rPr>
            </w:pPr>
            <w:r w:rsidRPr="00BB045E">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045E" w:rsidRPr="00BB045E" w:rsidRDefault="00BB045E" w:rsidP="00BB045E">
            <w:pPr>
              <w:spacing w:after="144" w:line="360" w:lineRule="atLeast"/>
              <w:ind w:left="48" w:right="48"/>
              <w:jc w:val="both"/>
              <w:rPr>
                <w:rFonts w:ascii="Verdana" w:eastAsia="Times New Roman" w:hAnsi="Verdana" w:cs="Times New Roman"/>
                <w:color w:val="000000"/>
                <w:sz w:val="21"/>
                <w:szCs w:val="21"/>
              </w:rPr>
            </w:pPr>
            <w:r w:rsidRPr="00BB045E">
              <w:rPr>
                <w:rFonts w:ascii="Verdana" w:eastAsia="Times New Roman" w:hAnsi="Verdana" w:cs="Times New Roman"/>
                <w:b/>
                <w:bCs/>
                <w:color w:val="000000"/>
                <w:sz w:val="21"/>
                <w:szCs w:val="21"/>
              </w:rPr>
              <w:t>Exception-handling</w:t>
            </w:r>
          </w:p>
          <w:p w:rsidR="00BB045E" w:rsidRPr="00BB045E" w:rsidRDefault="00BB045E" w:rsidP="00BB045E">
            <w:pPr>
              <w:spacing w:after="144" w:line="360" w:lineRule="atLeast"/>
              <w:ind w:left="48" w:right="48"/>
              <w:jc w:val="both"/>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This is again an optional part. It contains the code that handles run-time errors.</w:t>
            </w:r>
          </w:p>
        </w:tc>
      </w:tr>
    </w:tbl>
    <w:p w:rsidR="00BB045E" w:rsidRPr="00BB045E" w:rsidRDefault="00BB045E" w:rsidP="00BB045E">
      <w:pPr>
        <w:spacing w:before="48" w:after="48" w:line="360" w:lineRule="atLeast"/>
        <w:ind w:right="48"/>
        <w:outlineLvl w:val="1"/>
        <w:rPr>
          <w:rFonts w:ascii="Verdana" w:eastAsia="Times New Roman" w:hAnsi="Verdana" w:cs="Times New Roman"/>
          <w:color w:val="121214"/>
          <w:spacing w:val="-15"/>
          <w:sz w:val="41"/>
          <w:szCs w:val="41"/>
        </w:rPr>
      </w:pPr>
      <w:r w:rsidRPr="00BB045E">
        <w:rPr>
          <w:rFonts w:ascii="Verdana" w:eastAsia="Times New Roman" w:hAnsi="Verdana" w:cs="Times New Roman"/>
          <w:color w:val="121214"/>
          <w:spacing w:val="-15"/>
          <w:sz w:val="41"/>
          <w:szCs w:val="41"/>
        </w:rPr>
        <w:t>Creating a Procedure</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A procedure is created with the </w:t>
      </w:r>
      <w:r w:rsidRPr="00BB045E">
        <w:rPr>
          <w:rFonts w:ascii="Verdana" w:eastAsia="Times New Roman" w:hAnsi="Verdana" w:cs="Times New Roman"/>
          <w:b/>
          <w:bCs/>
          <w:color w:val="000000"/>
          <w:sz w:val="24"/>
          <w:szCs w:val="24"/>
        </w:rPr>
        <w:t xml:space="preserve">CREATE OR REPLACE </w:t>
      </w:r>
      <w:proofErr w:type="spellStart"/>
      <w:r w:rsidRPr="00BB045E">
        <w:rPr>
          <w:rFonts w:ascii="Verdana" w:eastAsia="Times New Roman" w:hAnsi="Verdana" w:cs="Times New Roman"/>
          <w:b/>
          <w:bCs/>
          <w:color w:val="000000"/>
          <w:sz w:val="24"/>
          <w:szCs w:val="24"/>
        </w:rPr>
        <w:t>PROCEDURE</w:t>
      </w:r>
      <w:r w:rsidRPr="00BB045E">
        <w:rPr>
          <w:rFonts w:ascii="Verdana" w:eastAsia="Times New Roman" w:hAnsi="Verdana" w:cs="Times New Roman"/>
          <w:color w:val="000000"/>
          <w:sz w:val="24"/>
          <w:szCs w:val="24"/>
        </w:rPr>
        <w:t>statement</w:t>
      </w:r>
      <w:proofErr w:type="spellEnd"/>
      <w:r w:rsidRPr="00BB045E">
        <w:rPr>
          <w:rFonts w:ascii="Verdana" w:eastAsia="Times New Roman" w:hAnsi="Verdana" w:cs="Times New Roman"/>
          <w:color w:val="000000"/>
          <w:sz w:val="24"/>
          <w:szCs w:val="24"/>
        </w:rPr>
        <w:t>. The simplified syntax for the CREATE OR REPLACE PROCEDURE statement is as follows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CREATE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OR REPLACE</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PROCEDURE </w:t>
      </w:r>
      <w:proofErr w:type="spellStart"/>
      <w:r w:rsidRPr="00BB045E">
        <w:rPr>
          <w:rFonts w:ascii="Consolas" w:eastAsia="Times New Roman" w:hAnsi="Consolas" w:cs="Consolas"/>
          <w:color w:val="313131"/>
          <w:sz w:val="20"/>
          <w:szCs w:val="20"/>
        </w:rPr>
        <w:t>procedure_name</w:t>
      </w:r>
      <w:proofErr w:type="spellEnd"/>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666600"/>
          <w:sz w:val="20"/>
          <w:szCs w:val="20"/>
        </w:rPr>
        <w:t>[(</w:t>
      </w:r>
      <w:proofErr w:type="spellStart"/>
      <w:r w:rsidRPr="00BB045E">
        <w:rPr>
          <w:rFonts w:ascii="Consolas" w:eastAsia="Times New Roman" w:hAnsi="Consolas" w:cs="Consolas"/>
          <w:color w:val="313131"/>
          <w:sz w:val="20"/>
          <w:szCs w:val="20"/>
        </w:rPr>
        <w:t>parameter_name</w:t>
      </w:r>
      <w:proofErr w:type="spellEnd"/>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IN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OUT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IN OUT</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type </w:t>
      </w:r>
      <w:proofErr w:type="gramStart"/>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666600"/>
          <w:sz w:val="20"/>
          <w:szCs w:val="20"/>
        </w:rPr>
        <w:t>...]</w:t>
      </w:r>
      <w:proofErr w:type="gram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IS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AS</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000088"/>
          <w:sz w:val="20"/>
          <w:szCs w:val="20"/>
        </w:rPr>
        <w:t>BEGIN</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666600"/>
          <w:sz w:val="20"/>
          <w:szCs w:val="20"/>
        </w:rPr>
        <w:t>&lt;</w:t>
      </w:r>
      <w:r w:rsidRPr="00BB045E">
        <w:rPr>
          <w:rFonts w:ascii="Consolas" w:eastAsia="Times New Roman" w:hAnsi="Consolas" w:cs="Consolas"/>
          <w:color w:val="313131"/>
          <w:sz w:val="20"/>
          <w:szCs w:val="20"/>
        </w:rPr>
        <w:t xml:space="preserve"> </w:t>
      </w:r>
      <w:proofErr w:type="spellStart"/>
      <w:r w:rsidRPr="00BB045E">
        <w:rPr>
          <w:rFonts w:ascii="Consolas" w:eastAsia="Times New Roman" w:hAnsi="Consolas" w:cs="Consolas"/>
          <w:color w:val="313131"/>
          <w:sz w:val="20"/>
          <w:szCs w:val="20"/>
        </w:rPr>
        <w:t>procedure_body</w:t>
      </w:r>
      <w:proofErr w:type="spellEnd"/>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666600"/>
          <w:sz w:val="20"/>
          <w:szCs w:val="20"/>
        </w:rPr>
        <w:t>&gt;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000088"/>
          <w:sz w:val="20"/>
          <w:szCs w:val="20"/>
        </w:rPr>
        <w:t>END</w:t>
      </w:r>
      <w:r w:rsidRPr="00BB045E">
        <w:rPr>
          <w:rFonts w:ascii="Consolas" w:eastAsia="Times New Roman" w:hAnsi="Consolas" w:cs="Consolas"/>
          <w:color w:val="313131"/>
          <w:sz w:val="20"/>
          <w:szCs w:val="20"/>
        </w:rPr>
        <w:t xml:space="preserve"> </w:t>
      </w:r>
      <w:proofErr w:type="spellStart"/>
      <w:r w:rsidRPr="00BB045E">
        <w:rPr>
          <w:rFonts w:ascii="Consolas" w:eastAsia="Times New Roman" w:hAnsi="Consolas" w:cs="Consolas"/>
          <w:color w:val="313131"/>
          <w:sz w:val="20"/>
          <w:szCs w:val="20"/>
        </w:rPr>
        <w:t>procedure_name</w:t>
      </w:r>
      <w:proofErr w:type="spell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Where,</w:t>
      </w:r>
    </w:p>
    <w:p w:rsidR="00BB045E" w:rsidRPr="00BB045E" w:rsidRDefault="00BB045E" w:rsidP="00BB045E">
      <w:pPr>
        <w:numPr>
          <w:ilvl w:val="0"/>
          <w:numId w:val="4"/>
        </w:numPr>
        <w:spacing w:after="144" w:line="360" w:lineRule="atLeast"/>
        <w:ind w:left="768" w:right="48"/>
        <w:jc w:val="both"/>
        <w:rPr>
          <w:rFonts w:ascii="Verdana" w:eastAsia="Times New Roman" w:hAnsi="Verdana" w:cs="Times New Roman"/>
          <w:color w:val="000000"/>
          <w:sz w:val="21"/>
          <w:szCs w:val="21"/>
        </w:rPr>
      </w:pPr>
      <w:proofErr w:type="gramStart"/>
      <w:r w:rsidRPr="00BB045E">
        <w:rPr>
          <w:rFonts w:ascii="Verdana" w:eastAsia="Times New Roman" w:hAnsi="Verdana" w:cs="Times New Roman"/>
          <w:i/>
          <w:iCs/>
          <w:color w:val="000000"/>
          <w:sz w:val="21"/>
          <w:szCs w:val="21"/>
        </w:rPr>
        <w:t>procedure-name</w:t>
      </w:r>
      <w:proofErr w:type="gramEnd"/>
      <w:r w:rsidRPr="00BB045E">
        <w:rPr>
          <w:rFonts w:ascii="Verdana" w:eastAsia="Times New Roman" w:hAnsi="Verdana" w:cs="Times New Roman"/>
          <w:color w:val="000000"/>
          <w:sz w:val="21"/>
          <w:szCs w:val="21"/>
        </w:rPr>
        <w:t> specifies the name of the procedure.</w:t>
      </w:r>
    </w:p>
    <w:p w:rsidR="00BB045E" w:rsidRPr="00BB045E" w:rsidRDefault="00BB045E" w:rsidP="00BB045E">
      <w:pPr>
        <w:numPr>
          <w:ilvl w:val="0"/>
          <w:numId w:val="4"/>
        </w:numPr>
        <w:spacing w:after="144" w:line="360" w:lineRule="atLeast"/>
        <w:ind w:left="768" w:right="48"/>
        <w:jc w:val="both"/>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[OR REPLACE] option allows the modification of an existing procedure.</w:t>
      </w:r>
    </w:p>
    <w:p w:rsidR="00BB045E" w:rsidRPr="00BB045E" w:rsidRDefault="00BB045E" w:rsidP="00BB045E">
      <w:pPr>
        <w:numPr>
          <w:ilvl w:val="0"/>
          <w:numId w:val="4"/>
        </w:numPr>
        <w:spacing w:after="144" w:line="360" w:lineRule="atLeast"/>
        <w:ind w:left="768" w:right="48"/>
        <w:jc w:val="both"/>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lastRenderedPageBreak/>
        <w:t>The optional parameter list contains name, mode and types of the parameters. </w:t>
      </w:r>
      <w:r w:rsidRPr="00BB045E">
        <w:rPr>
          <w:rFonts w:ascii="Verdana" w:eastAsia="Times New Roman" w:hAnsi="Verdana" w:cs="Times New Roman"/>
          <w:b/>
          <w:bCs/>
          <w:color w:val="000000"/>
          <w:sz w:val="21"/>
          <w:szCs w:val="21"/>
        </w:rPr>
        <w:t>IN</w:t>
      </w:r>
      <w:r w:rsidRPr="00BB045E">
        <w:rPr>
          <w:rFonts w:ascii="Verdana" w:eastAsia="Times New Roman" w:hAnsi="Verdana" w:cs="Times New Roman"/>
          <w:color w:val="000000"/>
          <w:sz w:val="21"/>
          <w:szCs w:val="21"/>
        </w:rPr>
        <w:t> represents the value that will be passed from outside and OUT represents the parameter that will be used to return a value outside of the procedure.</w:t>
      </w:r>
    </w:p>
    <w:p w:rsidR="00BB045E" w:rsidRPr="00BB045E" w:rsidRDefault="00BB045E" w:rsidP="00BB045E">
      <w:pPr>
        <w:numPr>
          <w:ilvl w:val="0"/>
          <w:numId w:val="4"/>
        </w:numPr>
        <w:spacing w:after="144" w:line="360" w:lineRule="atLeast"/>
        <w:ind w:left="768" w:right="48"/>
        <w:jc w:val="both"/>
        <w:rPr>
          <w:rFonts w:ascii="Verdana" w:eastAsia="Times New Roman" w:hAnsi="Verdana" w:cs="Times New Roman"/>
          <w:color w:val="000000"/>
          <w:sz w:val="21"/>
          <w:szCs w:val="21"/>
        </w:rPr>
      </w:pPr>
      <w:proofErr w:type="gramStart"/>
      <w:r w:rsidRPr="00BB045E">
        <w:rPr>
          <w:rFonts w:ascii="Verdana" w:eastAsia="Times New Roman" w:hAnsi="Verdana" w:cs="Times New Roman"/>
          <w:i/>
          <w:iCs/>
          <w:color w:val="000000"/>
          <w:sz w:val="21"/>
          <w:szCs w:val="21"/>
        </w:rPr>
        <w:t>procedure-body</w:t>
      </w:r>
      <w:proofErr w:type="gramEnd"/>
      <w:r w:rsidRPr="00BB045E">
        <w:rPr>
          <w:rFonts w:ascii="Verdana" w:eastAsia="Times New Roman" w:hAnsi="Verdana" w:cs="Times New Roman"/>
          <w:color w:val="000000"/>
          <w:sz w:val="21"/>
          <w:szCs w:val="21"/>
        </w:rPr>
        <w:t> contains the executable part.</w:t>
      </w:r>
    </w:p>
    <w:p w:rsidR="00BB045E" w:rsidRPr="00BB045E" w:rsidRDefault="00BB045E" w:rsidP="00BB045E">
      <w:pPr>
        <w:numPr>
          <w:ilvl w:val="0"/>
          <w:numId w:val="4"/>
        </w:numPr>
        <w:spacing w:after="144" w:line="360" w:lineRule="atLeast"/>
        <w:ind w:left="768" w:right="48"/>
        <w:jc w:val="both"/>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The AS keyword is used instead of the IS keyword for creating a standalone procedure.</w:t>
      </w:r>
    </w:p>
    <w:p w:rsidR="00BB045E" w:rsidRPr="00BB045E" w:rsidRDefault="00BB045E" w:rsidP="00BB045E">
      <w:pPr>
        <w:spacing w:before="48" w:after="48" w:line="360" w:lineRule="atLeast"/>
        <w:ind w:right="48"/>
        <w:outlineLvl w:val="2"/>
        <w:rPr>
          <w:rFonts w:ascii="Verdana" w:eastAsia="Times New Roman" w:hAnsi="Verdana" w:cs="Times New Roman"/>
          <w:color w:val="000000"/>
          <w:sz w:val="31"/>
          <w:szCs w:val="31"/>
        </w:rPr>
      </w:pPr>
      <w:r w:rsidRPr="00BB045E">
        <w:rPr>
          <w:rFonts w:ascii="Verdana" w:eastAsia="Times New Roman" w:hAnsi="Verdana" w:cs="Times New Roman"/>
          <w:color w:val="000000"/>
          <w:sz w:val="31"/>
          <w:szCs w:val="31"/>
        </w:rPr>
        <w:t>Example</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The following example creates a simple procedure that displays the string 'Hello World!' on the screen when executed.</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CREATE OR REPLACE PROCEDURE greetings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AS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000088"/>
          <w:sz w:val="20"/>
          <w:szCs w:val="20"/>
        </w:rPr>
        <w:t>BEGIN</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spellStart"/>
      <w:r w:rsidRPr="00BB045E">
        <w:rPr>
          <w:rFonts w:ascii="Consolas" w:eastAsia="Times New Roman" w:hAnsi="Consolas" w:cs="Consolas"/>
          <w:color w:val="313131"/>
          <w:sz w:val="20"/>
          <w:szCs w:val="20"/>
        </w:rPr>
        <w:t>dbms_output</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put_</w:t>
      </w:r>
      <w:proofErr w:type="gramStart"/>
      <w:r w:rsidRPr="00BB045E">
        <w:rPr>
          <w:rFonts w:ascii="Consolas" w:eastAsia="Times New Roman" w:hAnsi="Consolas" w:cs="Consolas"/>
          <w:color w:val="313131"/>
          <w:sz w:val="20"/>
          <w:szCs w:val="20"/>
        </w:rPr>
        <w:t>line</w:t>
      </w:r>
      <w:proofErr w:type="spellEnd"/>
      <w:r w:rsidRPr="00BB045E">
        <w:rPr>
          <w:rFonts w:ascii="Consolas" w:eastAsia="Times New Roman" w:hAnsi="Consolas" w:cs="Consolas"/>
          <w:color w:val="666600"/>
          <w:sz w:val="20"/>
          <w:szCs w:val="20"/>
        </w:rPr>
        <w:t>(</w:t>
      </w:r>
      <w:proofErr w:type="gramEnd"/>
      <w:r w:rsidRPr="00BB045E">
        <w:rPr>
          <w:rFonts w:ascii="Consolas" w:eastAsia="Times New Roman" w:hAnsi="Consolas" w:cs="Consolas"/>
          <w:color w:val="008800"/>
          <w:sz w:val="20"/>
          <w:szCs w:val="20"/>
        </w:rPr>
        <w:t>'Hello World!'</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000088"/>
          <w:sz w:val="20"/>
          <w:szCs w:val="20"/>
        </w:rPr>
        <w:t>END</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666600"/>
          <w:sz w:val="20"/>
          <w:szCs w:val="20"/>
        </w:rPr>
        <w:t>/</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When the above code is executed using the SQL prompt, it will produce the following result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Procedure created.</w:t>
      </w:r>
    </w:p>
    <w:p w:rsidR="00BB045E" w:rsidRPr="00BB045E" w:rsidRDefault="00BB045E" w:rsidP="00BB045E">
      <w:pPr>
        <w:spacing w:before="48" w:after="48" w:line="360" w:lineRule="atLeast"/>
        <w:ind w:right="48"/>
        <w:outlineLvl w:val="1"/>
        <w:rPr>
          <w:rFonts w:ascii="Verdana" w:eastAsia="Times New Roman" w:hAnsi="Verdana" w:cs="Times New Roman"/>
          <w:color w:val="121214"/>
          <w:spacing w:val="-15"/>
          <w:sz w:val="41"/>
          <w:szCs w:val="41"/>
        </w:rPr>
      </w:pPr>
      <w:r w:rsidRPr="00BB045E">
        <w:rPr>
          <w:rFonts w:ascii="Verdana" w:eastAsia="Times New Roman" w:hAnsi="Verdana" w:cs="Times New Roman"/>
          <w:color w:val="121214"/>
          <w:spacing w:val="-15"/>
          <w:sz w:val="41"/>
          <w:szCs w:val="41"/>
        </w:rPr>
        <w:t>Executing a Standalone Procedure</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A standalone procedure can be called in two ways −</w:t>
      </w:r>
    </w:p>
    <w:p w:rsidR="00BB045E" w:rsidRPr="00BB045E" w:rsidRDefault="00BB045E" w:rsidP="00BB045E">
      <w:pPr>
        <w:numPr>
          <w:ilvl w:val="0"/>
          <w:numId w:val="5"/>
        </w:numPr>
        <w:spacing w:after="144" w:line="360" w:lineRule="atLeast"/>
        <w:ind w:left="768" w:right="48"/>
        <w:jc w:val="both"/>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Using the </w:t>
      </w:r>
      <w:r w:rsidRPr="00BB045E">
        <w:rPr>
          <w:rFonts w:ascii="Verdana" w:eastAsia="Times New Roman" w:hAnsi="Verdana" w:cs="Times New Roman"/>
          <w:b/>
          <w:bCs/>
          <w:color w:val="000000"/>
          <w:sz w:val="21"/>
          <w:szCs w:val="21"/>
        </w:rPr>
        <w:t>EXECUTE</w:t>
      </w:r>
      <w:r w:rsidRPr="00BB045E">
        <w:rPr>
          <w:rFonts w:ascii="Verdana" w:eastAsia="Times New Roman" w:hAnsi="Verdana" w:cs="Times New Roman"/>
          <w:color w:val="000000"/>
          <w:sz w:val="21"/>
          <w:szCs w:val="21"/>
        </w:rPr>
        <w:t> keyword</w:t>
      </w:r>
    </w:p>
    <w:p w:rsidR="00BB045E" w:rsidRPr="00BB045E" w:rsidRDefault="00BB045E" w:rsidP="00BB045E">
      <w:pPr>
        <w:numPr>
          <w:ilvl w:val="0"/>
          <w:numId w:val="5"/>
        </w:numPr>
        <w:spacing w:after="144" w:line="360" w:lineRule="atLeast"/>
        <w:ind w:left="768" w:right="48"/>
        <w:jc w:val="both"/>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Calling the name of the procedure from a PL/SQL block</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The above procedure named </w:t>
      </w:r>
      <w:r w:rsidRPr="00BB045E">
        <w:rPr>
          <w:rFonts w:ascii="Verdana" w:eastAsia="Times New Roman" w:hAnsi="Verdana" w:cs="Times New Roman"/>
          <w:b/>
          <w:bCs/>
          <w:color w:val="000000"/>
          <w:sz w:val="24"/>
          <w:szCs w:val="24"/>
        </w:rPr>
        <w:t>'greetings'</w:t>
      </w:r>
      <w:r w:rsidRPr="00BB045E">
        <w:rPr>
          <w:rFonts w:ascii="Verdana" w:eastAsia="Times New Roman" w:hAnsi="Verdana" w:cs="Times New Roman"/>
          <w:color w:val="000000"/>
          <w:sz w:val="24"/>
          <w:szCs w:val="24"/>
        </w:rPr>
        <w:t> can be called with the EXECUTE keyword as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EXECUTE greetings;</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The above call will display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Hello World</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PL/SQL procedure successfully completed.</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The procedure can also be called from another PL/SQL block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000088"/>
          <w:sz w:val="20"/>
          <w:szCs w:val="20"/>
        </w:rPr>
        <w:t>BEGIN</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gramStart"/>
      <w:r w:rsidRPr="00BB045E">
        <w:rPr>
          <w:rFonts w:ascii="Consolas" w:eastAsia="Times New Roman" w:hAnsi="Consolas" w:cs="Consolas"/>
          <w:color w:val="313131"/>
          <w:sz w:val="20"/>
          <w:szCs w:val="20"/>
        </w:rPr>
        <w:t>greetings</w:t>
      </w:r>
      <w:proofErr w:type="gram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000088"/>
          <w:sz w:val="20"/>
          <w:szCs w:val="20"/>
        </w:rPr>
        <w:t>END</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666600"/>
          <w:sz w:val="20"/>
          <w:szCs w:val="20"/>
        </w:rPr>
        <w:t>/</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The above call will display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Hello World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PL/SQL procedure successfully completed. </w:t>
      </w:r>
    </w:p>
    <w:p w:rsidR="00BB045E" w:rsidRPr="00BB045E" w:rsidRDefault="00BB045E" w:rsidP="00BB045E">
      <w:pPr>
        <w:spacing w:before="48" w:after="48" w:line="360" w:lineRule="atLeast"/>
        <w:ind w:right="48"/>
        <w:outlineLvl w:val="1"/>
        <w:rPr>
          <w:rFonts w:ascii="Verdana" w:eastAsia="Times New Roman" w:hAnsi="Verdana" w:cs="Times New Roman"/>
          <w:color w:val="121214"/>
          <w:spacing w:val="-15"/>
          <w:sz w:val="41"/>
          <w:szCs w:val="41"/>
        </w:rPr>
      </w:pPr>
      <w:r w:rsidRPr="00BB045E">
        <w:rPr>
          <w:rFonts w:ascii="Verdana" w:eastAsia="Times New Roman" w:hAnsi="Verdana" w:cs="Times New Roman"/>
          <w:color w:val="121214"/>
          <w:spacing w:val="-15"/>
          <w:sz w:val="41"/>
          <w:szCs w:val="41"/>
        </w:rPr>
        <w:t>Deleting a Standalone Procedure</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A standalone procedure is deleted with the </w:t>
      </w:r>
      <w:r w:rsidRPr="00BB045E">
        <w:rPr>
          <w:rFonts w:ascii="Verdana" w:eastAsia="Times New Roman" w:hAnsi="Verdana" w:cs="Times New Roman"/>
          <w:b/>
          <w:bCs/>
          <w:color w:val="000000"/>
          <w:sz w:val="24"/>
          <w:szCs w:val="24"/>
        </w:rPr>
        <w:t>DROP PROCEDURE</w:t>
      </w:r>
      <w:r w:rsidRPr="00BB045E">
        <w:rPr>
          <w:rFonts w:ascii="Verdana" w:eastAsia="Times New Roman" w:hAnsi="Verdana" w:cs="Times New Roman"/>
          <w:color w:val="000000"/>
          <w:sz w:val="24"/>
          <w:szCs w:val="24"/>
        </w:rPr>
        <w:t> statement. Syntax for deleting a procedure is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DROP PROCEDURE procedure-name; </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You can drop the greetings procedure by using the following statement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DROP PROCEDURE greetings; </w:t>
      </w:r>
    </w:p>
    <w:p w:rsidR="00BB045E" w:rsidRPr="00BB045E" w:rsidRDefault="00BB045E" w:rsidP="00BB045E">
      <w:pPr>
        <w:spacing w:before="48" w:after="48" w:line="360" w:lineRule="atLeast"/>
        <w:ind w:right="48"/>
        <w:outlineLvl w:val="1"/>
        <w:rPr>
          <w:rFonts w:ascii="Verdana" w:eastAsia="Times New Roman" w:hAnsi="Verdana" w:cs="Times New Roman"/>
          <w:color w:val="121214"/>
          <w:spacing w:val="-15"/>
          <w:sz w:val="41"/>
          <w:szCs w:val="41"/>
        </w:rPr>
      </w:pPr>
      <w:r w:rsidRPr="00BB045E">
        <w:rPr>
          <w:rFonts w:ascii="Verdana" w:eastAsia="Times New Roman" w:hAnsi="Verdana" w:cs="Times New Roman"/>
          <w:color w:val="121214"/>
          <w:spacing w:val="-15"/>
          <w:sz w:val="41"/>
          <w:szCs w:val="41"/>
        </w:rPr>
        <w:t>Parameter Modes in PL/SQL Subprograms</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The following table lists out the parameter modes in PL/SQL subprograms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88"/>
        <w:gridCol w:w="8272"/>
      </w:tblGrid>
      <w:tr w:rsidR="00BB045E" w:rsidRPr="00BB045E" w:rsidTr="00BB045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B045E" w:rsidRPr="00BB045E" w:rsidRDefault="00BB045E" w:rsidP="00BB045E">
            <w:pPr>
              <w:spacing w:after="300" w:line="240" w:lineRule="auto"/>
              <w:jc w:val="center"/>
              <w:rPr>
                <w:rFonts w:ascii="Verdana" w:eastAsia="Times New Roman" w:hAnsi="Verdana" w:cs="Times New Roman"/>
                <w:b/>
                <w:bCs/>
                <w:color w:val="313131"/>
                <w:sz w:val="21"/>
                <w:szCs w:val="21"/>
              </w:rPr>
            </w:pPr>
            <w:proofErr w:type="spellStart"/>
            <w:r w:rsidRPr="00BB045E">
              <w:rPr>
                <w:rFonts w:ascii="Verdana" w:eastAsia="Times New Roman" w:hAnsi="Verdana" w:cs="Times New Roman"/>
                <w:b/>
                <w:bCs/>
                <w:color w:val="313131"/>
                <w:sz w:val="21"/>
                <w:szCs w:val="21"/>
              </w:rPr>
              <w:t>S.No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B045E" w:rsidRPr="00BB045E" w:rsidRDefault="00BB045E" w:rsidP="00BB045E">
            <w:pPr>
              <w:spacing w:after="300" w:line="240" w:lineRule="auto"/>
              <w:jc w:val="center"/>
              <w:rPr>
                <w:rFonts w:ascii="Verdana" w:eastAsia="Times New Roman" w:hAnsi="Verdana" w:cs="Times New Roman"/>
                <w:b/>
                <w:bCs/>
                <w:color w:val="313131"/>
                <w:sz w:val="21"/>
                <w:szCs w:val="21"/>
              </w:rPr>
            </w:pPr>
            <w:r w:rsidRPr="00BB045E">
              <w:rPr>
                <w:rFonts w:ascii="Verdana" w:eastAsia="Times New Roman" w:hAnsi="Verdana" w:cs="Times New Roman"/>
                <w:b/>
                <w:bCs/>
                <w:color w:val="313131"/>
                <w:sz w:val="21"/>
                <w:szCs w:val="21"/>
              </w:rPr>
              <w:t>Parameter Mode &amp; Description</w:t>
            </w:r>
          </w:p>
        </w:tc>
      </w:tr>
      <w:tr w:rsidR="00BB045E" w:rsidRPr="00BB045E" w:rsidTr="00BB045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B045E" w:rsidRPr="00BB045E" w:rsidRDefault="00BB045E" w:rsidP="00BB045E">
            <w:pPr>
              <w:spacing w:after="300" w:line="240" w:lineRule="auto"/>
              <w:jc w:val="center"/>
              <w:rPr>
                <w:rFonts w:ascii="Verdana" w:eastAsia="Times New Roman" w:hAnsi="Verdana" w:cs="Times New Roman"/>
                <w:color w:val="313131"/>
                <w:sz w:val="21"/>
                <w:szCs w:val="21"/>
              </w:rPr>
            </w:pPr>
            <w:r w:rsidRPr="00BB045E">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045E" w:rsidRPr="00BB045E" w:rsidRDefault="00BB045E" w:rsidP="00BB045E">
            <w:pPr>
              <w:spacing w:after="144" w:line="360" w:lineRule="atLeast"/>
              <w:ind w:left="48" w:right="48"/>
              <w:jc w:val="both"/>
              <w:rPr>
                <w:rFonts w:ascii="Verdana" w:eastAsia="Times New Roman" w:hAnsi="Verdana" w:cs="Times New Roman"/>
                <w:color w:val="000000"/>
                <w:sz w:val="21"/>
                <w:szCs w:val="21"/>
              </w:rPr>
            </w:pPr>
            <w:r w:rsidRPr="00BB045E">
              <w:rPr>
                <w:rFonts w:ascii="Verdana" w:eastAsia="Times New Roman" w:hAnsi="Verdana" w:cs="Times New Roman"/>
                <w:b/>
                <w:bCs/>
                <w:color w:val="000000"/>
                <w:sz w:val="21"/>
                <w:szCs w:val="21"/>
              </w:rPr>
              <w:t>IN</w:t>
            </w:r>
          </w:p>
          <w:p w:rsidR="00BB045E" w:rsidRPr="00BB045E" w:rsidRDefault="00BB045E" w:rsidP="00BB045E">
            <w:pPr>
              <w:spacing w:after="144" w:line="360" w:lineRule="atLeast"/>
              <w:ind w:left="48" w:right="48"/>
              <w:jc w:val="both"/>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An IN parameter lets you pass a value to the subprogram. </w:t>
            </w:r>
            <w:r w:rsidRPr="00BB045E">
              <w:rPr>
                <w:rFonts w:ascii="Verdana" w:eastAsia="Times New Roman" w:hAnsi="Verdana" w:cs="Times New Roman"/>
                <w:b/>
                <w:bCs/>
                <w:color w:val="000000"/>
                <w:sz w:val="21"/>
                <w:szCs w:val="21"/>
              </w:rPr>
              <w:t>It is a read-only parameter</w:t>
            </w:r>
            <w:r w:rsidRPr="00BB045E">
              <w:rPr>
                <w:rFonts w:ascii="Verdana" w:eastAsia="Times New Roman" w:hAnsi="Verdana" w:cs="Times New Roman"/>
                <w:color w:val="000000"/>
                <w:sz w:val="21"/>
                <w:szCs w:val="21"/>
              </w:rPr>
              <w:t>. Inside the subprogram, an IN parameter acts like a constant. It cannot be assigned a value. You can pass a constant, literal, initialized variable, or expression as an IN parameter. You can also initialize it to a default value; however, in that case, it is omitted from the subprogram call. </w:t>
            </w:r>
            <w:r w:rsidRPr="00BB045E">
              <w:rPr>
                <w:rFonts w:ascii="Verdana" w:eastAsia="Times New Roman" w:hAnsi="Verdana" w:cs="Times New Roman"/>
                <w:b/>
                <w:bCs/>
                <w:color w:val="000000"/>
                <w:sz w:val="21"/>
                <w:szCs w:val="21"/>
              </w:rPr>
              <w:t>It is the default mode of parameter passing. Parameters are passed by reference</w:t>
            </w:r>
            <w:r w:rsidRPr="00BB045E">
              <w:rPr>
                <w:rFonts w:ascii="Verdana" w:eastAsia="Times New Roman" w:hAnsi="Verdana" w:cs="Times New Roman"/>
                <w:color w:val="000000"/>
                <w:sz w:val="21"/>
                <w:szCs w:val="21"/>
              </w:rPr>
              <w:t>.</w:t>
            </w:r>
          </w:p>
        </w:tc>
      </w:tr>
      <w:tr w:rsidR="00BB045E" w:rsidRPr="00BB045E" w:rsidTr="00BB045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B045E" w:rsidRPr="00BB045E" w:rsidRDefault="00BB045E" w:rsidP="00BB045E">
            <w:pPr>
              <w:spacing w:after="0" w:line="240" w:lineRule="auto"/>
              <w:jc w:val="center"/>
              <w:rPr>
                <w:rFonts w:ascii="Verdana" w:eastAsia="Times New Roman" w:hAnsi="Verdana" w:cs="Times New Roman"/>
                <w:color w:val="313131"/>
                <w:sz w:val="21"/>
                <w:szCs w:val="21"/>
              </w:rPr>
            </w:pPr>
            <w:r w:rsidRPr="00BB045E">
              <w:rPr>
                <w:rFonts w:ascii="Verdana" w:eastAsia="Times New Roman" w:hAnsi="Verdana" w:cs="Times New Roman"/>
                <w:color w:val="313131"/>
                <w:sz w:val="21"/>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045E" w:rsidRPr="00BB045E" w:rsidRDefault="00BB045E" w:rsidP="00BB045E">
            <w:pPr>
              <w:spacing w:after="144" w:line="360" w:lineRule="atLeast"/>
              <w:ind w:left="48" w:right="48"/>
              <w:jc w:val="both"/>
              <w:rPr>
                <w:rFonts w:ascii="Verdana" w:eastAsia="Times New Roman" w:hAnsi="Verdana" w:cs="Times New Roman"/>
                <w:color w:val="000000"/>
                <w:sz w:val="21"/>
                <w:szCs w:val="21"/>
              </w:rPr>
            </w:pPr>
            <w:r w:rsidRPr="00BB045E">
              <w:rPr>
                <w:rFonts w:ascii="Verdana" w:eastAsia="Times New Roman" w:hAnsi="Verdana" w:cs="Times New Roman"/>
                <w:b/>
                <w:bCs/>
                <w:color w:val="000000"/>
                <w:sz w:val="21"/>
                <w:szCs w:val="21"/>
              </w:rPr>
              <w:t>OUT</w:t>
            </w:r>
          </w:p>
          <w:p w:rsidR="00BB045E" w:rsidRPr="00BB045E" w:rsidRDefault="00BB045E" w:rsidP="00BB045E">
            <w:pPr>
              <w:spacing w:after="144" w:line="360" w:lineRule="atLeast"/>
              <w:ind w:left="48" w:right="48"/>
              <w:jc w:val="both"/>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An OUT parameter returns a value to the calling program. Inside the subprogram, an OUT parameter acts like a variable. You can change its value and reference the value after assigning it. </w:t>
            </w:r>
            <w:r w:rsidRPr="00BB045E">
              <w:rPr>
                <w:rFonts w:ascii="Verdana" w:eastAsia="Times New Roman" w:hAnsi="Verdana" w:cs="Times New Roman"/>
                <w:b/>
                <w:bCs/>
                <w:color w:val="000000"/>
                <w:sz w:val="21"/>
                <w:szCs w:val="21"/>
              </w:rPr>
              <w:t>The actual parameter must be variable and it is passed by value</w:t>
            </w:r>
            <w:r w:rsidRPr="00BB045E">
              <w:rPr>
                <w:rFonts w:ascii="Verdana" w:eastAsia="Times New Roman" w:hAnsi="Verdana" w:cs="Times New Roman"/>
                <w:color w:val="000000"/>
                <w:sz w:val="21"/>
                <w:szCs w:val="21"/>
              </w:rPr>
              <w:t>.</w:t>
            </w:r>
          </w:p>
        </w:tc>
      </w:tr>
      <w:tr w:rsidR="00BB045E" w:rsidRPr="00BB045E" w:rsidTr="00BB045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B045E" w:rsidRPr="00BB045E" w:rsidRDefault="00BB045E" w:rsidP="00BB045E">
            <w:pPr>
              <w:spacing w:after="0" w:line="240" w:lineRule="auto"/>
              <w:jc w:val="center"/>
              <w:rPr>
                <w:rFonts w:ascii="Verdana" w:eastAsia="Times New Roman" w:hAnsi="Verdana" w:cs="Times New Roman"/>
                <w:color w:val="313131"/>
                <w:sz w:val="21"/>
                <w:szCs w:val="21"/>
              </w:rPr>
            </w:pPr>
            <w:r w:rsidRPr="00BB045E">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045E" w:rsidRPr="00BB045E" w:rsidRDefault="00BB045E" w:rsidP="00BB045E">
            <w:pPr>
              <w:spacing w:after="144" w:line="360" w:lineRule="atLeast"/>
              <w:ind w:left="48" w:right="48"/>
              <w:jc w:val="both"/>
              <w:rPr>
                <w:rFonts w:ascii="Verdana" w:eastAsia="Times New Roman" w:hAnsi="Verdana" w:cs="Times New Roman"/>
                <w:color w:val="000000"/>
                <w:sz w:val="21"/>
                <w:szCs w:val="21"/>
              </w:rPr>
            </w:pPr>
            <w:r w:rsidRPr="00BB045E">
              <w:rPr>
                <w:rFonts w:ascii="Verdana" w:eastAsia="Times New Roman" w:hAnsi="Verdana" w:cs="Times New Roman"/>
                <w:b/>
                <w:bCs/>
                <w:color w:val="000000"/>
                <w:sz w:val="21"/>
                <w:szCs w:val="21"/>
              </w:rPr>
              <w:t>IN OUT</w:t>
            </w:r>
          </w:p>
          <w:p w:rsidR="00BB045E" w:rsidRPr="00BB045E" w:rsidRDefault="00BB045E" w:rsidP="00BB045E">
            <w:pPr>
              <w:spacing w:after="144" w:line="360" w:lineRule="atLeast"/>
              <w:ind w:left="48" w:right="48"/>
              <w:jc w:val="both"/>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An </w:t>
            </w:r>
            <w:r w:rsidRPr="00BB045E">
              <w:rPr>
                <w:rFonts w:ascii="Verdana" w:eastAsia="Times New Roman" w:hAnsi="Verdana" w:cs="Times New Roman"/>
                <w:b/>
                <w:bCs/>
                <w:color w:val="000000"/>
                <w:sz w:val="21"/>
                <w:szCs w:val="21"/>
              </w:rPr>
              <w:t>IN OUT</w:t>
            </w:r>
            <w:r w:rsidRPr="00BB045E">
              <w:rPr>
                <w:rFonts w:ascii="Verdana" w:eastAsia="Times New Roman" w:hAnsi="Verdana" w:cs="Times New Roman"/>
                <w:color w:val="000000"/>
                <w:sz w:val="21"/>
                <w:szCs w:val="21"/>
              </w:rPr>
              <w:t> parameter passes an initial value to a subprogram and returns an updated value to the caller. It can be assigned a value and the value can be read.</w:t>
            </w:r>
          </w:p>
          <w:p w:rsidR="00BB045E" w:rsidRPr="00BB045E" w:rsidRDefault="00BB045E" w:rsidP="00BB045E">
            <w:pPr>
              <w:spacing w:after="144" w:line="360" w:lineRule="atLeast"/>
              <w:ind w:left="48" w:right="48"/>
              <w:jc w:val="both"/>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The actual parameter corresponding to an IN OUT formal parameter must be a variable, not a constant or an expression. Formal parameter must be assigned a value. </w:t>
            </w:r>
            <w:r w:rsidRPr="00BB045E">
              <w:rPr>
                <w:rFonts w:ascii="Verdana" w:eastAsia="Times New Roman" w:hAnsi="Verdana" w:cs="Times New Roman"/>
                <w:b/>
                <w:bCs/>
                <w:color w:val="000000"/>
                <w:sz w:val="21"/>
                <w:szCs w:val="21"/>
              </w:rPr>
              <w:t>Actual parameter is passed by value.</w:t>
            </w:r>
          </w:p>
        </w:tc>
      </w:tr>
    </w:tbl>
    <w:p w:rsidR="00BB045E" w:rsidRPr="00BB045E" w:rsidRDefault="00BB045E" w:rsidP="00BB045E">
      <w:pPr>
        <w:spacing w:before="48" w:after="48" w:line="360" w:lineRule="atLeast"/>
        <w:ind w:right="48"/>
        <w:outlineLvl w:val="2"/>
        <w:rPr>
          <w:rFonts w:ascii="Verdana" w:eastAsia="Times New Roman" w:hAnsi="Verdana" w:cs="Times New Roman"/>
          <w:color w:val="000000"/>
          <w:sz w:val="31"/>
          <w:szCs w:val="31"/>
        </w:rPr>
      </w:pPr>
      <w:r w:rsidRPr="00BB045E">
        <w:rPr>
          <w:rFonts w:ascii="Verdana" w:eastAsia="Times New Roman" w:hAnsi="Verdana" w:cs="Times New Roman"/>
          <w:color w:val="000000"/>
          <w:sz w:val="31"/>
          <w:szCs w:val="31"/>
        </w:rPr>
        <w:t>IN &amp; OUT Mode Example 1</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This program finds the minimum of two values. Here, the procedure takes two numbers using the IN mode and returns their minimum using the OUT parameters.</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DECLARE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gramStart"/>
      <w:r w:rsidRPr="00BB045E">
        <w:rPr>
          <w:rFonts w:ascii="Consolas" w:eastAsia="Times New Roman" w:hAnsi="Consolas" w:cs="Consolas"/>
          <w:color w:val="313131"/>
          <w:sz w:val="20"/>
          <w:szCs w:val="20"/>
        </w:rPr>
        <w:t>a</w:t>
      </w:r>
      <w:proofErr w:type="gramEnd"/>
      <w:r w:rsidRPr="00BB045E">
        <w:rPr>
          <w:rFonts w:ascii="Consolas" w:eastAsia="Times New Roman" w:hAnsi="Consolas" w:cs="Consolas"/>
          <w:color w:val="313131"/>
          <w:sz w:val="20"/>
          <w:szCs w:val="20"/>
        </w:rPr>
        <w:t xml:space="preserve"> number</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gramStart"/>
      <w:r w:rsidRPr="00BB045E">
        <w:rPr>
          <w:rFonts w:ascii="Consolas" w:eastAsia="Times New Roman" w:hAnsi="Consolas" w:cs="Consolas"/>
          <w:color w:val="313131"/>
          <w:sz w:val="20"/>
          <w:szCs w:val="20"/>
        </w:rPr>
        <w:t>b</w:t>
      </w:r>
      <w:proofErr w:type="gramEnd"/>
      <w:r w:rsidRPr="00BB045E">
        <w:rPr>
          <w:rFonts w:ascii="Consolas" w:eastAsia="Times New Roman" w:hAnsi="Consolas" w:cs="Consolas"/>
          <w:color w:val="313131"/>
          <w:sz w:val="20"/>
          <w:szCs w:val="20"/>
        </w:rPr>
        <w:t xml:space="preserve"> number</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gramStart"/>
      <w:r w:rsidRPr="00BB045E">
        <w:rPr>
          <w:rFonts w:ascii="Consolas" w:eastAsia="Times New Roman" w:hAnsi="Consolas" w:cs="Consolas"/>
          <w:color w:val="313131"/>
          <w:sz w:val="20"/>
          <w:szCs w:val="20"/>
        </w:rPr>
        <w:t>c</w:t>
      </w:r>
      <w:proofErr w:type="gramEnd"/>
      <w:r w:rsidRPr="00BB045E">
        <w:rPr>
          <w:rFonts w:ascii="Consolas" w:eastAsia="Times New Roman" w:hAnsi="Consolas" w:cs="Consolas"/>
          <w:color w:val="313131"/>
          <w:sz w:val="20"/>
          <w:szCs w:val="20"/>
        </w:rPr>
        <w:t xml:space="preserve"> number</w:t>
      </w:r>
      <w:r w:rsidRPr="00BB045E">
        <w:rPr>
          <w:rFonts w:ascii="Consolas" w:eastAsia="Times New Roman" w:hAnsi="Consolas" w:cs="Consolas"/>
          <w:color w:val="666600"/>
          <w:sz w:val="20"/>
          <w:szCs w:val="20"/>
        </w:rPr>
        <w:t>;</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PROCEDURE </w:t>
      </w:r>
      <w:proofErr w:type="spellStart"/>
      <w:r w:rsidRPr="00BB045E">
        <w:rPr>
          <w:rFonts w:ascii="Consolas" w:eastAsia="Times New Roman" w:hAnsi="Consolas" w:cs="Consolas"/>
          <w:color w:val="313131"/>
          <w:sz w:val="20"/>
          <w:szCs w:val="20"/>
        </w:rPr>
        <w:t>findMin</w:t>
      </w:r>
      <w:proofErr w:type="spell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x IN number</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y IN number</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z OUT number</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IS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000088"/>
          <w:sz w:val="20"/>
          <w:szCs w:val="20"/>
        </w:rPr>
        <w:t>BEGIN</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IF x </w:t>
      </w:r>
      <w:r w:rsidRPr="00BB045E">
        <w:rPr>
          <w:rFonts w:ascii="Consolas" w:eastAsia="Times New Roman" w:hAnsi="Consolas" w:cs="Consolas"/>
          <w:color w:val="666600"/>
          <w:sz w:val="20"/>
          <w:szCs w:val="20"/>
        </w:rPr>
        <w:t>&lt;</w:t>
      </w:r>
      <w:r w:rsidRPr="00BB045E">
        <w:rPr>
          <w:rFonts w:ascii="Consolas" w:eastAsia="Times New Roman" w:hAnsi="Consolas" w:cs="Consolas"/>
          <w:color w:val="313131"/>
          <w:sz w:val="20"/>
          <w:szCs w:val="20"/>
        </w:rPr>
        <w:t xml:space="preserve"> y THEN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gramStart"/>
      <w:r w:rsidRPr="00BB045E">
        <w:rPr>
          <w:rFonts w:ascii="Consolas" w:eastAsia="Times New Roman" w:hAnsi="Consolas" w:cs="Consolas"/>
          <w:color w:val="313131"/>
          <w:sz w:val="20"/>
          <w:szCs w:val="20"/>
        </w:rPr>
        <w:t>z</w:t>
      </w:r>
      <w:proofErr w:type="gram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x</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ELSE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gramStart"/>
      <w:r w:rsidRPr="00BB045E">
        <w:rPr>
          <w:rFonts w:ascii="Consolas" w:eastAsia="Times New Roman" w:hAnsi="Consolas" w:cs="Consolas"/>
          <w:color w:val="313131"/>
          <w:sz w:val="20"/>
          <w:szCs w:val="20"/>
        </w:rPr>
        <w:t>z</w:t>
      </w:r>
      <w:proofErr w:type="gram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y</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000088"/>
          <w:sz w:val="20"/>
          <w:szCs w:val="20"/>
        </w:rPr>
        <w:t>END</w:t>
      </w:r>
      <w:r w:rsidRPr="00BB045E">
        <w:rPr>
          <w:rFonts w:ascii="Consolas" w:eastAsia="Times New Roman" w:hAnsi="Consolas" w:cs="Consolas"/>
          <w:color w:val="313131"/>
          <w:sz w:val="20"/>
          <w:szCs w:val="20"/>
        </w:rPr>
        <w:t xml:space="preserve"> IF</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000088"/>
          <w:sz w:val="20"/>
          <w:szCs w:val="20"/>
        </w:rPr>
        <w:t>END</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000088"/>
          <w:sz w:val="20"/>
          <w:szCs w:val="20"/>
        </w:rPr>
        <w:lastRenderedPageBreak/>
        <w:t>BEGIN</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gramStart"/>
      <w:r w:rsidRPr="00BB045E">
        <w:rPr>
          <w:rFonts w:ascii="Consolas" w:eastAsia="Times New Roman" w:hAnsi="Consolas" w:cs="Consolas"/>
          <w:color w:val="313131"/>
          <w:sz w:val="20"/>
          <w:szCs w:val="20"/>
        </w:rPr>
        <w:t>a</w:t>
      </w:r>
      <w:proofErr w:type="gram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006666"/>
          <w:sz w:val="20"/>
          <w:szCs w:val="20"/>
        </w:rPr>
        <w:t>23</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gramStart"/>
      <w:r w:rsidRPr="00BB045E">
        <w:rPr>
          <w:rFonts w:ascii="Consolas" w:eastAsia="Times New Roman" w:hAnsi="Consolas" w:cs="Consolas"/>
          <w:color w:val="313131"/>
          <w:sz w:val="20"/>
          <w:szCs w:val="20"/>
        </w:rPr>
        <w:t>b</w:t>
      </w:r>
      <w:proofErr w:type="gram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006666"/>
          <w:sz w:val="20"/>
          <w:szCs w:val="20"/>
        </w:rPr>
        <w:t>45</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spellStart"/>
      <w:proofErr w:type="gramStart"/>
      <w:r w:rsidRPr="00BB045E">
        <w:rPr>
          <w:rFonts w:ascii="Consolas" w:eastAsia="Times New Roman" w:hAnsi="Consolas" w:cs="Consolas"/>
          <w:color w:val="313131"/>
          <w:sz w:val="20"/>
          <w:szCs w:val="20"/>
        </w:rPr>
        <w:t>findMin</w:t>
      </w:r>
      <w:proofErr w:type="spellEnd"/>
      <w:r w:rsidRPr="00BB045E">
        <w:rPr>
          <w:rFonts w:ascii="Consolas" w:eastAsia="Times New Roman" w:hAnsi="Consolas" w:cs="Consolas"/>
          <w:color w:val="666600"/>
          <w:sz w:val="20"/>
          <w:szCs w:val="20"/>
        </w:rPr>
        <w:t>(</w:t>
      </w:r>
      <w:proofErr w:type="gramEnd"/>
      <w:r w:rsidRPr="00BB045E">
        <w:rPr>
          <w:rFonts w:ascii="Consolas" w:eastAsia="Times New Roman" w:hAnsi="Consolas" w:cs="Consolas"/>
          <w:color w:val="313131"/>
          <w:sz w:val="20"/>
          <w:szCs w:val="20"/>
        </w:rPr>
        <w:t>a</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b</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c</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spellStart"/>
      <w:r w:rsidRPr="00BB045E">
        <w:rPr>
          <w:rFonts w:ascii="Consolas" w:eastAsia="Times New Roman" w:hAnsi="Consolas" w:cs="Consolas"/>
          <w:color w:val="313131"/>
          <w:sz w:val="20"/>
          <w:szCs w:val="20"/>
        </w:rPr>
        <w:t>dbms_output</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put_</w:t>
      </w:r>
      <w:proofErr w:type="gramStart"/>
      <w:r w:rsidRPr="00BB045E">
        <w:rPr>
          <w:rFonts w:ascii="Consolas" w:eastAsia="Times New Roman" w:hAnsi="Consolas" w:cs="Consolas"/>
          <w:color w:val="313131"/>
          <w:sz w:val="20"/>
          <w:szCs w:val="20"/>
        </w:rPr>
        <w:t>line</w:t>
      </w:r>
      <w:proofErr w:type="spellEnd"/>
      <w:r w:rsidRPr="00BB045E">
        <w:rPr>
          <w:rFonts w:ascii="Consolas" w:eastAsia="Times New Roman" w:hAnsi="Consolas" w:cs="Consolas"/>
          <w:color w:val="666600"/>
          <w:sz w:val="20"/>
          <w:szCs w:val="20"/>
        </w:rPr>
        <w:t>(</w:t>
      </w:r>
      <w:proofErr w:type="gramEnd"/>
      <w:r w:rsidRPr="00BB045E">
        <w:rPr>
          <w:rFonts w:ascii="Consolas" w:eastAsia="Times New Roman" w:hAnsi="Consolas" w:cs="Consolas"/>
          <w:color w:val="008800"/>
          <w:sz w:val="20"/>
          <w:szCs w:val="20"/>
        </w:rPr>
        <w:t>' Minimum of (23, 45) : '</w:t>
      </w: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c</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000088"/>
          <w:sz w:val="20"/>
          <w:szCs w:val="20"/>
        </w:rPr>
        <w:t>END</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666600"/>
          <w:sz w:val="20"/>
          <w:szCs w:val="20"/>
        </w:rPr>
        <w:t>/</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When the above code is executed at the SQL prompt, it produces the following result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Minimum of (23, 45</w:t>
      </w:r>
      <w:proofErr w:type="gramStart"/>
      <w:r w:rsidRPr="00BB045E">
        <w:rPr>
          <w:rFonts w:ascii="Consolas" w:eastAsia="Times New Roman" w:hAnsi="Consolas" w:cs="Consolas"/>
          <w:color w:val="313131"/>
          <w:sz w:val="18"/>
          <w:szCs w:val="18"/>
        </w:rPr>
        <w:t>) :</w:t>
      </w:r>
      <w:proofErr w:type="gramEnd"/>
      <w:r w:rsidRPr="00BB045E">
        <w:rPr>
          <w:rFonts w:ascii="Consolas" w:eastAsia="Times New Roman" w:hAnsi="Consolas" w:cs="Consolas"/>
          <w:color w:val="313131"/>
          <w:sz w:val="18"/>
          <w:szCs w:val="18"/>
        </w:rPr>
        <w:t xml:space="preserve"> 23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PL/SQL procedure successfully completed. </w:t>
      </w:r>
    </w:p>
    <w:p w:rsidR="00BB045E" w:rsidRPr="00BB045E" w:rsidRDefault="00BB045E" w:rsidP="00BB045E">
      <w:pPr>
        <w:spacing w:before="48" w:after="48" w:line="360" w:lineRule="atLeast"/>
        <w:ind w:right="48"/>
        <w:outlineLvl w:val="2"/>
        <w:rPr>
          <w:rFonts w:ascii="Verdana" w:eastAsia="Times New Roman" w:hAnsi="Verdana" w:cs="Times New Roman"/>
          <w:color w:val="000000"/>
          <w:sz w:val="31"/>
          <w:szCs w:val="31"/>
        </w:rPr>
      </w:pPr>
      <w:r w:rsidRPr="00BB045E">
        <w:rPr>
          <w:rFonts w:ascii="Verdana" w:eastAsia="Times New Roman" w:hAnsi="Verdana" w:cs="Times New Roman"/>
          <w:color w:val="000000"/>
          <w:sz w:val="31"/>
          <w:szCs w:val="31"/>
        </w:rPr>
        <w:t>IN &amp; OUT Mode Example 2</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This procedure computes the square of value of a passed value. This example shows how we can use the same parameter to accept a value and then return another result.</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DECLARE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gramStart"/>
      <w:r w:rsidRPr="00BB045E">
        <w:rPr>
          <w:rFonts w:ascii="Consolas" w:eastAsia="Times New Roman" w:hAnsi="Consolas" w:cs="Consolas"/>
          <w:color w:val="313131"/>
          <w:sz w:val="20"/>
          <w:szCs w:val="20"/>
        </w:rPr>
        <w:t>a</w:t>
      </w:r>
      <w:proofErr w:type="gramEnd"/>
      <w:r w:rsidRPr="00BB045E">
        <w:rPr>
          <w:rFonts w:ascii="Consolas" w:eastAsia="Times New Roman" w:hAnsi="Consolas" w:cs="Consolas"/>
          <w:color w:val="313131"/>
          <w:sz w:val="20"/>
          <w:szCs w:val="20"/>
        </w:rPr>
        <w:t xml:space="preserve"> number</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PROCEDURE </w:t>
      </w:r>
      <w:proofErr w:type="spellStart"/>
      <w:r w:rsidRPr="00BB045E">
        <w:rPr>
          <w:rFonts w:ascii="Consolas" w:eastAsia="Times New Roman" w:hAnsi="Consolas" w:cs="Consolas"/>
          <w:color w:val="313131"/>
          <w:sz w:val="20"/>
          <w:szCs w:val="20"/>
        </w:rPr>
        <w:t>squareNum</w:t>
      </w:r>
      <w:proofErr w:type="spell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x IN OUT number</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IS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000088"/>
          <w:sz w:val="20"/>
          <w:szCs w:val="20"/>
        </w:rPr>
        <w:t>BEGIN</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gramStart"/>
      <w:r w:rsidRPr="00BB045E">
        <w:rPr>
          <w:rFonts w:ascii="Consolas" w:eastAsia="Times New Roman" w:hAnsi="Consolas" w:cs="Consolas"/>
          <w:color w:val="313131"/>
          <w:sz w:val="20"/>
          <w:szCs w:val="20"/>
        </w:rPr>
        <w:t>x</w:t>
      </w:r>
      <w:proofErr w:type="gramEnd"/>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x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x</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000088"/>
          <w:sz w:val="20"/>
          <w:szCs w:val="20"/>
        </w:rPr>
        <w:t>END</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000088"/>
          <w:sz w:val="20"/>
          <w:szCs w:val="20"/>
        </w:rPr>
        <w:t>BEGIN</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gramStart"/>
      <w:r w:rsidRPr="00BB045E">
        <w:rPr>
          <w:rFonts w:ascii="Consolas" w:eastAsia="Times New Roman" w:hAnsi="Consolas" w:cs="Consolas"/>
          <w:color w:val="313131"/>
          <w:sz w:val="20"/>
          <w:szCs w:val="20"/>
        </w:rPr>
        <w:t>a</w:t>
      </w:r>
      <w:proofErr w:type="gram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006666"/>
          <w:sz w:val="20"/>
          <w:szCs w:val="20"/>
        </w:rPr>
        <w:t>23</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spellStart"/>
      <w:proofErr w:type="gramStart"/>
      <w:r w:rsidRPr="00BB045E">
        <w:rPr>
          <w:rFonts w:ascii="Consolas" w:eastAsia="Times New Roman" w:hAnsi="Consolas" w:cs="Consolas"/>
          <w:color w:val="313131"/>
          <w:sz w:val="20"/>
          <w:szCs w:val="20"/>
        </w:rPr>
        <w:t>squareNum</w:t>
      </w:r>
      <w:proofErr w:type="spellEnd"/>
      <w:r w:rsidRPr="00BB045E">
        <w:rPr>
          <w:rFonts w:ascii="Consolas" w:eastAsia="Times New Roman" w:hAnsi="Consolas" w:cs="Consolas"/>
          <w:color w:val="666600"/>
          <w:sz w:val="20"/>
          <w:szCs w:val="20"/>
        </w:rPr>
        <w:t>(</w:t>
      </w:r>
      <w:proofErr w:type="gramEnd"/>
      <w:r w:rsidRPr="00BB045E">
        <w:rPr>
          <w:rFonts w:ascii="Consolas" w:eastAsia="Times New Roman" w:hAnsi="Consolas" w:cs="Consolas"/>
          <w:color w:val="313131"/>
          <w:sz w:val="20"/>
          <w:szCs w:val="20"/>
        </w:rPr>
        <w:t>a</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spellStart"/>
      <w:r w:rsidRPr="00BB045E">
        <w:rPr>
          <w:rFonts w:ascii="Consolas" w:eastAsia="Times New Roman" w:hAnsi="Consolas" w:cs="Consolas"/>
          <w:color w:val="313131"/>
          <w:sz w:val="20"/>
          <w:szCs w:val="20"/>
        </w:rPr>
        <w:t>dbms_output</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put_</w:t>
      </w:r>
      <w:proofErr w:type="gramStart"/>
      <w:r w:rsidRPr="00BB045E">
        <w:rPr>
          <w:rFonts w:ascii="Consolas" w:eastAsia="Times New Roman" w:hAnsi="Consolas" w:cs="Consolas"/>
          <w:color w:val="313131"/>
          <w:sz w:val="20"/>
          <w:szCs w:val="20"/>
        </w:rPr>
        <w:t>line</w:t>
      </w:r>
      <w:proofErr w:type="spellEnd"/>
      <w:r w:rsidRPr="00BB045E">
        <w:rPr>
          <w:rFonts w:ascii="Consolas" w:eastAsia="Times New Roman" w:hAnsi="Consolas" w:cs="Consolas"/>
          <w:color w:val="666600"/>
          <w:sz w:val="20"/>
          <w:szCs w:val="20"/>
        </w:rPr>
        <w:t>(</w:t>
      </w:r>
      <w:proofErr w:type="gramEnd"/>
      <w:r w:rsidRPr="00BB045E">
        <w:rPr>
          <w:rFonts w:ascii="Consolas" w:eastAsia="Times New Roman" w:hAnsi="Consolas" w:cs="Consolas"/>
          <w:color w:val="008800"/>
          <w:sz w:val="20"/>
          <w:szCs w:val="20"/>
        </w:rPr>
        <w:t>' Square of (23): '</w:t>
      </w: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a</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000088"/>
          <w:sz w:val="20"/>
          <w:szCs w:val="20"/>
        </w:rPr>
        <w:t>END</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666600"/>
          <w:sz w:val="20"/>
          <w:szCs w:val="20"/>
        </w:rPr>
        <w:t>/</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lastRenderedPageBreak/>
        <w:t>When the above code is executed at the SQL prompt, it produces the following result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Square of (23): 529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PL/SQL procedure successfully completed.</w:t>
      </w:r>
    </w:p>
    <w:p w:rsidR="00BB045E" w:rsidRPr="00BB045E" w:rsidRDefault="00BB045E" w:rsidP="00BB045E">
      <w:pPr>
        <w:spacing w:before="48" w:after="48" w:line="360" w:lineRule="atLeast"/>
        <w:ind w:right="48"/>
        <w:outlineLvl w:val="1"/>
        <w:rPr>
          <w:rFonts w:ascii="Verdana" w:eastAsia="Times New Roman" w:hAnsi="Verdana" w:cs="Times New Roman"/>
          <w:color w:val="121214"/>
          <w:spacing w:val="-15"/>
          <w:sz w:val="41"/>
          <w:szCs w:val="41"/>
        </w:rPr>
      </w:pPr>
      <w:r w:rsidRPr="00BB045E">
        <w:rPr>
          <w:rFonts w:ascii="Verdana" w:eastAsia="Times New Roman" w:hAnsi="Verdana" w:cs="Times New Roman"/>
          <w:color w:val="121214"/>
          <w:spacing w:val="-15"/>
          <w:sz w:val="41"/>
          <w:szCs w:val="41"/>
        </w:rPr>
        <w:t>Methods for Passing Parameters</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Actual parameters can be passed in three ways −</w:t>
      </w:r>
    </w:p>
    <w:p w:rsidR="00BB045E" w:rsidRPr="00BB045E" w:rsidRDefault="00BB045E" w:rsidP="00BB045E">
      <w:pPr>
        <w:numPr>
          <w:ilvl w:val="0"/>
          <w:numId w:val="6"/>
        </w:numPr>
        <w:spacing w:before="100" w:beforeAutospacing="1" w:after="75" w:line="360" w:lineRule="atLeast"/>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Positional notation</w:t>
      </w:r>
    </w:p>
    <w:p w:rsidR="00BB045E" w:rsidRPr="00BB045E" w:rsidRDefault="00BB045E" w:rsidP="00BB045E">
      <w:pPr>
        <w:numPr>
          <w:ilvl w:val="0"/>
          <w:numId w:val="6"/>
        </w:numPr>
        <w:spacing w:before="100" w:beforeAutospacing="1" w:after="75" w:line="360" w:lineRule="atLeast"/>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Named notation</w:t>
      </w:r>
    </w:p>
    <w:p w:rsidR="00BB045E" w:rsidRPr="00BB045E" w:rsidRDefault="00BB045E" w:rsidP="00BB045E">
      <w:pPr>
        <w:numPr>
          <w:ilvl w:val="0"/>
          <w:numId w:val="6"/>
        </w:numPr>
        <w:spacing w:before="100" w:beforeAutospacing="1" w:after="75" w:line="360" w:lineRule="atLeast"/>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Mixed notation</w:t>
      </w:r>
    </w:p>
    <w:p w:rsidR="00BB045E" w:rsidRPr="00BB045E" w:rsidRDefault="00BB045E" w:rsidP="00BB045E">
      <w:pPr>
        <w:spacing w:before="48" w:after="48" w:line="360" w:lineRule="atLeast"/>
        <w:ind w:right="48"/>
        <w:outlineLvl w:val="2"/>
        <w:rPr>
          <w:rFonts w:ascii="Verdana" w:eastAsia="Times New Roman" w:hAnsi="Verdana" w:cs="Times New Roman"/>
          <w:color w:val="000000"/>
          <w:sz w:val="31"/>
          <w:szCs w:val="31"/>
        </w:rPr>
      </w:pPr>
      <w:r w:rsidRPr="00BB045E">
        <w:rPr>
          <w:rFonts w:ascii="Verdana" w:eastAsia="Times New Roman" w:hAnsi="Verdana" w:cs="Times New Roman"/>
          <w:color w:val="000000"/>
          <w:sz w:val="31"/>
          <w:szCs w:val="31"/>
        </w:rPr>
        <w:t>Positional Notation</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In positional notation, you can call the procedure as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spellStart"/>
      <w:proofErr w:type="gramStart"/>
      <w:r w:rsidRPr="00BB045E">
        <w:rPr>
          <w:rFonts w:ascii="Consolas" w:eastAsia="Times New Roman" w:hAnsi="Consolas" w:cs="Consolas"/>
          <w:color w:val="313131"/>
          <w:sz w:val="18"/>
          <w:szCs w:val="18"/>
        </w:rPr>
        <w:t>findMin</w:t>
      </w:r>
      <w:proofErr w:type="spellEnd"/>
      <w:r w:rsidRPr="00BB045E">
        <w:rPr>
          <w:rFonts w:ascii="Consolas" w:eastAsia="Times New Roman" w:hAnsi="Consolas" w:cs="Consolas"/>
          <w:color w:val="313131"/>
          <w:sz w:val="18"/>
          <w:szCs w:val="18"/>
        </w:rPr>
        <w:t>(</w:t>
      </w:r>
      <w:proofErr w:type="gramEnd"/>
      <w:r w:rsidRPr="00BB045E">
        <w:rPr>
          <w:rFonts w:ascii="Consolas" w:eastAsia="Times New Roman" w:hAnsi="Consolas" w:cs="Consolas"/>
          <w:color w:val="313131"/>
          <w:sz w:val="18"/>
          <w:szCs w:val="18"/>
        </w:rPr>
        <w:t>a, b, c, d);</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In positional notation, the first actual parameter is substituted for the first formal parameter; the second actual parameter is substituted for the second formal parameter, and so on. So, </w:t>
      </w:r>
      <w:proofErr w:type="gramStart"/>
      <w:r w:rsidRPr="00BB045E">
        <w:rPr>
          <w:rFonts w:ascii="Verdana" w:eastAsia="Times New Roman" w:hAnsi="Verdana" w:cs="Times New Roman"/>
          <w:b/>
          <w:bCs/>
          <w:color w:val="000000"/>
          <w:sz w:val="24"/>
          <w:szCs w:val="24"/>
        </w:rPr>
        <w:t>a</w:t>
      </w:r>
      <w:r w:rsidRPr="00BB045E">
        <w:rPr>
          <w:rFonts w:ascii="Verdana" w:eastAsia="Times New Roman" w:hAnsi="Verdana" w:cs="Times New Roman"/>
          <w:color w:val="000000"/>
          <w:sz w:val="24"/>
          <w:szCs w:val="24"/>
        </w:rPr>
        <w:t> is</w:t>
      </w:r>
      <w:proofErr w:type="gramEnd"/>
      <w:r w:rsidRPr="00BB045E">
        <w:rPr>
          <w:rFonts w:ascii="Verdana" w:eastAsia="Times New Roman" w:hAnsi="Verdana" w:cs="Times New Roman"/>
          <w:color w:val="000000"/>
          <w:sz w:val="24"/>
          <w:szCs w:val="24"/>
        </w:rPr>
        <w:t xml:space="preserve"> substituted for </w:t>
      </w:r>
      <w:r w:rsidRPr="00BB045E">
        <w:rPr>
          <w:rFonts w:ascii="Verdana" w:eastAsia="Times New Roman" w:hAnsi="Verdana" w:cs="Times New Roman"/>
          <w:b/>
          <w:bCs/>
          <w:color w:val="000000"/>
          <w:sz w:val="24"/>
          <w:szCs w:val="24"/>
        </w:rPr>
        <w:t>x, b</w:t>
      </w:r>
      <w:r w:rsidRPr="00BB045E">
        <w:rPr>
          <w:rFonts w:ascii="Verdana" w:eastAsia="Times New Roman" w:hAnsi="Verdana" w:cs="Times New Roman"/>
          <w:color w:val="000000"/>
          <w:sz w:val="24"/>
          <w:szCs w:val="24"/>
        </w:rPr>
        <w:t> is substituted for </w:t>
      </w:r>
      <w:r w:rsidRPr="00BB045E">
        <w:rPr>
          <w:rFonts w:ascii="Verdana" w:eastAsia="Times New Roman" w:hAnsi="Verdana" w:cs="Times New Roman"/>
          <w:b/>
          <w:bCs/>
          <w:color w:val="000000"/>
          <w:sz w:val="24"/>
          <w:szCs w:val="24"/>
        </w:rPr>
        <w:t>y, c</w:t>
      </w:r>
      <w:r w:rsidRPr="00BB045E">
        <w:rPr>
          <w:rFonts w:ascii="Verdana" w:eastAsia="Times New Roman" w:hAnsi="Verdana" w:cs="Times New Roman"/>
          <w:color w:val="000000"/>
          <w:sz w:val="24"/>
          <w:szCs w:val="24"/>
        </w:rPr>
        <w:t> is substituted for </w:t>
      </w:r>
      <w:r w:rsidRPr="00BB045E">
        <w:rPr>
          <w:rFonts w:ascii="Verdana" w:eastAsia="Times New Roman" w:hAnsi="Verdana" w:cs="Times New Roman"/>
          <w:b/>
          <w:bCs/>
          <w:color w:val="000000"/>
          <w:sz w:val="24"/>
          <w:szCs w:val="24"/>
        </w:rPr>
        <w:t>z</w:t>
      </w:r>
      <w:r w:rsidRPr="00BB045E">
        <w:rPr>
          <w:rFonts w:ascii="Verdana" w:eastAsia="Times New Roman" w:hAnsi="Verdana" w:cs="Times New Roman"/>
          <w:color w:val="000000"/>
          <w:sz w:val="24"/>
          <w:szCs w:val="24"/>
        </w:rPr>
        <w:t> and </w:t>
      </w:r>
      <w:r w:rsidRPr="00BB045E">
        <w:rPr>
          <w:rFonts w:ascii="Verdana" w:eastAsia="Times New Roman" w:hAnsi="Verdana" w:cs="Times New Roman"/>
          <w:b/>
          <w:bCs/>
          <w:color w:val="000000"/>
          <w:sz w:val="24"/>
          <w:szCs w:val="24"/>
        </w:rPr>
        <w:t>d</w:t>
      </w:r>
      <w:r w:rsidRPr="00BB045E">
        <w:rPr>
          <w:rFonts w:ascii="Verdana" w:eastAsia="Times New Roman" w:hAnsi="Verdana" w:cs="Times New Roman"/>
          <w:color w:val="000000"/>
          <w:sz w:val="24"/>
          <w:szCs w:val="24"/>
        </w:rPr>
        <w:t> is substituted for </w:t>
      </w:r>
      <w:r w:rsidRPr="00BB045E">
        <w:rPr>
          <w:rFonts w:ascii="Verdana" w:eastAsia="Times New Roman" w:hAnsi="Verdana" w:cs="Times New Roman"/>
          <w:b/>
          <w:bCs/>
          <w:color w:val="000000"/>
          <w:sz w:val="24"/>
          <w:szCs w:val="24"/>
        </w:rPr>
        <w:t>m</w:t>
      </w:r>
      <w:r w:rsidRPr="00BB045E">
        <w:rPr>
          <w:rFonts w:ascii="Verdana" w:eastAsia="Times New Roman" w:hAnsi="Verdana" w:cs="Times New Roman"/>
          <w:color w:val="000000"/>
          <w:sz w:val="24"/>
          <w:szCs w:val="24"/>
        </w:rPr>
        <w:t>.</w:t>
      </w:r>
    </w:p>
    <w:p w:rsidR="00BB045E" w:rsidRPr="00BB045E" w:rsidRDefault="00BB045E" w:rsidP="00BB045E">
      <w:pPr>
        <w:spacing w:before="48" w:after="48" w:line="360" w:lineRule="atLeast"/>
        <w:ind w:right="48"/>
        <w:outlineLvl w:val="2"/>
        <w:rPr>
          <w:rFonts w:ascii="Verdana" w:eastAsia="Times New Roman" w:hAnsi="Verdana" w:cs="Times New Roman"/>
          <w:color w:val="000000"/>
          <w:sz w:val="31"/>
          <w:szCs w:val="31"/>
        </w:rPr>
      </w:pPr>
      <w:r w:rsidRPr="00BB045E">
        <w:rPr>
          <w:rFonts w:ascii="Verdana" w:eastAsia="Times New Roman" w:hAnsi="Verdana" w:cs="Times New Roman"/>
          <w:color w:val="000000"/>
          <w:sz w:val="31"/>
          <w:szCs w:val="31"/>
        </w:rPr>
        <w:t>Named Notation</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In named notation, the actual parameter is associated with the formal parameter using the </w:t>
      </w:r>
      <w:r w:rsidRPr="00BB045E">
        <w:rPr>
          <w:rFonts w:ascii="Verdana" w:eastAsia="Times New Roman" w:hAnsi="Verdana" w:cs="Times New Roman"/>
          <w:b/>
          <w:bCs/>
          <w:color w:val="000000"/>
          <w:sz w:val="24"/>
          <w:szCs w:val="24"/>
        </w:rPr>
        <w:t xml:space="preserve">arrow symbol </w:t>
      </w:r>
      <w:proofErr w:type="gramStart"/>
      <w:r w:rsidRPr="00BB045E">
        <w:rPr>
          <w:rFonts w:ascii="Verdana" w:eastAsia="Times New Roman" w:hAnsi="Verdana" w:cs="Times New Roman"/>
          <w:b/>
          <w:bCs/>
          <w:color w:val="000000"/>
          <w:sz w:val="24"/>
          <w:szCs w:val="24"/>
        </w:rPr>
        <w:t>( =</w:t>
      </w:r>
      <w:proofErr w:type="gramEnd"/>
      <w:r w:rsidRPr="00BB045E">
        <w:rPr>
          <w:rFonts w:ascii="Verdana" w:eastAsia="Times New Roman" w:hAnsi="Verdana" w:cs="Times New Roman"/>
          <w:b/>
          <w:bCs/>
          <w:color w:val="000000"/>
          <w:sz w:val="24"/>
          <w:szCs w:val="24"/>
        </w:rPr>
        <w:t>&gt; )</w:t>
      </w:r>
      <w:r w:rsidRPr="00BB045E">
        <w:rPr>
          <w:rFonts w:ascii="Verdana" w:eastAsia="Times New Roman" w:hAnsi="Verdana" w:cs="Times New Roman"/>
          <w:color w:val="000000"/>
          <w:sz w:val="24"/>
          <w:szCs w:val="24"/>
        </w:rPr>
        <w:t>. The procedure call will be like the following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spellStart"/>
      <w:proofErr w:type="gramStart"/>
      <w:r w:rsidRPr="00BB045E">
        <w:rPr>
          <w:rFonts w:ascii="Consolas" w:eastAsia="Times New Roman" w:hAnsi="Consolas" w:cs="Consolas"/>
          <w:color w:val="313131"/>
          <w:sz w:val="18"/>
          <w:szCs w:val="18"/>
        </w:rPr>
        <w:t>findMin</w:t>
      </w:r>
      <w:proofErr w:type="spellEnd"/>
      <w:r w:rsidRPr="00BB045E">
        <w:rPr>
          <w:rFonts w:ascii="Consolas" w:eastAsia="Times New Roman" w:hAnsi="Consolas" w:cs="Consolas"/>
          <w:color w:val="313131"/>
          <w:sz w:val="18"/>
          <w:szCs w:val="18"/>
        </w:rPr>
        <w:t>(</w:t>
      </w:r>
      <w:proofErr w:type="gramEnd"/>
      <w:r w:rsidRPr="00BB045E">
        <w:rPr>
          <w:rFonts w:ascii="Consolas" w:eastAsia="Times New Roman" w:hAnsi="Consolas" w:cs="Consolas"/>
          <w:color w:val="313131"/>
          <w:sz w:val="18"/>
          <w:szCs w:val="18"/>
        </w:rPr>
        <w:t>x =&gt; a, y =&gt; b, z =&gt; c, m =&gt; d);</w:t>
      </w:r>
    </w:p>
    <w:p w:rsidR="00BB045E" w:rsidRPr="00BB045E" w:rsidRDefault="00BB045E" w:rsidP="00BB045E">
      <w:pPr>
        <w:spacing w:before="48" w:after="48" w:line="360" w:lineRule="atLeast"/>
        <w:ind w:right="48"/>
        <w:outlineLvl w:val="2"/>
        <w:rPr>
          <w:rFonts w:ascii="Verdana" w:eastAsia="Times New Roman" w:hAnsi="Verdana" w:cs="Times New Roman"/>
          <w:color w:val="000000"/>
          <w:sz w:val="31"/>
          <w:szCs w:val="31"/>
        </w:rPr>
      </w:pPr>
      <w:r w:rsidRPr="00BB045E">
        <w:rPr>
          <w:rFonts w:ascii="Verdana" w:eastAsia="Times New Roman" w:hAnsi="Verdana" w:cs="Times New Roman"/>
          <w:color w:val="000000"/>
          <w:sz w:val="31"/>
          <w:szCs w:val="31"/>
        </w:rPr>
        <w:t>Mixed Notation</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In mixed notation, you can mix both notations in procedure call; however, the positional notation should precede the named notation.</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The following call is legal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spellStart"/>
      <w:proofErr w:type="gramStart"/>
      <w:r w:rsidRPr="00BB045E">
        <w:rPr>
          <w:rFonts w:ascii="Consolas" w:eastAsia="Times New Roman" w:hAnsi="Consolas" w:cs="Consolas"/>
          <w:color w:val="313131"/>
          <w:sz w:val="18"/>
          <w:szCs w:val="18"/>
        </w:rPr>
        <w:t>findMin</w:t>
      </w:r>
      <w:proofErr w:type="spellEnd"/>
      <w:r w:rsidRPr="00BB045E">
        <w:rPr>
          <w:rFonts w:ascii="Consolas" w:eastAsia="Times New Roman" w:hAnsi="Consolas" w:cs="Consolas"/>
          <w:color w:val="313131"/>
          <w:sz w:val="18"/>
          <w:szCs w:val="18"/>
        </w:rPr>
        <w:t>(</w:t>
      </w:r>
      <w:proofErr w:type="gramEnd"/>
      <w:r w:rsidRPr="00BB045E">
        <w:rPr>
          <w:rFonts w:ascii="Consolas" w:eastAsia="Times New Roman" w:hAnsi="Consolas" w:cs="Consolas"/>
          <w:color w:val="313131"/>
          <w:sz w:val="18"/>
          <w:szCs w:val="18"/>
        </w:rPr>
        <w:t>a, b, c, m =&gt; d);</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However, this is not legal:</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spellStart"/>
      <w:proofErr w:type="gramStart"/>
      <w:r w:rsidRPr="00BB045E">
        <w:rPr>
          <w:rFonts w:ascii="Consolas" w:eastAsia="Times New Roman" w:hAnsi="Consolas" w:cs="Consolas"/>
          <w:color w:val="313131"/>
          <w:sz w:val="18"/>
          <w:szCs w:val="18"/>
        </w:rPr>
        <w:t>findMin</w:t>
      </w:r>
      <w:proofErr w:type="spellEnd"/>
      <w:r w:rsidRPr="00BB045E">
        <w:rPr>
          <w:rFonts w:ascii="Consolas" w:eastAsia="Times New Roman" w:hAnsi="Consolas" w:cs="Consolas"/>
          <w:color w:val="313131"/>
          <w:sz w:val="18"/>
          <w:szCs w:val="18"/>
        </w:rPr>
        <w:t>(</w:t>
      </w:r>
      <w:proofErr w:type="gramEnd"/>
      <w:r w:rsidRPr="00BB045E">
        <w:rPr>
          <w:rFonts w:ascii="Consolas" w:eastAsia="Times New Roman" w:hAnsi="Consolas" w:cs="Consolas"/>
          <w:color w:val="313131"/>
          <w:sz w:val="18"/>
          <w:szCs w:val="18"/>
        </w:rPr>
        <w:t xml:space="preserve">x =&gt; a, b, c, d); </w:t>
      </w:r>
    </w:p>
    <w:p w:rsidR="00BB045E" w:rsidRDefault="00BB045E" w:rsidP="00BB045E">
      <w:pPr>
        <w:pStyle w:val="NormalWeb"/>
        <w:spacing w:before="0" w:beforeAutospacing="0" w:after="144" w:afterAutospacing="0" w:line="360" w:lineRule="atLeast"/>
        <w:ind w:left="48" w:right="48"/>
        <w:jc w:val="both"/>
        <w:rPr>
          <w:rFonts w:ascii="Verdana" w:hAnsi="Verdana"/>
          <w:color w:val="000000"/>
        </w:rPr>
      </w:pPr>
    </w:p>
    <w:p w:rsidR="00BB045E" w:rsidRPr="00BB045E" w:rsidRDefault="00DF2132" w:rsidP="00BB045E">
      <w:pPr>
        <w:pStyle w:val="NormalWeb"/>
        <w:spacing w:before="0" w:beforeAutospacing="0" w:after="144" w:afterAutospacing="0" w:line="360" w:lineRule="atLeast"/>
        <w:ind w:left="48" w:right="48"/>
        <w:jc w:val="both"/>
        <w:rPr>
          <w:rFonts w:ascii="Verdana" w:hAnsi="Verdana"/>
          <w:color w:val="000000"/>
        </w:rPr>
      </w:pPr>
      <w:r>
        <w:rPr>
          <w:noProof/>
        </w:rPr>
        <w:lastRenderedPageBreak/>
        <mc:AlternateContent>
          <mc:Choice Requires="wps">
            <w:drawing>
              <wp:inline distT="0" distB="0" distL="0" distR="0" wp14:anchorId="2CEEA394" wp14:editId="5A062427">
                <wp:extent cx="301625" cy="301625"/>
                <wp:effectExtent l="0" t="0" r="0" b="0"/>
                <wp:docPr id="3" name="AutoShape 5" descr="Amity unuiversi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 o:spid="_x0000_s1026" alt="Description: Amity unuiversity"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" filled="f" stroked="f">
                <o:lock v:ext="edit" aspectratio="t"/>
                <w10:anchorlock/>
              </v:rect>
            </w:pict>
          </mc:Fallback>
        </mc:AlternateContent>
      </w:r>
      <w:r w:rsidR="00BB045E" w:rsidRPr="00BB045E">
        <w:rPr>
          <w:rFonts w:ascii="Verdana" w:hAnsi="Verdana"/>
          <w:color w:val="000000"/>
        </w:rPr>
        <w:t xml:space="preserve"> In this chapter, we will discuss the functions in PL/SQL. A function is same as a procedure except that it returns a value. Therefore, all the discussions of the previous chapter are true for functions too.</w:t>
      </w:r>
    </w:p>
    <w:p w:rsidR="00BB045E" w:rsidRPr="00BB045E" w:rsidRDefault="00BB045E" w:rsidP="00BB045E">
      <w:pPr>
        <w:spacing w:before="48" w:after="48" w:line="360" w:lineRule="atLeast"/>
        <w:ind w:right="48"/>
        <w:outlineLvl w:val="1"/>
        <w:rPr>
          <w:rFonts w:ascii="Verdana" w:eastAsia="Times New Roman" w:hAnsi="Verdana" w:cs="Times New Roman"/>
          <w:color w:val="121214"/>
          <w:spacing w:val="-15"/>
          <w:sz w:val="41"/>
          <w:szCs w:val="41"/>
        </w:rPr>
      </w:pPr>
      <w:r w:rsidRPr="00BB045E">
        <w:rPr>
          <w:rFonts w:ascii="Verdana" w:eastAsia="Times New Roman" w:hAnsi="Verdana" w:cs="Times New Roman"/>
          <w:color w:val="121214"/>
          <w:spacing w:val="-15"/>
          <w:sz w:val="41"/>
          <w:szCs w:val="41"/>
        </w:rPr>
        <w:t>Creating a Function</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A standalone function is created using the </w:t>
      </w:r>
      <w:r w:rsidRPr="00BB045E">
        <w:rPr>
          <w:rFonts w:ascii="Verdana" w:eastAsia="Times New Roman" w:hAnsi="Verdana" w:cs="Times New Roman"/>
          <w:b/>
          <w:bCs/>
          <w:color w:val="000000"/>
          <w:sz w:val="24"/>
          <w:szCs w:val="24"/>
        </w:rPr>
        <w:t>CREATE FUNCTION</w:t>
      </w:r>
      <w:r w:rsidRPr="00BB045E">
        <w:rPr>
          <w:rFonts w:ascii="Verdana" w:eastAsia="Times New Roman" w:hAnsi="Verdana" w:cs="Times New Roman"/>
          <w:color w:val="000000"/>
          <w:sz w:val="24"/>
          <w:szCs w:val="24"/>
        </w:rPr>
        <w:t> statement. The simplified syntax for the </w:t>
      </w:r>
      <w:r w:rsidRPr="00BB045E">
        <w:rPr>
          <w:rFonts w:ascii="Verdana" w:eastAsia="Times New Roman" w:hAnsi="Verdana" w:cs="Times New Roman"/>
          <w:b/>
          <w:bCs/>
          <w:color w:val="000000"/>
          <w:sz w:val="24"/>
          <w:szCs w:val="24"/>
        </w:rPr>
        <w:t>CREATE OR REPLACE PROCEDURE</w:t>
      </w:r>
      <w:r w:rsidRPr="00BB045E">
        <w:rPr>
          <w:rFonts w:ascii="Verdana" w:eastAsia="Times New Roman" w:hAnsi="Verdana" w:cs="Times New Roman"/>
          <w:color w:val="000000"/>
          <w:sz w:val="24"/>
          <w:szCs w:val="24"/>
        </w:rPr>
        <w:t> statement is as follows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CREATE [OR REPLACE] FUNCTION </w:t>
      </w:r>
      <w:proofErr w:type="spellStart"/>
      <w:r w:rsidRPr="00BB045E">
        <w:rPr>
          <w:rFonts w:ascii="Consolas" w:eastAsia="Times New Roman" w:hAnsi="Consolas" w:cs="Consolas"/>
          <w:color w:val="313131"/>
          <w:sz w:val="18"/>
          <w:szCs w:val="18"/>
        </w:rPr>
        <w:t>function_name</w:t>
      </w:r>
      <w:proofErr w:type="spellEnd"/>
      <w:r w:rsidRPr="00BB045E">
        <w:rPr>
          <w:rFonts w:ascii="Consolas" w:eastAsia="Times New Roman" w:hAnsi="Consolas" w:cs="Consolas"/>
          <w:color w:val="313131"/>
          <w:sz w:val="18"/>
          <w:szCs w:val="18"/>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w:t>
      </w:r>
      <w:proofErr w:type="spellStart"/>
      <w:r w:rsidRPr="00BB045E">
        <w:rPr>
          <w:rFonts w:ascii="Consolas" w:eastAsia="Times New Roman" w:hAnsi="Consolas" w:cs="Consolas"/>
          <w:color w:val="313131"/>
          <w:sz w:val="18"/>
          <w:szCs w:val="18"/>
        </w:rPr>
        <w:t>parameter_name</w:t>
      </w:r>
      <w:proofErr w:type="spellEnd"/>
      <w:r w:rsidRPr="00BB045E">
        <w:rPr>
          <w:rFonts w:ascii="Consolas" w:eastAsia="Times New Roman" w:hAnsi="Consolas" w:cs="Consolas"/>
          <w:color w:val="313131"/>
          <w:sz w:val="18"/>
          <w:szCs w:val="18"/>
        </w:rPr>
        <w:t xml:space="preserve"> [IN | OUT | IN OUT] type </w:t>
      </w:r>
      <w:proofErr w:type="gramStart"/>
      <w:r w:rsidRPr="00BB045E">
        <w:rPr>
          <w:rFonts w:ascii="Consolas" w:eastAsia="Times New Roman" w:hAnsi="Consolas" w:cs="Consolas"/>
          <w:color w:val="313131"/>
          <w:sz w:val="18"/>
          <w:szCs w:val="18"/>
        </w:rPr>
        <w:t>[, ...]</w:t>
      </w:r>
      <w:proofErr w:type="gramEnd"/>
      <w:r w:rsidRPr="00BB045E">
        <w:rPr>
          <w:rFonts w:ascii="Consolas" w:eastAsia="Times New Roman" w:hAnsi="Consolas" w:cs="Consolas"/>
          <w:color w:val="313131"/>
          <w:sz w:val="18"/>
          <w:szCs w:val="18"/>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RETURN </w:t>
      </w:r>
      <w:proofErr w:type="spellStart"/>
      <w:r w:rsidRPr="00BB045E">
        <w:rPr>
          <w:rFonts w:ascii="Consolas" w:eastAsia="Times New Roman" w:hAnsi="Consolas" w:cs="Consolas"/>
          <w:color w:val="313131"/>
          <w:sz w:val="18"/>
          <w:szCs w:val="18"/>
        </w:rPr>
        <w:t>return_datatype</w:t>
      </w:r>
      <w:proofErr w:type="spellEnd"/>
      <w:r w:rsidRPr="00BB045E">
        <w:rPr>
          <w:rFonts w:ascii="Consolas" w:eastAsia="Times New Roman" w:hAnsi="Consolas" w:cs="Consolas"/>
          <w:color w:val="313131"/>
          <w:sz w:val="18"/>
          <w:szCs w:val="18"/>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{IS | AS}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BEGIN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   &lt; </w:t>
      </w:r>
      <w:proofErr w:type="spellStart"/>
      <w:r w:rsidRPr="00BB045E">
        <w:rPr>
          <w:rFonts w:ascii="Consolas" w:eastAsia="Times New Roman" w:hAnsi="Consolas" w:cs="Consolas"/>
          <w:color w:val="313131"/>
          <w:sz w:val="18"/>
          <w:szCs w:val="18"/>
        </w:rPr>
        <w:t>function_body</w:t>
      </w:r>
      <w:proofErr w:type="spellEnd"/>
      <w:r w:rsidRPr="00BB045E">
        <w:rPr>
          <w:rFonts w:ascii="Consolas" w:eastAsia="Times New Roman" w:hAnsi="Consolas" w:cs="Consolas"/>
          <w:color w:val="313131"/>
          <w:sz w:val="18"/>
          <w:szCs w:val="18"/>
        </w:rPr>
        <w:t xml:space="preserve"> &gt;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END [</w:t>
      </w:r>
      <w:proofErr w:type="spellStart"/>
      <w:r w:rsidRPr="00BB045E">
        <w:rPr>
          <w:rFonts w:ascii="Consolas" w:eastAsia="Times New Roman" w:hAnsi="Consolas" w:cs="Consolas"/>
          <w:color w:val="313131"/>
          <w:sz w:val="18"/>
          <w:szCs w:val="18"/>
        </w:rPr>
        <w:t>function_name</w:t>
      </w:r>
      <w:proofErr w:type="spellEnd"/>
      <w:r w:rsidRPr="00BB045E">
        <w:rPr>
          <w:rFonts w:ascii="Consolas" w:eastAsia="Times New Roman" w:hAnsi="Consolas" w:cs="Consolas"/>
          <w:color w:val="313131"/>
          <w:sz w:val="18"/>
          <w:szCs w:val="18"/>
        </w:rPr>
        <w:t>];</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Where,</w:t>
      </w:r>
    </w:p>
    <w:p w:rsidR="00BB045E" w:rsidRPr="00BB045E" w:rsidRDefault="00BB045E" w:rsidP="00BB045E">
      <w:pPr>
        <w:numPr>
          <w:ilvl w:val="0"/>
          <w:numId w:val="1"/>
        </w:numPr>
        <w:spacing w:after="144" w:line="360" w:lineRule="atLeast"/>
        <w:ind w:left="768" w:right="48"/>
        <w:jc w:val="both"/>
        <w:rPr>
          <w:rFonts w:ascii="Verdana" w:eastAsia="Times New Roman" w:hAnsi="Verdana" w:cs="Times New Roman"/>
          <w:color w:val="000000"/>
          <w:sz w:val="21"/>
          <w:szCs w:val="21"/>
        </w:rPr>
      </w:pPr>
      <w:proofErr w:type="gramStart"/>
      <w:r w:rsidRPr="00BB045E">
        <w:rPr>
          <w:rFonts w:ascii="Verdana" w:eastAsia="Times New Roman" w:hAnsi="Verdana" w:cs="Times New Roman"/>
          <w:i/>
          <w:iCs/>
          <w:color w:val="000000"/>
          <w:sz w:val="21"/>
          <w:szCs w:val="21"/>
        </w:rPr>
        <w:t>function-name</w:t>
      </w:r>
      <w:proofErr w:type="gramEnd"/>
      <w:r w:rsidRPr="00BB045E">
        <w:rPr>
          <w:rFonts w:ascii="Verdana" w:eastAsia="Times New Roman" w:hAnsi="Verdana" w:cs="Times New Roman"/>
          <w:color w:val="000000"/>
          <w:sz w:val="21"/>
          <w:szCs w:val="21"/>
        </w:rPr>
        <w:t> specifies the name of the function.</w:t>
      </w:r>
    </w:p>
    <w:p w:rsidR="00BB045E" w:rsidRPr="00BB045E" w:rsidRDefault="00BB045E" w:rsidP="00BB045E">
      <w:pPr>
        <w:numPr>
          <w:ilvl w:val="0"/>
          <w:numId w:val="1"/>
        </w:numPr>
        <w:spacing w:after="144" w:line="360" w:lineRule="atLeast"/>
        <w:ind w:left="768" w:right="48"/>
        <w:jc w:val="both"/>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[OR REPLACE] option allows the modification of an existing function.</w:t>
      </w:r>
    </w:p>
    <w:p w:rsidR="00BB045E" w:rsidRPr="00BB045E" w:rsidRDefault="00BB045E" w:rsidP="00BB045E">
      <w:pPr>
        <w:numPr>
          <w:ilvl w:val="0"/>
          <w:numId w:val="1"/>
        </w:numPr>
        <w:spacing w:after="144" w:line="360" w:lineRule="atLeast"/>
        <w:ind w:left="768" w:right="48"/>
        <w:jc w:val="both"/>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The optional parameter list contains name, mode and types of the parameters. IN represents the value that will be passed from outside and OUT represents the parameter that will be used to return a value outside of the procedure.</w:t>
      </w:r>
    </w:p>
    <w:p w:rsidR="00BB045E" w:rsidRPr="00BB045E" w:rsidRDefault="00BB045E" w:rsidP="00BB045E">
      <w:pPr>
        <w:numPr>
          <w:ilvl w:val="0"/>
          <w:numId w:val="1"/>
        </w:numPr>
        <w:spacing w:after="144" w:line="360" w:lineRule="atLeast"/>
        <w:ind w:left="768" w:right="48"/>
        <w:jc w:val="both"/>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The function must contain a </w:t>
      </w:r>
      <w:r w:rsidRPr="00BB045E">
        <w:rPr>
          <w:rFonts w:ascii="Verdana" w:eastAsia="Times New Roman" w:hAnsi="Verdana" w:cs="Times New Roman"/>
          <w:b/>
          <w:bCs/>
          <w:color w:val="000000"/>
          <w:sz w:val="21"/>
          <w:szCs w:val="21"/>
        </w:rPr>
        <w:t>return</w:t>
      </w:r>
      <w:r w:rsidRPr="00BB045E">
        <w:rPr>
          <w:rFonts w:ascii="Verdana" w:eastAsia="Times New Roman" w:hAnsi="Verdana" w:cs="Times New Roman"/>
          <w:color w:val="000000"/>
          <w:sz w:val="21"/>
          <w:szCs w:val="21"/>
        </w:rPr>
        <w:t> statement.</w:t>
      </w:r>
    </w:p>
    <w:p w:rsidR="00BB045E" w:rsidRPr="00BB045E" w:rsidRDefault="00BB045E" w:rsidP="00BB045E">
      <w:pPr>
        <w:numPr>
          <w:ilvl w:val="0"/>
          <w:numId w:val="1"/>
        </w:numPr>
        <w:spacing w:after="144" w:line="360" w:lineRule="atLeast"/>
        <w:ind w:left="768" w:right="48"/>
        <w:jc w:val="both"/>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The </w:t>
      </w:r>
      <w:r w:rsidRPr="00BB045E">
        <w:rPr>
          <w:rFonts w:ascii="Verdana" w:eastAsia="Times New Roman" w:hAnsi="Verdana" w:cs="Times New Roman"/>
          <w:i/>
          <w:iCs/>
          <w:color w:val="000000"/>
          <w:sz w:val="21"/>
          <w:szCs w:val="21"/>
        </w:rPr>
        <w:t>RETURN</w:t>
      </w:r>
      <w:r w:rsidRPr="00BB045E">
        <w:rPr>
          <w:rFonts w:ascii="Verdana" w:eastAsia="Times New Roman" w:hAnsi="Verdana" w:cs="Times New Roman"/>
          <w:color w:val="000000"/>
          <w:sz w:val="21"/>
          <w:szCs w:val="21"/>
        </w:rPr>
        <w:t> clause specifies the data type you are going to return from the function.</w:t>
      </w:r>
    </w:p>
    <w:p w:rsidR="00BB045E" w:rsidRPr="00BB045E" w:rsidRDefault="00BB045E" w:rsidP="00BB045E">
      <w:pPr>
        <w:numPr>
          <w:ilvl w:val="0"/>
          <w:numId w:val="1"/>
        </w:numPr>
        <w:spacing w:after="144" w:line="360" w:lineRule="atLeast"/>
        <w:ind w:left="768" w:right="48"/>
        <w:jc w:val="both"/>
        <w:rPr>
          <w:rFonts w:ascii="Verdana" w:eastAsia="Times New Roman" w:hAnsi="Verdana" w:cs="Times New Roman"/>
          <w:color w:val="000000"/>
          <w:sz w:val="21"/>
          <w:szCs w:val="21"/>
        </w:rPr>
      </w:pPr>
      <w:proofErr w:type="gramStart"/>
      <w:r w:rsidRPr="00BB045E">
        <w:rPr>
          <w:rFonts w:ascii="Verdana" w:eastAsia="Times New Roman" w:hAnsi="Verdana" w:cs="Times New Roman"/>
          <w:i/>
          <w:iCs/>
          <w:color w:val="000000"/>
          <w:sz w:val="21"/>
          <w:szCs w:val="21"/>
        </w:rPr>
        <w:t>function-body</w:t>
      </w:r>
      <w:proofErr w:type="gramEnd"/>
      <w:r w:rsidRPr="00BB045E">
        <w:rPr>
          <w:rFonts w:ascii="Verdana" w:eastAsia="Times New Roman" w:hAnsi="Verdana" w:cs="Times New Roman"/>
          <w:color w:val="000000"/>
          <w:sz w:val="21"/>
          <w:szCs w:val="21"/>
        </w:rPr>
        <w:t> contains the executable part.</w:t>
      </w:r>
    </w:p>
    <w:p w:rsidR="00BB045E" w:rsidRPr="00BB045E" w:rsidRDefault="00BB045E" w:rsidP="00BB045E">
      <w:pPr>
        <w:numPr>
          <w:ilvl w:val="0"/>
          <w:numId w:val="1"/>
        </w:numPr>
        <w:spacing w:after="144" w:line="360" w:lineRule="atLeast"/>
        <w:ind w:left="768" w:right="48"/>
        <w:jc w:val="both"/>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The AS keyword is used instead of the IS keyword for creating a standalone function.</w:t>
      </w:r>
    </w:p>
    <w:p w:rsidR="00BB045E" w:rsidRPr="00BB045E" w:rsidRDefault="00BB045E" w:rsidP="00BB045E">
      <w:pPr>
        <w:spacing w:before="48" w:after="48" w:line="360" w:lineRule="atLeast"/>
        <w:ind w:right="48"/>
        <w:outlineLvl w:val="2"/>
        <w:rPr>
          <w:rFonts w:ascii="Verdana" w:eastAsia="Times New Roman" w:hAnsi="Verdana" w:cs="Times New Roman"/>
          <w:color w:val="000000"/>
          <w:sz w:val="31"/>
          <w:szCs w:val="31"/>
        </w:rPr>
      </w:pPr>
      <w:r w:rsidRPr="00BB045E">
        <w:rPr>
          <w:rFonts w:ascii="Verdana" w:eastAsia="Times New Roman" w:hAnsi="Verdana" w:cs="Times New Roman"/>
          <w:color w:val="000000"/>
          <w:sz w:val="31"/>
          <w:szCs w:val="31"/>
        </w:rPr>
        <w:t>Example</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The following example illustrates how to create and call a standalone function. This function returns the total number of CUSTOMERS in the customers table.</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We will use the CUSTOMERS table, which we had created in the </w:t>
      </w:r>
      <w:hyperlink r:id="rId6" w:history="1">
        <w:r w:rsidRPr="00BB045E">
          <w:rPr>
            <w:rFonts w:ascii="Verdana" w:eastAsia="Times New Roman" w:hAnsi="Verdana" w:cs="Times New Roman"/>
            <w:color w:val="313131"/>
            <w:sz w:val="24"/>
            <w:szCs w:val="24"/>
          </w:rPr>
          <w:t>PL/SQL Variables</w:t>
        </w:r>
      </w:hyperlink>
      <w:r w:rsidRPr="00BB045E">
        <w:rPr>
          <w:rFonts w:ascii="Verdana" w:eastAsia="Times New Roman" w:hAnsi="Verdana" w:cs="Times New Roman"/>
          <w:color w:val="000000"/>
          <w:sz w:val="24"/>
          <w:szCs w:val="24"/>
        </w:rPr>
        <w:t> chapter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lastRenderedPageBreak/>
        <w:t xml:space="preserve">Select * from customers;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 ID | NAME     | AGE | ADDRESS   | SALARY   |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BB045E">
        <w:rPr>
          <w:rFonts w:ascii="Consolas" w:eastAsia="Times New Roman" w:hAnsi="Consolas" w:cs="Consolas"/>
          <w:color w:val="313131"/>
          <w:sz w:val="18"/>
          <w:szCs w:val="18"/>
        </w:rPr>
        <w:t>|  1</w:t>
      </w:r>
      <w:proofErr w:type="gramEnd"/>
      <w:r w:rsidRPr="00BB045E">
        <w:rPr>
          <w:rFonts w:ascii="Consolas" w:eastAsia="Times New Roman" w:hAnsi="Consolas" w:cs="Consolas"/>
          <w:color w:val="313131"/>
          <w:sz w:val="18"/>
          <w:szCs w:val="18"/>
        </w:rPr>
        <w:t xml:space="preserve"> | Ramesh   |  32 | Ahmedabad |  2000.00 |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BB045E">
        <w:rPr>
          <w:rFonts w:ascii="Consolas" w:eastAsia="Times New Roman" w:hAnsi="Consolas" w:cs="Consolas"/>
          <w:color w:val="313131"/>
          <w:sz w:val="18"/>
          <w:szCs w:val="18"/>
        </w:rPr>
        <w:t>|  2</w:t>
      </w:r>
      <w:proofErr w:type="gramEnd"/>
      <w:r w:rsidRPr="00BB045E">
        <w:rPr>
          <w:rFonts w:ascii="Consolas" w:eastAsia="Times New Roman" w:hAnsi="Consolas" w:cs="Consolas"/>
          <w:color w:val="313131"/>
          <w:sz w:val="18"/>
          <w:szCs w:val="18"/>
        </w:rPr>
        <w:t xml:space="preserve"> | </w:t>
      </w:r>
      <w:proofErr w:type="spellStart"/>
      <w:r w:rsidRPr="00BB045E">
        <w:rPr>
          <w:rFonts w:ascii="Consolas" w:eastAsia="Times New Roman" w:hAnsi="Consolas" w:cs="Consolas"/>
          <w:color w:val="313131"/>
          <w:sz w:val="18"/>
          <w:szCs w:val="18"/>
        </w:rPr>
        <w:t>Khilan</w:t>
      </w:r>
      <w:proofErr w:type="spellEnd"/>
      <w:r w:rsidRPr="00BB045E">
        <w:rPr>
          <w:rFonts w:ascii="Consolas" w:eastAsia="Times New Roman" w:hAnsi="Consolas" w:cs="Consolas"/>
          <w:color w:val="313131"/>
          <w:sz w:val="18"/>
          <w:szCs w:val="18"/>
        </w:rPr>
        <w:t xml:space="preserve">   |  25 | Delhi     |  1500.00 |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BB045E">
        <w:rPr>
          <w:rFonts w:ascii="Consolas" w:eastAsia="Times New Roman" w:hAnsi="Consolas" w:cs="Consolas"/>
          <w:color w:val="313131"/>
          <w:sz w:val="18"/>
          <w:szCs w:val="18"/>
        </w:rPr>
        <w:t>|  3</w:t>
      </w:r>
      <w:proofErr w:type="gramEnd"/>
      <w:r w:rsidRPr="00BB045E">
        <w:rPr>
          <w:rFonts w:ascii="Consolas" w:eastAsia="Times New Roman" w:hAnsi="Consolas" w:cs="Consolas"/>
          <w:color w:val="313131"/>
          <w:sz w:val="18"/>
          <w:szCs w:val="18"/>
        </w:rPr>
        <w:t xml:space="preserve"> | </w:t>
      </w:r>
      <w:proofErr w:type="spellStart"/>
      <w:r w:rsidRPr="00BB045E">
        <w:rPr>
          <w:rFonts w:ascii="Consolas" w:eastAsia="Times New Roman" w:hAnsi="Consolas" w:cs="Consolas"/>
          <w:color w:val="313131"/>
          <w:sz w:val="18"/>
          <w:szCs w:val="18"/>
        </w:rPr>
        <w:t>kaushik</w:t>
      </w:r>
      <w:proofErr w:type="spellEnd"/>
      <w:r w:rsidRPr="00BB045E">
        <w:rPr>
          <w:rFonts w:ascii="Consolas" w:eastAsia="Times New Roman" w:hAnsi="Consolas" w:cs="Consolas"/>
          <w:color w:val="313131"/>
          <w:sz w:val="18"/>
          <w:szCs w:val="18"/>
        </w:rPr>
        <w:t xml:space="preserve">  |  23 | Kota      |  2000.00 |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BB045E">
        <w:rPr>
          <w:rFonts w:ascii="Consolas" w:eastAsia="Times New Roman" w:hAnsi="Consolas" w:cs="Consolas"/>
          <w:color w:val="313131"/>
          <w:sz w:val="18"/>
          <w:szCs w:val="18"/>
        </w:rPr>
        <w:t>|  4</w:t>
      </w:r>
      <w:proofErr w:type="gramEnd"/>
      <w:r w:rsidRPr="00BB045E">
        <w:rPr>
          <w:rFonts w:ascii="Consolas" w:eastAsia="Times New Roman" w:hAnsi="Consolas" w:cs="Consolas"/>
          <w:color w:val="313131"/>
          <w:sz w:val="18"/>
          <w:szCs w:val="18"/>
        </w:rPr>
        <w:t xml:space="preserve"> | </w:t>
      </w:r>
      <w:proofErr w:type="spellStart"/>
      <w:r w:rsidRPr="00BB045E">
        <w:rPr>
          <w:rFonts w:ascii="Consolas" w:eastAsia="Times New Roman" w:hAnsi="Consolas" w:cs="Consolas"/>
          <w:color w:val="313131"/>
          <w:sz w:val="18"/>
          <w:szCs w:val="18"/>
        </w:rPr>
        <w:t>Chaitali</w:t>
      </w:r>
      <w:proofErr w:type="spellEnd"/>
      <w:r w:rsidRPr="00BB045E">
        <w:rPr>
          <w:rFonts w:ascii="Consolas" w:eastAsia="Times New Roman" w:hAnsi="Consolas" w:cs="Consolas"/>
          <w:color w:val="313131"/>
          <w:sz w:val="18"/>
          <w:szCs w:val="18"/>
        </w:rPr>
        <w:t xml:space="preserve"> |  25 | Mumbai    |  6500.00 |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BB045E">
        <w:rPr>
          <w:rFonts w:ascii="Consolas" w:eastAsia="Times New Roman" w:hAnsi="Consolas" w:cs="Consolas"/>
          <w:color w:val="313131"/>
          <w:sz w:val="18"/>
          <w:szCs w:val="18"/>
        </w:rPr>
        <w:t>|  5</w:t>
      </w:r>
      <w:proofErr w:type="gramEnd"/>
      <w:r w:rsidRPr="00BB045E">
        <w:rPr>
          <w:rFonts w:ascii="Consolas" w:eastAsia="Times New Roman" w:hAnsi="Consolas" w:cs="Consolas"/>
          <w:color w:val="313131"/>
          <w:sz w:val="18"/>
          <w:szCs w:val="18"/>
        </w:rPr>
        <w:t xml:space="preserve"> | </w:t>
      </w:r>
      <w:proofErr w:type="spellStart"/>
      <w:r w:rsidRPr="00BB045E">
        <w:rPr>
          <w:rFonts w:ascii="Consolas" w:eastAsia="Times New Roman" w:hAnsi="Consolas" w:cs="Consolas"/>
          <w:color w:val="313131"/>
          <w:sz w:val="18"/>
          <w:szCs w:val="18"/>
        </w:rPr>
        <w:t>Hardik</w:t>
      </w:r>
      <w:proofErr w:type="spellEnd"/>
      <w:r w:rsidRPr="00BB045E">
        <w:rPr>
          <w:rFonts w:ascii="Consolas" w:eastAsia="Times New Roman" w:hAnsi="Consolas" w:cs="Consolas"/>
          <w:color w:val="313131"/>
          <w:sz w:val="18"/>
          <w:szCs w:val="18"/>
        </w:rPr>
        <w:t xml:space="preserve">   |  27 | Bhopal    |  8500.00 |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BB045E">
        <w:rPr>
          <w:rFonts w:ascii="Consolas" w:eastAsia="Times New Roman" w:hAnsi="Consolas" w:cs="Consolas"/>
          <w:color w:val="313131"/>
          <w:sz w:val="18"/>
          <w:szCs w:val="18"/>
        </w:rPr>
        <w:t>|  6</w:t>
      </w:r>
      <w:proofErr w:type="gramEnd"/>
      <w:r w:rsidRPr="00BB045E">
        <w:rPr>
          <w:rFonts w:ascii="Consolas" w:eastAsia="Times New Roman" w:hAnsi="Consolas" w:cs="Consolas"/>
          <w:color w:val="313131"/>
          <w:sz w:val="18"/>
          <w:szCs w:val="18"/>
        </w:rPr>
        <w:t xml:space="preserve"> | </w:t>
      </w:r>
      <w:proofErr w:type="spellStart"/>
      <w:r w:rsidRPr="00BB045E">
        <w:rPr>
          <w:rFonts w:ascii="Consolas" w:eastAsia="Times New Roman" w:hAnsi="Consolas" w:cs="Consolas"/>
          <w:color w:val="313131"/>
          <w:sz w:val="18"/>
          <w:szCs w:val="18"/>
        </w:rPr>
        <w:t>Komal</w:t>
      </w:r>
      <w:proofErr w:type="spellEnd"/>
      <w:r w:rsidRPr="00BB045E">
        <w:rPr>
          <w:rFonts w:ascii="Consolas" w:eastAsia="Times New Roman" w:hAnsi="Consolas" w:cs="Consolas"/>
          <w:color w:val="313131"/>
          <w:sz w:val="18"/>
          <w:szCs w:val="18"/>
        </w:rPr>
        <w:t xml:space="preserve">    |  22 | MP        |  4500.00 |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CREATE OR REPLACE FUNCTION </w:t>
      </w:r>
      <w:proofErr w:type="spellStart"/>
      <w:r w:rsidRPr="00BB045E">
        <w:rPr>
          <w:rFonts w:ascii="Consolas" w:eastAsia="Times New Roman" w:hAnsi="Consolas" w:cs="Consolas"/>
          <w:color w:val="313131"/>
          <w:sz w:val="20"/>
          <w:szCs w:val="20"/>
        </w:rPr>
        <w:t>totalCustomers</w:t>
      </w:r>
      <w:proofErr w:type="spellEnd"/>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RETURN number IS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gramStart"/>
      <w:r w:rsidRPr="00BB045E">
        <w:rPr>
          <w:rFonts w:ascii="Consolas" w:eastAsia="Times New Roman" w:hAnsi="Consolas" w:cs="Consolas"/>
          <w:color w:val="313131"/>
          <w:sz w:val="20"/>
          <w:szCs w:val="20"/>
        </w:rPr>
        <w:t>total</w:t>
      </w:r>
      <w:proofErr w:type="gramEnd"/>
      <w:r w:rsidRPr="00BB045E">
        <w:rPr>
          <w:rFonts w:ascii="Consolas" w:eastAsia="Times New Roman" w:hAnsi="Consolas" w:cs="Consolas"/>
          <w:color w:val="313131"/>
          <w:sz w:val="20"/>
          <w:szCs w:val="20"/>
        </w:rPr>
        <w:t xml:space="preserve"> number</w:t>
      </w:r>
      <w:r w:rsidRPr="00BB045E">
        <w:rPr>
          <w:rFonts w:ascii="Consolas" w:eastAsia="Times New Roman" w:hAnsi="Consolas" w:cs="Consolas"/>
          <w:color w:val="666600"/>
          <w:sz w:val="20"/>
          <w:szCs w:val="20"/>
        </w:rPr>
        <w:t>(</w:t>
      </w:r>
      <w:r w:rsidRPr="00BB045E">
        <w:rPr>
          <w:rFonts w:ascii="Consolas" w:eastAsia="Times New Roman" w:hAnsi="Consolas" w:cs="Consolas"/>
          <w:color w:val="006666"/>
          <w:sz w:val="20"/>
          <w:szCs w:val="20"/>
        </w:rPr>
        <w:t>2</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006666"/>
          <w:sz w:val="20"/>
          <w:szCs w:val="20"/>
        </w:rPr>
        <w:t>0</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000088"/>
          <w:sz w:val="20"/>
          <w:szCs w:val="20"/>
        </w:rPr>
        <w:t>BEGIN</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SELECT </w:t>
      </w:r>
      <w:proofErr w:type="gramStart"/>
      <w:r w:rsidRPr="00BB045E">
        <w:rPr>
          <w:rFonts w:ascii="Consolas" w:eastAsia="Times New Roman" w:hAnsi="Consolas" w:cs="Consolas"/>
          <w:color w:val="313131"/>
          <w:sz w:val="20"/>
          <w:szCs w:val="20"/>
        </w:rPr>
        <w:t>count</w:t>
      </w:r>
      <w:r w:rsidRPr="00BB045E">
        <w:rPr>
          <w:rFonts w:ascii="Consolas" w:eastAsia="Times New Roman" w:hAnsi="Consolas" w:cs="Consolas"/>
          <w:color w:val="666600"/>
          <w:sz w:val="20"/>
          <w:szCs w:val="20"/>
        </w:rPr>
        <w:t>(</w:t>
      </w:r>
      <w:proofErr w:type="gram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000088"/>
          <w:sz w:val="20"/>
          <w:szCs w:val="20"/>
        </w:rPr>
        <w:t>into</w:t>
      </w:r>
      <w:r w:rsidRPr="00BB045E">
        <w:rPr>
          <w:rFonts w:ascii="Consolas" w:eastAsia="Times New Roman" w:hAnsi="Consolas" w:cs="Consolas"/>
          <w:color w:val="313131"/>
          <w:sz w:val="20"/>
          <w:szCs w:val="20"/>
        </w:rPr>
        <w:t xml:space="preserve"> total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FROM customers</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RETURN total</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000088"/>
          <w:sz w:val="20"/>
          <w:szCs w:val="20"/>
        </w:rPr>
        <w:t>END</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When the above code is executed using the SQL prompt, it will produce the following result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Function created.</w:t>
      </w:r>
    </w:p>
    <w:p w:rsidR="00BB045E" w:rsidRPr="00BB045E" w:rsidRDefault="00BB045E" w:rsidP="00BB045E">
      <w:pPr>
        <w:spacing w:before="48" w:after="48" w:line="360" w:lineRule="atLeast"/>
        <w:ind w:right="48"/>
        <w:outlineLvl w:val="1"/>
        <w:rPr>
          <w:rFonts w:ascii="Verdana" w:eastAsia="Times New Roman" w:hAnsi="Verdana" w:cs="Times New Roman"/>
          <w:color w:val="121214"/>
          <w:spacing w:val="-15"/>
          <w:sz w:val="41"/>
          <w:szCs w:val="41"/>
        </w:rPr>
      </w:pPr>
      <w:r w:rsidRPr="00BB045E">
        <w:rPr>
          <w:rFonts w:ascii="Verdana" w:eastAsia="Times New Roman" w:hAnsi="Verdana" w:cs="Times New Roman"/>
          <w:color w:val="121214"/>
          <w:spacing w:val="-15"/>
          <w:sz w:val="41"/>
          <w:szCs w:val="41"/>
        </w:rPr>
        <w:t>Calling a Function</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While creating a function, you give a definition of what the function has to do. To use a function, you will have to call that function to perform the defined task. When a program calls a function, the program control is transferred to the called function.</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A called function performs the defined task and when its return statement is executed or when the </w:t>
      </w:r>
      <w:r w:rsidRPr="00BB045E">
        <w:rPr>
          <w:rFonts w:ascii="Verdana" w:eastAsia="Times New Roman" w:hAnsi="Verdana" w:cs="Times New Roman"/>
          <w:b/>
          <w:bCs/>
          <w:color w:val="000000"/>
          <w:sz w:val="24"/>
          <w:szCs w:val="24"/>
        </w:rPr>
        <w:t>last end statement</w:t>
      </w:r>
      <w:r w:rsidRPr="00BB045E">
        <w:rPr>
          <w:rFonts w:ascii="Verdana" w:eastAsia="Times New Roman" w:hAnsi="Verdana" w:cs="Times New Roman"/>
          <w:color w:val="000000"/>
          <w:sz w:val="24"/>
          <w:szCs w:val="24"/>
        </w:rPr>
        <w:t> is reached, it returns the program control back to the main program.</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 xml:space="preserve">To call a function, you simply need to pass the required parameters along with the function name and if the function returns a value, then you can </w:t>
      </w:r>
      <w:r w:rsidRPr="00BB045E">
        <w:rPr>
          <w:rFonts w:ascii="Verdana" w:eastAsia="Times New Roman" w:hAnsi="Verdana" w:cs="Times New Roman"/>
          <w:color w:val="000000"/>
          <w:sz w:val="24"/>
          <w:szCs w:val="24"/>
        </w:rPr>
        <w:lastRenderedPageBreak/>
        <w:t>store the returned value. Following program calls the function </w:t>
      </w:r>
      <w:proofErr w:type="spellStart"/>
      <w:r w:rsidRPr="00BB045E">
        <w:rPr>
          <w:rFonts w:ascii="Verdana" w:eastAsia="Times New Roman" w:hAnsi="Verdana" w:cs="Times New Roman"/>
          <w:b/>
          <w:bCs/>
          <w:color w:val="000000"/>
          <w:sz w:val="24"/>
          <w:szCs w:val="24"/>
        </w:rPr>
        <w:t>totalCustomers</w:t>
      </w:r>
      <w:proofErr w:type="spellEnd"/>
      <w:r w:rsidRPr="00BB045E">
        <w:rPr>
          <w:rFonts w:ascii="Verdana" w:eastAsia="Times New Roman" w:hAnsi="Verdana" w:cs="Times New Roman"/>
          <w:color w:val="000000"/>
          <w:sz w:val="24"/>
          <w:szCs w:val="24"/>
        </w:rPr>
        <w:t> from an anonymous block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DECLARE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gramStart"/>
      <w:r w:rsidRPr="00BB045E">
        <w:rPr>
          <w:rFonts w:ascii="Consolas" w:eastAsia="Times New Roman" w:hAnsi="Consolas" w:cs="Consolas"/>
          <w:color w:val="313131"/>
          <w:sz w:val="20"/>
          <w:szCs w:val="20"/>
        </w:rPr>
        <w:t>c</w:t>
      </w:r>
      <w:proofErr w:type="gramEnd"/>
      <w:r w:rsidRPr="00BB045E">
        <w:rPr>
          <w:rFonts w:ascii="Consolas" w:eastAsia="Times New Roman" w:hAnsi="Consolas" w:cs="Consolas"/>
          <w:color w:val="313131"/>
          <w:sz w:val="20"/>
          <w:szCs w:val="20"/>
        </w:rPr>
        <w:t xml:space="preserve"> number</w:t>
      </w:r>
      <w:r w:rsidRPr="00BB045E">
        <w:rPr>
          <w:rFonts w:ascii="Consolas" w:eastAsia="Times New Roman" w:hAnsi="Consolas" w:cs="Consolas"/>
          <w:color w:val="666600"/>
          <w:sz w:val="20"/>
          <w:szCs w:val="20"/>
        </w:rPr>
        <w:t>(</w:t>
      </w:r>
      <w:r w:rsidRPr="00BB045E">
        <w:rPr>
          <w:rFonts w:ascii="Consolas" w:eastAsia="Times New Roman" w:hAnsi="Consolas" w:cs="Consolas"/>
          <w:color w:val="006666"/>
          <w:sz w:val="20"/>
          <w:szCs w:val="20"/>
        </w:rPr>
        <w:t>2</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000088"/>
          <w:sz w:val="20"/>
          <w:szCs w:val="20"/>
        </w:rPr>
        <w:t>BEGIN</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gramStart"/>
      <w:r w:rsidRPr="00BB045E">
        <w:rPr>
          <w:rFonts w:ascii="Consolas" w:eastAsia="Times New Roman" w:hAnsi="Consolas" w:cs="Consolas"/>
          <w:color w:val="313131"/>
          <w:sz w:val="20"/>
          <w:szCs w:val="20"/>
        </w:rPr>
        <w:t>c</w:t>
      </w:r>
      <w:proofErr w:type="gramEnd"/>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roofErr w:type="spellStart"/>
      <w:r w:rsidRPr="00BB045E">
        <w:rPr>
          <w:rFonts w:ascii="Consolas" w:eastAsia="Times New Roman" w:hAnsi="Consolas" w:cs="Consolas"/>
          <w:color w:val="313131"/>
          <w:sz w:val="20"/>
          <w:szCs w:val="20"/>
        </w:rPr>
        <w:t>totalCustomers</w:t>
      </w:r>
      <w:proofErr w:type="spell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spellStart"/>
      <w:r w:rsidRPr="00BB045E">
        <w:rPr>
          <w:rFonts w:ascii="Consolas" w:eastAsia="Times New Roman" w:hAnsi="Consolas" w:cs="Consolas"/>
          <w:color w:val="313131"/>
          <w:sz w:val="20"/>
          <w:szCs w:val="20"/>
        </w:rPr>
        <w:t>dbms_output</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put_</w:t>
      </w:r>
      <w:proofErr w:type="gramStart"/>
      <w:r w:rsidRPr="00BB045E">
        <w:rPr>
          <w:rFonts w:ascii="Consolas" w:eastAsia="Times New Roman" w:hAnsi="Consolas" w:cs="Consolas"/>
          <w:color w:val="313131"/>
          <w:sz w:val="20"/>
          <w:szCs w:val="20"/>
        </w:rPr>
        <w:t>line</w:t>
      </w:r>
      <w:proofErr w:type="spellEnd"/>
      <w:r w:rsidRPr="00BB045E">
        <w:rPr>
          <w:rFonts w:ascii="Consolas" w:eastAsia="Times New Roman" w:hAnsi="Consolas" w:cs="Consolas"/>
          <w:color w:val="666600"/>
          <w:sz w:val="20"/>
          <w:szCs w:val="20"/>
        </w:rPr>
        <w:t>(</w:t>
      </w:r>
      <w:proofErr w:type="gramEnd"/>
      <w:r w:rsidRPr="00BB045E">
        <w:rPr>
          <w:rFonts w:ascii="Consolas" w:eastAsia="Times New Roman" w:hAnsi="Consolas" w:cs="Consolas"/>
          <w:color w:val="008800"/>
          <w:sz w:val="20"/>
          <w:szCs w:val="20"/>
        </w:rPr>
        <w:t>'Total no. of Customers: '</w:t>
      </w: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c</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000088"/>
          <w:sz w:val="20"/>
          <w:szCs w:val="20"/>
        </w:rPr>
        <w:t>END</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666600"/>
          <w:sz w:val="20"/>
          <w:szCs w:val="20"/>
        </w:rPr>
        <w:t>/</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When the above code is executed at the SQL prompt, it produces the following result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Total no. of Customers: 6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PL/SQL procedure successfully completed. </w:t>
      </w:r>
    </w:p>
    <w:p w:rsidR="00BB045E" w:rsidRPr="00BB045E" w:rsidRDefault="00BB045E" w:rsidP="00BB045E">
      <w:pPr>
        <w:spacing w:before="48" w:after="48" w:line="360" w:lineRule="atLeast"/>
        <w:ind w:right="48"/>
        <w:outlineLvl w:val="2"/>
        <w:rPr>
          <w:rFonts w:ascii="Verdana" w:eastAsia="Times New Roman" w:hAnsi="Verdana" w:cs="Times New Roman"/>
          <w:color w:val="000000"/>
          <w:sz w:val="31"/>
          <w:szCs w:val="31"/>
        </w:rPr>
      </w:pPr>
      <w:r w:rsidRPr="00BB045E">
        <w:rPr>
          <w:rFonts w:ascii="Verdana" w:eastAsia="Times New Roman" w:hAnsi="Verdana" w:cs="Times New Roman"/>
          <w:color w:val="000000"/>
          <w:sz w:val="31"/>
          <w:szCs w:val="31"/>
        </w:rPr>
        <w:t>Example</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The following example demonstrates Declaring, Defining, and Invoking a Simple PL/SQL Function that computes and returns the maximum of two values.</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DECLARE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gramStart"/>
      <w:r w:rsidRPr="00BB045E">
        <w:rPr>
          <w:rFonts w:ascii="Consolas" w:eastAsia="Times New Roman" w:hAnsi="Consolas" w:cs="Consolas"/>
          <w:color w:val="313131"/>
          <w:sz w:val="20"/>
          <w:szCs w:val="20"/>
        </w:rPr>
        <w:t>a</w:t>
      </w:r>
      <w:proofErr w:type="gramEnd"/>
      <w:r w:rsidRPr="00BB045E">
        <w:rPr>
          <w:rFonts w:ascii="Consolas" w:eastAsia="Times New Roman" w:hAnsi="Consolas" w:cs="Consolas"/>
          <w:color w:val="313131"/>
          <w:sz w:val="20"/>
          <w:szCs w:val="20"/>
        </w:rPr>
        <w:t xml:space="preserve"> number</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gramStart"/>
      <w:r w:rsidRPr="00BB045E">
        <w:rPr>
          <w:rFonts w:ascii="Consolas" w:eastAsia="Times New Roman" w:hAnsi="Consolas" w:cs="Consolas"/>
          <w:color w:val="313131"/>
          <w:sz w:val="20"/>
          <w:szCs w:val="20"/>
        </w:rPr>
        <w:t>b</w:t>
      </w:r>
      <w:proofErr w:type="gramEnd"/>
      <w:r w:rsidRPr="00BB045E">
        <w:rPr>
          <w:rFonts w:ascii="Consolas" w:eastAsia="Times New Roman" w:hAnsi="Consolas" w:cs="Consolas"/>
          <w:color w:val="313131"/>
          <w:sz w:val="20"/>
          <w:szCs w:val="20"/>
        </w:rPr>
        <w:t xml:space="preserve"> number</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gramStart"/>
      <w:r w:rsidRPr="00BB045E">
        <w:rPr>
          <w:rFonts w:ascii="Consolas" w:eastAsia="Times New Roman" w:hAnsi="Consolas" w:cs="Consolas"/>
          <w:color w:val="313131"/>
          <w:sz w:val="20"/>
          <w:szCs w:val="20"/>
        </w:rPr>
        <w:t>c</w:t>
      </w:r>
      <w:proofErr w:type="gramEnd"/>
      <w:r w:rsidRPr="00BB045E">
        <w:rPr>
          <w:rFonts w:ascii="Consolas" w:eastAsia="Times New Roman" w:hAnsi="Consolas" w:cs="Consolas"/>
          <w:color w:val="313131"/>
          <w:sz w:val="20"/>
          <w:szCs w:val="20"/>
        </w:rPr>
        <w:t xml:space="preserve"> number</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FUNCTION </w:t>
      </w:r>
      <w:proofErr w:type="spellStart"/>
      <w:r w:rsidRPr="00BB045E">
        <w:rPr>
          <w:rFonts w:ascii="Consolas" w:eastAsia="Times New Roman" w:hAnsi="Consolas" w:cs="Consolas"/>
          <w:color w:val="313131"/>
          <w:sz w:val="20"/>
          <w:szCs w:val="20"/>
        </w:rPr>
        <w:t>findMax</w:t>
      </w:r>
      <w:proofErr w:type="spell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x IN number</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y IN number</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RETURN number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IS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gramStart"/>
      <w:r w:rsidRPr="00BB045E">
        <w:rPr>
          <w:rFonts w:ascii="Consolas" w:eastAsia="Times New Roman" w:hAnsi="Consolas" w:cs="Consolas"/>
          <w:color w:val="313131"/>
          <w:sz w:val="20"/>
          <w:szCs w:val="20"/>
        </w:rPr>
        <w:t>z</w:t>
      </w:r>
      <w:proofErr w:type="gramEnd"/>
      <w:r w:rsidRPr="00BB045E">
        <w:rPr>
          <w:rFonts w:ascii="Consolas" w:eastAsia="Times New Roman" w:hAnsi="Consolas" w:cs="Consolas"/>
          <w:color w:val="313131"/>
          <w:sz w:val="20"/>
          <w:szCs w:val="20"/>
        </w:rPr>
        <w:t xml:space="preserve"> number</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000088"/>
          <w:sz w:val="20"/>
          <w:szCs w:val="20"/>
        </w:rPr>
        <w:t>BEGIN</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IF x </w:t>
      </w:r>
      <w:r w:rsidRPr="00BB045E">
        <w:rPr>
          <w:rFonts w:ascii="Consolas" w:eastAsia="Times New Roman" w:hAnsi="Consolas" w:cs="Consolas"/>
          <w:color w:val="666600"/>
          <w:sz w:val="20"/>
          <w:szCs w:val="20"/>
        </w:rPr>
        <w:t>&gt;</w:t>
      </w:r>
      <w:r w:rsidRPr="00BB045E">
        <w:rPr>
          <w:rFonts w:ascii="Consolas" w:eastAsia="Times New Roman" w:hAnsi="Consolas" w:cs="Consolas"/>
          <w:color w:val="313131"/>
          <w:sz w:val="20"/>
          <w:szCs w:val="20"/>
        </w:rPr>
        <w:t xml:space="preserve"> y THEN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gramStart"/>
      <w:r w:rsidRPr="00BB045E">
        <w:rPr>
          <w:rFonts w:ascii="Consolas" w:eastAsia="Times New Roman" w:hAnsi="Consolas" w:cs="Consolas"/>
          <w:color w:val="313131"/>
          <w:sz w:val="20"/>
          <w:szCs w:val="20"/>
        </w:rPr>
        <w:t>z</w:t>
      </w:r>
      <w:proofErr w:type="gram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x</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lastRenderedPageBreak/>
        <w:t xml:space="preserve">   ELSE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Z</w:t>
      </w:r>
      <w:proofErr w:type="gramStart"/>
      <w:r w:rsidRPr="00BB045E">
        <w:rPr>
          <w:rFonts w:ascii="Consolas" w:eastAsia="Times New Roman" w:hAnsi="Consolas" w:cs="Consolas"/>
          <w:color w:val="666600"/>
          <w:sz w:val="20"/>
          <w:szCs w:val="20"/>
        </w:rPr>
        <w:t>:=</w:t>
      </w:r>
      <w:proofErr w:type="gramEnd"/>
      <w:r w:rsidRPr="00BB045E">
        <w:rPr>
          <w:rFonts w:ascii="Consolas" w:eastAsia="Times New Roman" w:hAnsi="Consolas" w:cs="Consolas"/>
          <w:color w:val="313131"/>
          <w:sz w:val="20"/>
          <w:szCs w:val="20"/>
        </w:rPr>
        <w:t xml:space="preserve"> y</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000088"/>
          <w:sz w:val="20"/>
          <w:szCs w:val="20"/>
        </w:rPr>
        <w:t>END</w:t>
      </w:r>
      <w:r w:rsidRPr="00BB045E">
        <w:rPr>
          <w:rFonts w:ascii="Consolas" w:eastAsia="Times New Roman" w:hAnsi="Consolas" w:cs="Consolas"/>
          <w:color w:val="313131"/>
          <w:sz w:val="20"/>
          <w:szCs w:val="20"/>
        </w:rPr>
        <w:t xml:space="preserve"> IF</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RETURN z</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000088"/>
          <w:sz w:val="20"/>
          <w:szCs w:val="20"/>
        </w:rPr>
        <w:t>END</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000088"/>
          <w:sz w:val="20"/>
          <w:szCs w:val="20"/>
        </w:rPr>
        <w:t>BEGIN</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gramStart"/>
      <w:r w:rsidRPr="00BB045E">
        <w:rPr>
          <w:rFonts w:ascii="Consolas" w:eastAsia="Times New Roman" w:hAnsi="Consolas" w:cs="Consolas"/>
          <w:color w:val="313131"/>
          <w:sz w:val="20"/>
          <w:szCs w:val="20"/>
        </w:rPr>
        <w:t>a</w:t>
      </w:r>
      <w:proofErr w:type="gram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006666"/>
          <w:sz w:val="20"/>
          <w:szCs w:val="20"/>
        </w:rPr>
        <w:t>23</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gramStart"/>
      <w:r w:rsidRPr="00BB045E">
        <w:rPr>
          <w:rFonts w:ascii="Consolas" w:eastAsia="Times New Roman" w:hAnsi="Consolas" w:cs="Consolas"/>
          <w:color w:val="313131"/>
          <w:sz w:val="20"/>
          <w:szCs w:val="20"/>
        </w:rPr>
        <w:t>b</w:t>
      </w:r>
      <w:proofErr w:type="gram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006666"/>
          <w:sz w:val="20"/>
          <w:szCs w:val="20"/>
        </w:rPr>
        <w:t>45</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gramStart"/>
      <w:r w:rsidRPr="00BB045E">
        <w:rPr>
          <w:rFonts w:ascii="Consolas" w:eastAsia="Times New Roman" w:hAnsi="Consolas" w:cs="Consolas"/>
          <w:color w:val="313131"/>
          <w:sz w:val="20"/>
          <w:szCs w:val="20"/>
        </w:rPr>
        <w:t>c</w:t>
      </w:r>
      <w:proofErr w:type="gramEnd"/>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roofErr w:type="spellStart"/>
      <w:r w:rsidRPr="00BB045E">
        <w:rPr>
          <w:rFonts w:ascii="Consolas" w:eastAsia="Times New Roman" w:hAnsi="Consolas" w:cs="Consolas"/>
          <w:color w:val="313131"/>
          <w:sz w:val="20"/>
          <w:szCs w:val="20"/>
        </w:rPr>
        <w:t>findMax</w:t>
      </w:r>
      <w:proofErr w:type="spell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a</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b</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spellStart"/>
      <w:r w:rsidRPr="00BB045E">
        <w:rPr>
          <w:rFonts w:ascii="Consolas" w:eastAsia="Times New Roman" w:hAnsi="Consolas" w:cs="Consolas"/>
          <w:color w:val="313131"/>
          <w:sz w:val="20"/>
          <w:szCs w:val="20"/>
        </w:rPr>
        <w:t>dbms_output</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put_</w:t>
      </w:r>
      <w:proofErr w:type="gramStart"/>
      <w:r w:rsidRPr="00BB045E">
        <w:rPr>
          <w:rFonts w:ascii="Consolas" w:eastAsia="Times New Roman" w:hAnsi="Consolas" w:cs="Consolas"/>
          <w:color w:val="313131"/>
          <w:sz w:val="20"/>
          <w:szCs w:val="20"/>
        </w:rPr>
        <w:t>line</w:t>
      </w:r>
      <w:proofErr w:type="spellEnd"/>
      <w:r w:rsidRPr="00BB045E">
        <w:rPr>
          <w:rFonts w:ascii="Consolas" w:eastAsia="Times New Roman" w:hAnsi="Consolas" w:cs="Consolas"/>
          <w:color w:val="666600"/>
          <w:sz w:val="20"/>
          <w:szCs w:val="20"/>
        </w:rPr>
        <w:t>(</w:t>
      </w:r>
      <w:proofErr w:type="gramEnd"/>
      <w:r w:rsidRPr="00BB045E">
        <w:rPr>
          <w:rFonts w:ascii="Consolas" w:eastAsia="Times New Roman" w:hAnsi="Consolas" w:cs="Consolas"/>
          <w:color w:val="008800"/>
          <w:sz w:val="20"/>
          <w:szCs w:val="20"/>
        </w:rPr>
        <w:t>' Maximum of (23,45): '</w:t>
      </w: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c</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000088"/>
          <w:sz w:val="20"/>
          <w:szCs w:val="20"/>
        </w:rPr>
        <w:t>END</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When the above code is executed at the SQL prompt, it produces the following result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Maximum of (23</w:t>
      </w:r>
      <w:proofErr w:type="gramStart"/>
      <w:r w:rsidRPr="00BB045E">
        <w:rPr>
          <w:rFonts w:ascii="Consolas" w:eastAsia="Times New Roman" w:hAnsi="Consolas" w:cs="Consolas"/>
          <w:color w:val="313131"/>
          <w:sz w:val="18"/>
          <w:szCs w:val="18"/>
        </w:rPr>
        <w:t>,45</w:t>
      </w:r>
      <w:proofErr w:type="gramEnd"/>
      <w:r w:rsidRPr="00BB045E">
        <w:rPr>
          <w:rFonts w:ascii="Consolas" w:eastAsia="Times New Roman" w:hAnsi="Consolas" w:cs="Consolas"/>
          <w:color w:val="313131"/>
          <w:sz w:val="18"/>
          <w:szCs w:val="18"/>
        </w:rPr>
        <w:t xml:space="preserve">): 45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PL/SQL procedure successfully completed. </w:t>
      </w:r>
    </w:p>
    <w:p w:rsidR="00BB045E" w:rsidRPr="00BB045E" w:rsidRDefault="00BB045E" w:rsidP="00BB045E">
      <w:pPr>
        <w:spacing w:before="48" w:after="48" w:line="360" w:lineRule="atLeast"/>
        <w:ind w:right="48"/>
        <w:outlineLvl w:val="1"/>
        <w:rPr>
          <w:rFonts w:ascii="Verdana" w:eastAsia="Times New Roman" w:hAnsi="Verdana" w:cs="Times New Roman"/>
          <w:color w:val="121214"/>
          <w:spacing w:val="-15"/>
          <w:sz w:val="41"/>
          <w:szCs w:val="41"/>
        </w:rPr>
      </w:pPr>
      <w:r w:rsidRPr="00BB045E">
        <w:rPr>
          <w:rFonts w:ascii="Verdana" w:eastAsia="Times New Roman" w:hAnsi="Verdana" w:cs="Times New Roman"/>
          <w:color w:val="121214"/>
          <w:spacing w:val="-15"/>
          <w:sz w:val="41"/>
          <w:szCs w:val="41"/>
        </w:rPr>
        <w:t>PL/SQL Recursive Functions</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We have seen that a program or subprogram may call another subprogram. When a subprogram calls itself, it is referred to as a recursive call and the process is known as </w:t>
      </w:r>
      <w:r w:rsidRPr="00BB045E">
        <w:rPr>
          <w:rFonts w:ascii="Verdana" w:eastAsia="Times New Roman" w:hAnsi="Verdana" w:cs="Times New Roman"/>
          <w:b/>
          <w:bCs/>
          <w:color w:val="000000"/>
          <w:sz w:val="24"/>
          <w:szCs w:val="24"/>
        </w:rPr>
        <w:t>recursion</w:t>
      </w:r>
      <w:r w:rsidRPr="00BB045E">
        <w:rPr>
          <w:rFonts w:ascii="Verdana" w:eastAsia="Times New Roman" w:hAnsi="Verdana" w:cs="Times New Roman"/>
          <w:color w:val="000000"/>
          <w:sz w:val="24"/>
          <w:szCs w:val="24"/>
        </w:rPr>
        <w:t>.</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To illustrate the concept, let us calculate the factorial of a number. Factorial of a number n is defined as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BB045E">
        <w:rPr>
          <w:rFonts w:ascii="Consolas" w:eastAsia="Times New Roman" w:hAnsi="Consolas" w:cs="Consolas"/>
          <w:color w:val="313131"/>
          <w:sz w:val="18"/>
          <w:szCs w:val="18"/>
        </w:rPr>
        <w:t>n</w:t>
      </w:r>
      <w:proofErr w:type="gramEnd"/>
      <w:r w:rsidRPr="00BB045E">
        <w:rPr>
          <w:rFonts w:ascii="Consolas" w:eastAsia="Times New Roman" w:hAnsi="Consolas" w:cs="Consolas"/>
          <w:color w:val="313131"/>
          <w:sz w:val="18"/>
          <w:szCs w:val="18"/>
        </w:rPr>
        <w:t xml:space="preserve">! = n*(n-1)!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   = n*(n-1)*(n-2)!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      ...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   = n*(n-1)*(n-2)*(n-3)... 1 </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The following program calculates the factorial of a given number by calling itself recursively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DECLARE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spellStart"/>
      <w:proofErr w:type="gramStart"/>
      <w:r w:rsidRPr="00BB045E">
        <w:rPr>
          <w:rFonts w:ascii="Consolas" w:eastAsia="Times New Roman" w:hAnsi="Consolas" w:cs="Consolas"/>
          <w:color w:val="313131"/>
          <w:sz w:val="20"/>
          <w:szCs w:val="20"/>
        </w:rPr>
        <w:t>num</w:t>
      </w:r>
      <w:proofErr w:type="spellEnd"/>
      <w:proofErr w:type="gramEnd"/>
      <w:r w:rsidRPr="00BB045E">
        <w:rPr>
          <w:rFonts w:ascii="Consolas" w:eastAsia="Times New Roman" w:hAnsi="Consolas" w:cs="Consolas"/>
          <w:color w:val="313131"/>
          <w:sz w:val="20"/>
          <w:szCs w:val="20"/>
        </w:rPr>
        <w:t xml:space="preserve"> number</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lastRenderedPageBreak/>
        <w:t xml:space="preserve">   </w:t>
      </w:r>
      <w:proofErr w:type="gramStart"/>
      <w:r w:rsidRPr="00BB045E">
        <w:rPr>
          <w:rFonts w:ascii="Consolas" w:eastAsia="Times New Roman" w:hAnsi="Consolas" w:cs="Consolas"/>
          <w:color w:val="313131"/>
          <w:sz w:val="20"/>
          <w:szCs w:val="20"/>
        </w:rPr>
        <w:t>factorial</w:t>
      </w:r>
      <w:proofErr w:type="gramEnd"/>
      <w:r w:rsidRPr="00BB045E">
        <w:rPr>
          <w:rFonts w:ascii="Consolas" w:eastAsia="Times New Roman" w:hAnsi="Consolas" w:cs="Consolas"/>
          <w:color w:val="313131"/>
          <w:sz w:val="20"/>
          <w:szCs w:val="20"/>
        </w:rPr>
        <w:t xml:space="preserve"> number</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FUNCTION fact</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x number</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RETURN number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IS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gramStart"/>
      <w:r w:rsidRPr="00BB045E">
        <w:rPr>
          <w:rFonts w:ascii="Consolas" w:eastAsia="Times New Roman" w:hAnsi="Consolas" w:cs="Consolas"/>
          <w:color w:val="313131"/>
          <w:sz w:val="20"/>
          <w:szCs w:val="20"/>
        </w:rPr>
        <w:t>f</w:t>
      </w:r>
      <w:proofErr w:type="gramEnd"/>
      <w:r w:rsidRPr="00BB045E">
        <w:rPr>
          <w:rFonts w:ascii="Consolas" w:eastAsia="Times New Roman" w:hAnsi="Consolas" w:cs="Consolas"/>
          <w:color w:val="313131"/>
          <w:sz w:val="20"/>
          <w:szCs w:val="20"/>
        </w:rPr>
        <w:t xml:space="preserve"> number</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000088"/>
          <w:sz w:val="20"/>
          <w:szCs w:val="20"/>
        </w:rPr>
        <w:t>BEGIN</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IF x</w:t>
      </w:r>
      <w:r w:rsidRPr="00BB045E">
        <w:rPr>
          <w:rFonts w:ascii="Consolas" w:eastAsia="Times New Roman" w:hAnsi="Consolas" w:cs="Consolas"/>
          <w:color w:val="666600"/>
          <w:sz w:val="20"/>
          <w:szCs w:val="20"/>
        </w:rPr>
        <w:t>=</w:t>
      </w:r>
      <w:r w:rsidRPr="00BB045E">
        <w:rPr>
          <w:rFonts w:ascii="Consolas" w:eastAsia="Times New Roman" w:hAnsi="Consolas" w:cs="Consolas"/>
          <w:color w:val="006666"/>
          <w:sz w:val="20"/>
          <w:szCs w:val="20"/>
        </w:rPr>
        <w:t>0</w:t>
      </w:r>
      <w:r w:rsidRPr="00BB045E">
        <w:rPr>
          <w:rFonts w:ascii="Consolas" w:eastAsia="Times New Roman" w:hAnsi="Consolas" w:cs="Consolas"/>
          <w:color w:val="313131"/>
          <w:sz w:val="20"/>
          <w:szCs w:val="20"/>
        </w:rPr>
        <w:t xml:space="preserve"> THEN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gramStart"/>
      <w:r w:rsidRPr="00BB045E">
        <w:rPr>
          <w:rFonts w:ascii="Consolas" w:eastAsia="Times New Roman" w:hAnsi="Consolas" w:cs="Consolas"/>
          <w:color w:val="313131"/>
          <w:sz w:val="20"/>
          <w:szCs w:val="20"/>
        </w:rPr>
        <w:t>f</w:t>
      </w:r>
      <w:proofErr w:type="gramEnd"/>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006666"/>
          <w:sz w:val="20"/>
          <w:szCs w:val="20"/>
        </w:rPr>
        <w:t>1</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ELSE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gramStart"/>
      <w:r w:rsidRPr="00BB045E">
        <w:rPr>
          <w:rFonts w:ascii="Consolas" w:eastAsia="Times New Roman" w:hAnsi="Consolas" w:cs="Consolas"/>
          <w:color w:val="313131"/>
          <w:sz w:val="20"/>
          <w:szCs w:val="20"/>
        </w:rPr>
        <w:t>f</w:t>
      </w:r>
      <w:proofErr w:type="gramEnd"/>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x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fact</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x</w:t>
      </w:r>
      <w:r w:rsidRPr="00BB045E">
        <w:rPr>
          <w:rFonts w:ascii="Consolas" w:eastAsia="Times New Roman" w:hAnsi="Consolas" w:cs="Consolas"/>
          <w:color w:val="666600"/>
          <w:sz w:val="20"/>
          <w:szCs w:val="20"/>
        </w:rPr>
        <w:t>-</w:t>
      </w:r>
      <w:r w:rsidRPr="00BB045E">
        <w:rPr>
          <w:rFonts w:ascii="Consolas" w:eastAsia="Times New Roman" w:hAnsi="Consolas" w:cs="Consolas"/>
          <w:color w:val="006666"/>
          <w:sz w:val="20"/>
          <w:szCs w:val="20"/>
        </w:rPr>
        <w:t>1</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000088"/>
          <w:sz w:val="20"/>
          <w:szCs w:val="20"/>
        </w:rPr>
        <w:t>END</w:t>
      </w:r>
      <w:r w:rsidRPr="00BB045E">
        <w:rPr>
          <w:rFonts w:ascii="Consolas" w:eastAsia="Times New Roman" w:hAnsi="Consolas" w:cs="Consolas"/>
          <w:color w:val="313131"/>
          <w:sz w:val="20"/>
          <w:szCs w:val="20"/>
        </w:rPr>
        <w:t xml:space="preserve"> IF</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RETURN f</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000088"/>
          <w:sz w:val="20"/>
          <w:szCs w:val="20"/>
        </w:rPr>
        <w:t>END</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000088"/>
          <w:sz w:val="20"/>
          <w:szCs w:val="20"/>
        </w:rPr>
        <w:t>BEGIN</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spellStart"/>
      <w:proofErr w:type="gramStart"/>
      <w:r w:rsidRPr="00BB045E">
        <w:rPr>
          <w:rFonts w:ascii="Consolas" w:eastAsia="Times New Roman" w:hAnsi="Consolas" w:cs="Consolas"/>
          <w:color w:val="313131"/>
          <w:sz w:val="20"/>
          <w:szCs w:val="20"/>
        </w:rPr>
        <w:t>num</w:t>
      </w:r>
      <w:proofErr w:type="spellEnd"/>
      <w:proofErr w:type="gram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006666"/>
          <w:sz w:val="20"/>
          <w:szCs w:val="20"/>
        </w:rPr>
        <w:t>6</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gramStart"/>
      <w:r w:rsidRPr="00BB045E">
        <w:rPr>
          <w:rFonts w:ascii="Consolas" w:eastAsia="Times New Roman" w:hAnsi="Consolas" w:cs="Consolas"/>
          <w:color w:val="313131"/>
          <w:sz w:val="20"/>
          <w:szCs w:val="20"/>
        </w:rPr>
        <w:t>factorial</w:t>
      </w:r>
      <w:proofErr w:type="gramEnd"/>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fact</w:t>
      </w:r>
      <w:r w:rsidRPr="00BB045E">
        <w:rPr>
          <w:rFonts w:ascii="Consolas" w:eastAsia="Times New Roman" w:hAnsi="Consolas" w:cs="Consolas"/>
          <w:color w:val="666600"/>
          <w:sz w:val="20"/>
          <w:szCs w:val="20"/>
        </w:rPr>
        <w:t>(</w:t>
      </w:r>
      <w:proofErr w:type="spellStart"/>
      <w:r w:rsidRPr="00BB045E">
        <w:rPr>
          <w:rFonts w:ascii="Consolas" w:eastAsia="Times New Roman" w:hAnsi="Consolas" w:cs="Consolas"/>
          <w:color w:val="313131"/>
          <w:sz w:val="20"/>
          <w:szCs w:val="20"/>
        </w:rPr>
        <w:t>num</w:t>
      </w:r>
      <w:proofErr w:type="spell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spellStart"/>
      <w:r w:rsidRPr="00BB045E">
        <w:rPr>
          <w:rFonts w:ascii="Consolas" w:eastAsia="Times New Roman" w:hAnsi="Consolas" w:cs="Consolas"/>
          <w:color w:val="313131"/>
          <w:sz w:val="20"/>
          <w:szCs w:val="20"/>
        </w:rPr>
        <w:t>dbms_output</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put_</w:t>
      </w:r>
      <w:proofErr w:type="gramStart"/>
      <w:r w:rsidRPr="00BB045E">
        <w:rPr>
          <w:rFonts w:ascii="Consolas" w:eastAsia="Times New Roman" w:hAnsi="Consolas" w:cs="Consolas"/>
          <w:color w:val="313131"/>
          <w:sz w:val="20"/>
          <w:szCs w:val="20"/>
        </w:rPr>
        <w:t>line</w:t>
      </w:r>
      <w:proofErr w:type="spellEnd"/>
      <w:r w:rsidRPr="00BB045E">
        <w:rPr>
          <w:rFonts w:ascii="Consolas" w:eastAsia="Times New Roman" w:hAnsi="Consolas" w:cs="Consolas"/>
          <w:color w:val="666600"/>
          <w:sz w:val="20"/>
          <w:szCs w:val="20"/>
        </w:rPr>
        <w:t>(</w:t>
      </w:r>
      <w:proofErr w:type="gramEnd"/>
      <w:r w:rsidRPr="00BB045E">
        <w:rPr>
          <w:rFonts w:ascii="Consolas" w:eastAsia="Times New Roman" w:hAnsi="Consolas" w:cs="Consolas"/>
          <w:color w:val="008800"/>
          <w:sz w:val="20"/>
          <w:szCs w:val="20"/>
        </w:rPr>
        <w:t>' Factorial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roofErr w:type="spellStart"/>
      <w:r w:rsidRPr="00BB045E">
        <w:rPr>
          <w:rFonts w:ascii="Consolas" w:eastAsia="Times New Roman" w:hAnsi="Consolas" w:cs="Consolas"/>
          <w:color w:val="313131"/>
          <w:sz w:val="20"/>
          <w:szCs w:val="20"/>
        </w:rPr>
        <w:t>num</w:t>
      </w:r>
      <w:proofErr w:type="spellEnd"/>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008800"/>
          <w:sz w:val="20"/>
          <w:szCs w:val="20"/>
        </w:rPr>
        <w:t>' is '</w:t>
      </w: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factorial</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000088"/>
          <w:sz w:val="20"/>
          <w:szCs w:val="20"/>
        </w:rPr>
        <w:t>END</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666600"/>
          <w:sz w:val="20"/>
          <w:szCs w:val="20"/>
        </w:rPr>
        <w:t>/</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When the above code is executed at the SQL prompt, it produces the following result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Factorial 6 is 720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PL/SQL procedure successfully completed.</w:t>
      </w:r>
    </w:p>
    <w:p w:rsidR="007809C6" w:rsidRDefault="007809C6"/>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 xml:space="preserve">In this chapter, we will discuss the cursors in PL/SQL. Oracle creates a memory area, known as the context area, for processing an SQL statement, </w:t>
      </w:r>
      <w:r w:rsidRPr="00BB045E">
        <w:rPr>
          <w:rFonts w:ascii="Verdana" w:eastAsia="Times New Roman" w:hAnsi="Verdana" w:cs="Times New Roman"/>
          <w:color w:val="000000"/>
          <w:sz w:val="24"/>
          <w:szCs w:val="24"/>
        </w:rPr>
        <w:lastRenderedPageBreak/>
        <w:t>which contains all the information needed for processing the statement; for example, the number of rows processed, etc.</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A </w:t>
      </w:r>
      <w:r w:rsidRPr="00BB045E">
        <w:rPr>
          <w:rFonts w:ascii="Verdana" w:eastAsia="Times New Roman" w:hAnsi="Verdana" w:cs="Times New Roman"/>
          <w:b/>
          <w:bCs/>
          <w:color w:val="000000"/>
          <w:sz w:val="24"/>
          <w:szCs w:val="24"/>
        </w:rPr>
        <w:t>cursor</w:t>
      </w:r>
      <w:r w:rsidRPr="00BB045E">
        <w:rPr>
          <w:rFonts w:ascii="Verdana" w:eastAsia="Times New Roman" w:hAnsi="Verdana" w:cs="Times New Roman"/>
          <w:color w:val="000000"/>
          <w:sz w:val="24"/>
          <w:szCs w:val="24"/>
        </w:rPr>
        <w:t> is a pointer to this context area. PL/SQL controls the context area through a cursor. A cursor holds the rows (one or more) returned by a SQL statement. The set of rows the cursor holds is referred to as the </w:t>
      </w:r>
      <w:r w:rsidRPr="00BB045E">
        <w:rPr>
          <w:rFonts w:ascii="Verdana" w:eastAsia="Times New Roman" w:hAnsi="Verdana" w:cs="Times New Roman"/>
          <w:b/>
          <w:bCs/>
          <w:color w:val="000000"/>
          <w:sz w:val="24"/>
          <w:szCs w:val="24"/>
        </w:rPr>
        <w:t>active set</w:t>
      </w:r>
      <w:r w:rsidRPr="00BB045E">
        <w:rPr>
          <w:rFonts w:ascii="Verdana" w:eastAsia="Times New Roman" w:hAnsi="Verdana" w:cs="Times New Roman"/>
          <w:color w:val="000000"/>
          <w:sz w:val="24"/>
          <w:szCs w:val="24"/>
        </w:rPr>
        <w:t>.</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You can name a cursor so that it could be referred to in a program to fetch and process the rows returned by the SQL statement, one at a time. There are two types of cursors −</w:t>
      </w:r>
    </w:p>
    <w:p w:rsidR="00BB045E" w:rsidRPr="00BB045E" w:rsidRDefault="00BB045E" w:rsidP="00BB045E">
      <w:pPr>
        <w:numPr>
          <w:ilvl w:val="0"/>
          <w:numId w:val="7"/>
        </w:numPr>
        <w:spacing w:before="100" w:beforeAutospacing="1" w:after="75" w:line="360" w:lineRule="atLeast"/>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Implicit cursors</w:t>
      </w:r>
    </w:p>
    <w:p w:rsidR="00BB045E" w:rsidRPr="00BB045E" w:rsidRDefault="00BB045E" w:rsidP="00BB045E">
      <w:pPr>
        <w:numPr>
          <w:ilvl w:val="0"/>
          <w:numId w:val="7"/>
        </w:numPr>
        <w:spacing w:before="100" w:beforeAutospacing="1" w:after="75" w:line="360" w:lineRule="atLeast"/>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Explicit cursors</w:t>
      </w:r>
    </w:p>
    <w:p w:rsidR="00BB045E" w:rsidRPr="00BB045E" w:rsidRDefault="00BB045E" w:rsidP="00BB045E">
      <w:pPr>
        <w:spacing w:before="48" w:after="48" w:line="360" w:lineRule="atLeast"/>
        <w:ind w:right="48"/>
        <w:outlineLvl w:val="1"/>
        <w:rPr>
          <w:rFonts w:ascii="Verdana" w:eastAsia="Times New Roman" w:hAnsi="Verdana" w:cs="Times New Roman"/>
          <w:color w:val="121214"/>
          <w:spacing w:val="-15"/>
          <w:sz w:val="41"/>
          <w:szCs w:val="41"/>
        </w:rPr>
      </w:pPr>
      <w:r w:rsidRPr="00BB045E">
        <w:rPr>
          <w:rFonts w:ascii="Verdana" w:eastAsia="Times New Roman" w:hAnsi="Verdana" w:cs="Times New Roman"/>
          <w:color w:val="121214"/>
          <w:spacing w:val="-15"/>
          <w:sz w:val="41"/>
          <w:szCs w:val="41"/>
        </w:rPr>
        <w:t>Implicit Cursors</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Implicit cursors are automatically created by Oracle whenever an SQL statement is executed, when there is no explicit cursor for the statement. Programmers cannot control the implicit cursors and the information in it.</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Whenever a DML statement (INSERT, UPDATE and DELETE) is issued, an implicit cursor is associated with this statement. For INSERT operations, the cursor holds the data that needs to be inserted. For UPDATE and DELETE operations, the cursor identifies the rows that would be affected.</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In PL/SQL, you can refer to the most recent implicit cursor as the </w:t>
      </w:r>
      <w:r w:rsidRPr="00BB045E">
        <w:rPr>
          <w:rFonts w:ascii="Verdana" w:eastAsia="Times New Roman" w:hAnsi="Verdana" w:cs="Times New Roman"/>
          <w:b/>
          <w:bCs/>
          <w:color w:val="000000"/>
          <w:sz w:val="24"/>
          <w:szCs w:val="24"/>
        </w:rPr>
        <w:t>SQL cursor</w:t>
      </w:r>
      <w:r w:rsidRPr="00BB045E">
        <w:rPr>
          <w:rFonts w:ascii="Verdana" w:eastAsia="Times New Roman" w:hAnsi="Verdana" w:cs="Times New Roman"/>
          <w:color w:val="000000"/>
          <w:sz w:val="24"/>
          <w:szCs w:val="24"/>
        </w:rPr>
        <w:t>, which always has attributes such as </w:t>
      </w:r>
      <w:r w:rsidRPr="00BB045E">
        <w:rPr>
          <w:rFonts w:ascii="Verdana" w:eastAsia="Times New Roman" w:hAnsi="Verdana" w:cs="Times New Roman"/>
          <w:b/>
          <w:bCs/>
          <w:color w:val="000000"/>
          <w:sz w:val="24"/>
          <w:szCs w:val="24"/>
        </w:rPr>
        <w:t>%FOUND, %ISOPEN, %NOTFOUND</w:t>
      </w:r>
      <w:r w:rsidRPr="00BB045E">
        <w:rPr>
          <w:rFonts w:ascii="Verdana" w:eastAsia="Times New Roman" w:hAnsi="Verdana" w:cs="Times New Roman"/>
          <w:color w:val="000000"/>
          <w:sz w:val="24"/>
          <w:szCs w:val="24"/>
        </w:rPr>
        <w:t>, and </w:t>
      </w:r>
      <w:r w:rsidRPr="00BB045E">
        <w:rPr>
          <w:rFonts w:ascii="Verdana" w:eastAsia="Times New Roman" w:hAnsi="Verdana" w:cs="Times New Roman"/>
          <w:b/>
          <w:bCs/>
          <w:color w:val="000000"/>
          <w:sz w:val="24"/>
          <w:szCs w:val="24"/>
        </w:rPr>
        <w:t>%ROWCOUNT</w:t>
      </w:r>
      <w:r w:rsidRPr="00BB045E">
        <w:rPr>
          <w:rFonts w:ascii="Verdana" w:eastAsia="Times New Roman" w:hAnsi="Verdana" w:cs="Times New Roman"/>
          <w:color w:val="000000"/>
          <w:sz w:val="24"/>
          <w:szCs w:val="24"/>
        </w:rPr>
        <w:t>. The SQL cursor has additional attributes, </w:t>
      </w:r>
      <w:r w:rsidRPr="00BB045E">
        <w:rPr>
          <w:rFonts w:ascii="Verdana" w:eastAsia="Times New Roman" w:hAnsi="Verdana" w:cs="Times New Roman"/>
          <w:b/>
          <w:bCs/>
          <w:color w:val="000000"/>
          <w:sz w:val="24"/>
          <w:szCs w:val="24"/>
        </w:rPr>
        <w:t>%BULK_ROWCOUNT</w:t>
      </w:r>
      <w:r w:rsidRPr="00BB045E">
        <w:rPr>
          <w:rFonts w:ascii="Verdana" w:eastAsia="Times New Roman" w:hAnsi="Verdana" w:cs="Times New Roman"/>
          <w:color w:val="000000"/>
          <w:sz w:val="24"/>
          <w:szCs w:val="24"/>
        </w:rPr>
        <w:t> and </w:t>
      </w:r>
      <w:r w:rsidRPr="00BB045E">
        <w:rPr>
          <w:rFonts w:ascii="Verdana" w:eastAsia="Times New Roman" w:hAnsi="Verdana" w:cs="Times New Roman"/>
          <w:b/>
          <w:bCs/>
          <w:color w:val="000000"/>
          <w:sz w:val="24"/>
          <w:szCs w:val="24"/>
        </w:rPr>
        <w:t>%BULK_EXCEPTIONS</w:t>
      </w:r>
      <w:r w:rsidRPr="00BB045E">
        <w:rPr>
          <w:rFonts w:ascii="Verdana" w:eastAsia="Times New Roman" w:hAnsi="Verdana" w:cs="Times New Roman"/>
          <w:color w:val="000000"/>
          <w:sz w:val="24"/>
          <w:szCs w:val="24"/>
        </w:rPr>
        <w:t>, designed for use with the </w:t>
      </w:r>
      <w:r w:rsidRPr="00BB045E">
        <w:rPr>
          <w:rFonts w:ascii="Verdana" w:eastAsia="Times New Roman" w:hAnsi="Verdana" w:cs="Times New Roman"/>
          <w:b/>
          <w:bCs/>
          <w:color w:val="000000"/>
          <w:sz w:val="24"/>
          <w:szCs w:val="24"/>
        </w:rPr>
        <w:t>FORALL</w:t>
      </w:r>
      <w:r w:rsidRPr="00BB045E">
        <w:rPr>
          <w:rFonts w:ascii="Verdana" w:eastAsia="Times New Roman" w:hAnsi="Verdana" w:cs="Times New Roman"/>
          <w:color w:val="000000"/>
          <w:sz w:val="24"/>
          <w:szCs w:val="24"/>
        </w:rPr>
        <w:t> statement. The following table provides the description of the most used attributes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88"/>
        <w:gridCol w:w="8272"/>
      </w:tblGrid>
      <w:tr w:rsidR="00BB045E" w:rsidRPr="00BB045E" w:rsidTr="00BB045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B045E" w:rsidRPr="00BB045E" w:rsidRDefault="00BB045E" w:rsidP="00BB045E">
            <w:pPr>
              <w:spacing w:after="300" w:line="240" w:lineRule="auto"/>
              <w:jc w:val="center"/>
              <w:rPr>
                <w:rFonts w:ascii="Verdana" w:eastAsia="Times New Roman" w:hAnsi="Verdana" w:cs="Times New Roman"/>
                <w:b/>
                <w:bCs/>
                <w:color w:val="313131"/>
                <w:sz w:val="21"/>
                <w:szCs w:val="21"/>
              </w:rPr>
            </w:pPr>
            <w:proofErr w:type="spellStart"/>
            <w:r w:rsidRPr="00BB045E">
              <w:rPr>
                <w:rFonts w:ascii="Verdana" w:eastAsia="Times New Roman" w:hAnsi="Verdana" w:cs="Times New Roman"/>
                <w:b/>
                <w:bCs/>
                <w:color w:val="313131"/>
                <w:sz w:val="21"/>
                <w:szCs w:val="21"/>
              </w:rPr>
              <w:t>S.No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B045E" w:rsidRPr="00BB045E" w:rsidRDefault="00BB045E" w:rsidP="00BB045E">
            <w:pPr>
              <w:spacing w:after="300" w:line="240" w:lineRule="auto"/>
              <w:jc w:val="center"/>
              <w:rPr>
                <w:rFonts w:ascii="Verdana" w:eastAsia="Times New Roman" w:hAnsi="Verdana" w:cs="Times New Roman"/>
                <w:b/>
                <w:bCs/>
                <w:color w:val="313131"/>
                <w:sz w:val="21"/>
                <w:szCs w:val="21"/>
              </w:rPr>
            </w:pPr>
            <w:r w:rsidRPr="00BB045E">
              <w:rPr>
                <w:rFonts w:ascii="Verdana" w:eastAsia="Times New Roman" w:hAnsi="Verdana" w:cs="Times New Roman"/>
                <w:b/>
                <w:bCs/>
                <w:color w:val="313131"/>
                <w:sz w:val="21"/>
                <w:szCs w:val="21"/>
              </w:rPr>
              <w:t>Attribute &amp; Description</w:t>
            </w:r>
          </w:p>
        </w:tc>
      </w:tr>
      <w:tr w:rsidR="00BB045E" w:rsidRPr="00BB045E" w:rsidTr="00BB045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B045E" w:rsidRPr="00BB045E" w:rsidRDefault="00BB045E" w:rsidP="00BB045E">
            <w:pPr>
              <w:spacing w:after="300" w:line="240" w:lineRule="auto"/>
              <w:jc w:val="center"/>
              <w:rPr>
                <w:rFonts w:ascii="Verdana" w:eastAsia="Times New Roman" w:hAnsi="Verdana" w:cs="Times New Roman"/>
                <w:color w:val="313131"/>
                <w:sz w:val="21"/>
                <w:szCs w:val="21"/>
              </w:rPr>
            </w:pPr>
            <w:r w:rsidRPr="00BB045E">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045E" w:rsidRPr="00BB045E" w:rsidRDefault="00BB045E" w:rsidP="00BB045E">
            <w:pPr>
              <w:spacing w:after="144" w:line="360" w:lineRule="atLeast"/>
              <w:ind w:left="48" w:right="48"/>
              <w:jc w:val="both"/>
              <w:rPr>
                <w:rFonts w:ascii="Verdana" w:eastAsia="Times New Roman" w:hAnsi="Verdana" w:cs="Times New Roman"/>
                <w:color w:val="000000"/>
                <w:sz w:val="21"/>
                <w:szCs w:val="21"/>
              </w:rPr>
            </w:pPr>
            <w:r w:rsidRPr="00BB045E">
              <w:rPr>
                <w:rFonts w:ascii="Verdana" w:eastAsia="Times New Roman" w:hAnsi="Verdana" w:cs="Times New Roman"/>
                <w:b/>
                <w:bCs/>
                <w:color w:val="000000"/>
                <w:sz w:val="21"/>
                <w:szCs w:val="21"/>
              </w:rPr>
              <w:t>%FOUND</w:t>
            </w:r>
          </w:p>
          <w:p w:rsidR="00BB045E" w:rsidRPr="00BB045E" w:rsidRDefault="00BB045E" w:rsidP="00BB045E">
            <w:pPr>
              <w:spacing w:after="144" w:line="360" w:lineRule="atLeast"/>
              <w:ind w:left="48" w:right="48"/>
              <w:jc w:val="both"/>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Returns TRUE if an INSERT, UPDATE, or DELETE statement affected one or more rows or a SELECT INTO statement returned one or more rows. Otherwise, it returns FALSE.</w:t>
            </w:r>
          </w:p>
        </w:tc>
      </w:tr>
      <w:tr w:rsidR="00BB045E" w:rsidRPr="00BB045E" w:rsidTr="00BB045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B045E" w:rsidRPr="00BB045E" w:rsidRDefault="00BB045E" w:rsidP="00BB045E">
            <w:pPr>
              <w:spacing w:after="0" w:line="240" w:lineRule="auto"/>
              <w:jc w:val="center"/>
              <w:rPr>
                <w:rFonts w:ascii="Verdana" w:eastAsia="Times New Roman" w:hAnsi="Verdana" w:cs="Times New Roman"/>
                <w:color w:val="313131"/>
                <w:sz w:val="21"/>
                <w:szCs w:val="21"/>
              </w:rPr>
            </w:pPr>
            <w:r w:rsidRPr="00BB045E">
              <w:rPr>
                <w:rFonts w:ascii="Verdana" w:eastAsia="Times New Roman" w:hAnsi="Verdana" w:cs="Times New Roman"/>
                <w:color w:val="313131"/>
                <w:sz w:val="21"/>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045E" w:rsidRPr="00BB045E" w:rsidRDefault="00BB045E" w:rsidP="00BB045E">
            <w:pPr>
              <w:spacing w:after="144" w:line="360" w:lineRule="atLeast"/>
              <w:ind w:left="48" w:right="48"/>
              <w:jc w:val="both"/>
              <w:rPr>
                <w:rFonts w:ascii="Verdana" w:eastAsia="Times New Roman" w:hAnsi="Verdana" w:cs="Times New Roman"/>
                <w:color w:val="000000"/>
                <w:sz w:val="21"/>
                <w:szCs w:val="21"/>
              </w:rPr>
            </w:pPr>
            <w:r w:rsidRPr="00BB045E">
              <w:rPr>
                <w:rFonts w:ascii="Verdana" w:eastAsia="Times New Roman" w:hAnsi="Verdana" w:cs="Times New Roman"/>
                <w:b/>
                <w:bCs/>
                <w:color w:val="000000"/>
                <w:sz w:val="21"/>
                <w:szCs w:val="21"/>
              </w:rPr>
              <w:t>%NOTFOUND</w:t>
            </w:r>
          </w:p>
          <w:p w:rsidR="00BB045E" w:rsidRPr="00BB045E" w:rsidRDefault="00BB045E" w:rsidP="00BB045E">
            <w:pPr>
              <w:spacing w:after="144" w:line="360" w:lineRule="atLeast"/>
              <w:ind w:left="48" w:right="48"/>
              <w:jc w:val="both"/>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The logical opposite of %FOUND. It returns TRUE if an INSERT, UPDATE, or DELETE statement affected no rows, or a SELECT INTO statement returned no rows. Otherwise, it returns FALSE.</w:t>
            </w:r>
          </w:p>
        </w:tc>
      </w:tr>
      <w:tr w:rsidR="00BB045E" w:rsidRPr="00BB045E" w:rsidTr="00BB045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B045E" w:rsidRPr="00BB045E" w:rsidRDefault="00BB045E" w:rsidP="00BB045E">
            <w:pPr>
              <w:spacing w:after="0" w:line="240" w:lineRule="auto"/>
              <w:jc w:val="center"/>
              <w:rPr>
                <w:rFonts w:ascii="Verdana" w:eastAsia="Times New Roman" w:hAnsi="Verdana" w:cs="Times New Roman"/>
                <w:color w:val="313131"/>
                <w:sz w:val="21"/>
                <w:szCs w:val="21"/>
              </w:rPr>
            </w:pPr>
            <w:r w:rsidRPr="00BB045E">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045E" w:rsidRPr="00BB045E" w:rsidRDefault="00BB045E" w:rsidP="00BB045E">
            <w:pPr>
              <w:spacing w:after="144" w:line="360" w:lineRule="atLeast"/>
              <w:ind w:left="48" w:right="48"/>
              <w:jc w:val="both"/>
              <w:rPr>
                <w:rFonts w:ascii="Verdana" w:eastAsia="Times New Roman" w:hAnsi="Verdana" w:cs="Times New Roman"/>
                <w:color w:val="000000"/>
                <w:sz w:val="21"/>
                <w:szCs w:val="21"/>
              </w:rPr>
            </w:pPr>
            <w:r w:rsidRPr="00BB045E">
              <w:rPr>
                <w:rFonts w:ascii="Verdana" w:eastAsia="Times New Roman" w:hAnsi="Verdana" w:cs="Times New Roman"/>
                <w:b/>
                <w:bCs/>
                <w:color w:val="000000"/>
                <w:sz w:val="21"/>
                <w:szCs w:val="21"/>
              </w:rPr>
              <w:t>%ISOPEN</w:t>
            </w:r>
          </w:p>
          <w:p w:rsidR="00BB045E" w:rsidRPr="00BB045E" w:rsidRDefault="00BB045E" w:rsidP="00BB045E">
            <w:pPr>
              <w:spacing w:after="144" w:line="360" w:lineRule="atLeast"/>
              <w:ind w:left="48" w:right="48"/>
              <w:jc w:val="both"/>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Always returns FALSE for implicit cursors, because Oracle closes the SQL cursor automatically after executing its associated SQL statement.</w:t>
            </w:r>
          </w:p>
        </w:tc>
      </w:tr>
      <w:tr w:rsidR="00BB045E" w:rsidRPr="00BB045E" w:rsidTr="00BB045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B045E" w:rsidRPr="00BB045E" w:rsidRDefault="00BB045E" w:rsidP="00BB045E">
            <w:pPr>
              <w:spacing w:after="0" w:line="240" w:lineRule="auto"/>
              <w:jc w:val="center"/>
              <w:rPr>
                <w:rFonts w:ascii="Verdana" w:eastAsia="Times New Roman" w:hAnsi="Verdana" w:cs="Times New Roman"/>
                <w:color w:val="313131"/>
                <w:sz w:val="21"/>
                <w:szCs w:val="21"/>
              </w:rPr>
            </w:pPr>
            <w:r w:rsidRPr="00BB045E">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045E" w:rsidRPr="00BB045E" w:rsidRDefault="00BB045E" w:rsidP="00BB045E">
            <w:pPr>
              <w:spacing w:after="144" w:line="360" w:lineRule="atLeast"/>
              <w:ind w:left="48" w:right="48"/>
              <w:jc w:val="both"/>
              <w:rPr>
                <w:rFonts w:ascii="Verdana" w:eastAsia="Times New Roman" w:hAnsi="Verdana" w:cs="Times New Roman"/>
                <w:color w:val="000000"/>
                <w:sz w:val="21"/>
                <w:szCs w:val="21"/>
              </w:rPr>
            </w:pPr>
            <w:r w:rsidRPr="00BB045E">
              <w:rPr>
                <w:rFonts w:ascii="Verdana" w:eastAsia="Times New Roman" w:hAnsi="Verdana" w:cs="Times New Roman"/>
                <w:b/>
                <w:bCs/>
                <w:color w:val="000000"/>
                <w:sz w:val="21"/>
                <w:szCs w:val="21"/>
              </w:rPr>
              <w:t>%ROWCOUNT</w:t>
            </w:r>
          </w:p>
          <w:p w:rsidR="00BB045E" w:rsidRPr="00BB045E" w:rsidRDefault="00BB045E" w:rsidP="00BB045E">
            <w:pPr>
              <w:spacing w:after="144" w:line="360" w:lineRule="atLeast"/>
              <w:ind w:left="48" w:right="48"/>
              <w:jc w:val="both"/>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Returns the number of rows affected by an INSERT, UPDATE, or DELETE statement, or returned by a SELECT INTO statement.</w:t>
            </w:r>
          </w:p>
        </w:tc>
      </w:tr>
    </w:tbl>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Any SQL cursor attribute will be accessed as </w:t>
      </w:r>
      <w:proofErr w:type="spellStart"/>
      <w:r w:rsidRPr="00BB045E">
        <w:rPr>
          <w:rFonts w:ascii="Verdana" w:eastAsia="Times New Roman" w:hAnsi="Verdana" w:cs="Times New Roman"/>
          <w:b/>
          <w:bCs/>
          <w:color w:val="000000"/>
          <w:sz w:val="24"/>
          <w:szCs w:val="24"/>
        </w:rPr>
        <w:t>sql%attribute_name</w:t>
      </w:r>
      <w:proofErr w:type="spellEnd"/>
      <w:r w:rsidRPr="00BB045E">
        <w:rPr>
          <w:rFonts w:ascii="Verdana" w:eastAsia="Times New Roman" w:hAnsi="Verdana" w:cs="Times New Roman"/>
          <w:color w:val="000000"/>
          <w:sz w:val="24"/>
          <w:szCs w:val="24"/>
        </w:rPr>
        <w:t> as shown below in the example.</w:t>
      </w:r>
    </w:p>
    <w:p w:rsidR="00BB045E" w:rsidRPr="00BB045E" w:rsidRDefault="00BB045E" w:rsidP="00BB045E">
      <w:pPr>
        <w:spacing w:before="48" w:after="48" w:line="360" w:lineRule="atLeast"/>
        <w:ind w:right="48"/>
        <w:outlineLvl w:val="2"/>
        <w:rPr>
          <w:rFonts w:ascii="Verdana" w:eastAsia="Times New Roman" w:hAnsi="Verdana" w:cs="Times New Roman"/>
          <w:color w:val="000000"/>
          <w:sz w:val="31"/>
          <w:szCs w:val="31"/>
        </w:rPr>
      </w:pPr>
      <w:r w:rsidRPr="00BB045E">
        <w:rPr>
          <w:rFonts w:ascii="Verdana" w:eastAsia="Times New Roman" w:hAnsi="Verdana" w:cs="Times New Roman"/>
          <w:color w:val="000000"/>
          <w:sz w:val="31"/>
          <w:szCs w:val="31"/>
        </w:rPr>
        <w:t>Example</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We will be using the CUSTOMERS table we had created and used in the previous chapters.</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Select * from customers;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 ID | NAME     | AGE | ADDRESS   | SALARY   |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BB045E">
        <w:rPr>
          <w:rFonts w:ascii="Consolas" w:eastAsia="Times New Roman" w:hAnsi="Consolas" w:cs="Consolas"/>
          <w:color w:val="313131"/>
          <w:sz w:val="18"/>
          <w:szCs w:val="18"/>
        </w:rPr>
        <w:t>|  1</w:t>
      </w:r>
      <w:proofErr w:type="gramEnd"/>
      <w:r w:rsidRPr="00BB045E">
        <w:rPr>
          <w:rFonts w:ascii="Consolas" w:eastAsia="Times New Roman" w:hAnsi="Consolas" w:cs="Consolas"/>
          <w:color w:val="313131"/>
          <w:sz w:val="18"/>
          <w:szCs w:val="18"/>
        </w:rPr>
        <w:t xml:space="preserve"> | Ramesh   |  32 | Ahmedabad |  2000.00 |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BB045E">
        <w:rPr>
          <w:rFonts w:ascii="Consolas" w:eastAsia="Times New Roman" w:hAnsi="Consolas" w:cs="Consolas"/>
          <w:color w:val="313131"/>
          <w:sz w:val="18"/>
          <w:szCs w:val="18"/>
        </w:rPr>
        <w:t>|  2</w:t>
      </w:r>
      <w:proofErr w:type="gramEnd"/>
      <w:r w:rsidRPr="00BB045E">
        <w:rPr>
          <w:rFonts w:ascii="Consolas" w:eastAsia="Times New Roman" w:hAnsi="Consolas" w:cs="Consolas"/>
          <w:color w:val="313131"/>
          <w:sz w:val="18"/>
          <w:szCs w:val="18"/>
        </w:rPr>
        <w:t xml:space="preserve"> | </w:t>
      </w:r>
      <w:proofErr w:type="spellStart"/>
      <w:r w:rsidRPr="00BB045E">
        <w:rPr>
          <w:rFonts w:ascii="Consolas" w:eastAsia="Times New Roman" w:hAnsi="Consolas" w:cs="Consolas"/>
          <w:color w:val="313131"/>
          <w:sz w:val="18"/>
          <w:szCs w:val="18"/>
        </w:rPr>
        <w:t>Khilan</w:t>
      </w:r>
      <w:proofErr w:type="spellEnd"/>
      <w:r w:rsidRPr="00BB045E">
        <w:rPr>
          <w:rFonts w:ascii="Consolas" w:eastAsia="Times New Roman" w:hAnsi="Consolas" w:cs="Consolas"/>
          <w:color w:val="313131"/>
          <w:sz w:val="18"/>
          <w:szCs w:val="18"/>
        </w:rPr>
        <w:t xml:space="preserve">   |  25 | Delhi     |  1500.00 |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BB045E">
        <w:rPr>
          <w:rFonts w:ascii="Consolas" w:eastAsia="Times New Roman" w:hAnsi="Consolas" w:cs="Consolas"/>
          <w:color w:val="313131"/>
          <w:sz w:val="18"/>
          <w:szCs w:val="18"/>
        </w:rPr>
        <w:t>|  3</w:t>
      </w:r>
      <w:proofErr w:type="gramEnd"/>
      <w:r w:rsidRPr="00BB045E">
        <w:rPr>
          <w:rFonts w:ascii="Consolas" w:eastAsia="Times New Roman" w:hAnsi="Consolas" w:cs="Consolas"/>
          <w:color w:val="313131"/>
          <w:sz w:val="18"/>
          <w:szCs w:val="18"/>
        </w:rPr>
        <w:t xml:space="preserve"> | </w:t>
      </w:r>
      <w:proofErr w:type="spellStart"/>
      <w:r w:rsidRPr="00BB045E">
        <w:rPr>
          <w:rFonts w:ascii="Consolas" w:eastAsia="Times New Roman" w:hAnsi="Consolas" w:cs="Consolas"/>
          <w:color w:val="313131"/>
          <w:sz w:val="18"/>
          <w:szCs w:val="18"/>
        </w:rPr>
        <w:t>kaushik</w:t>
      </w:r>
      <w:proofErr w:type="spellEnd"/>
      <w:r w:rsidRPr="00BB045E">
        <w:rPr>
          <w:rFonts w:ascii="Consolas" w:eastAsia="Times New Roman" w:hAnsi="Consolas" w:cs="Consolas"/>
          <w:color w:val="313131"/>
          <w:sz w:val="18"/>
          <w:szCs w:val="18"/>
        </w:rPr>
        <w:t xml:space="preserve">  |  23 | Kota      |  2000.00 |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BB045E">
        <w:rPr>
          <w:rFonts w:ascii="Consolas" w:eastAsia="Times New Roman" w:hAnsi="Consolas" w:cs="Consolas"/>
          <w:color w:val="313131"/>
          <w:sz w:val="18"/>
          <w:szCs w:val="18"/>
        </w:rPr>
        <w:t>|  4</w:t>
      </w:r>
      <w:proofErr w:type="gramEnd"/>
      <w:r w:rsidRPr="00BB045E">
        <w:rPr>
          <w:rFonts w:ascii="Consolas" w:eastAsia="Times New Roman" w:hAnsi="Consolas" w:cs="Consolas"/>
          <w:color w:val="313131"/>
          <w:sz w:val="18"/>
          <w:szCs w:val="18"/>
        </w:rPr>
        <w:t xml:space="preserve"> | </w:t>
      </w:r>
      <w:proofErr w:type="spellStart"/>
      <w:r w:rsidRPr="00BB045E">
        <w:rPr>
          <w:rFonts w:ascii="Consolas" w:eastAsia="Times New Roman" w:hAnsi="Consolas" w:cs="Consolas"/>
          <w:color w:val="313131"/>
          <w:sz w:val="18"/>
          <w:szCs w:val="18"/>
        </w:rPr>
        <w:t>Chaitali</w:t>
      </w:r>
      <w:proofErr w:type="spellEnd"/>
      <w:r w:rsidRPr="00BB045E">
        <w:rPr>
          <w:rFonts w:ascii="Consolas" w:eastAsia="Times New Roman" w:hAnsi="Consolas" w:cs="Consolas"/>
          <w:color w:val="313131"/>
          <w:sz w:val="18"/>
          <w:szCs w:val="18"/>
        </w:rPr>
        <w:t xml:space="preserve"> |  25 | Mumbai    |  6500.00 |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BB045E">
        <w:rPr>
          <w:rFonts w:ascii="Consolas" w:eastAsia="Times New Roman" w:hAnsi="Consolas" w:cs="Consolas"/>
          <w:color w:val="313131"/>
          <w:sz w:val="18"/>
          <w:szCs w:val="18"/>
        </w:rPr>
        <w:t>|  5</w:t>
      </w:r>
      <w:proofErr w:type="gramEnd"/>
      <w:r w:rsidRPr="00BB045E">
        <w:rPr>
          <w:rFonts w:ascii="Consolas" w:eastAsia="Times New Roman" w:hAnsi="Consolas" w:cs="Consolas"/>
          <w:color w:val="313131"/>
          <w:sz w:val="18"/>
          <w:szCs w:val="18"/>
        </w:rPr>
        <w:t xml:space="preserve"> | </w:t>
      </w:r>
      <w:proofErr w:type="spellStart"/>
      <w:r w:rsidRPr="00BB045E">
        <w:rPr>
          <w:rFonts w:ascii="Consolas" w:eastAsia="Times New Roman" w:hAnsi="Consolas" w:cs="Consolas"/>
          <w:color w:val="313131"/>
          <w:sz w:val="18"/>
          <w:szCs w:val="18"/>
        </w:rPr>
        <w:t>Hardik</w:t>
      </w:r>
      <w:proofErr w:type="spellEnd"/>
      <w:r w:rsidRPr="00BB045E">
        <w:rPr>
          <w:rFonts w:ascii="Consolas" w:eastAsia="Times New Roman" w:hAnsi="Consolas" w:cs="Consolas"/>
          <w:color w:val="313131"/>
          <w:sz w:val="18"/>
          <w:szCs w:val="18"/>
        </w:rPr>
        <w:t xml:space="preserve">   |  27 | Bhopal    |  8500.00 |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BB045E">
        <w:rPr>
          <w:rFonts w:ascii="Consolas" w:eastAsia="Times New Roman" w:hAnsi="Consolas" w:cs="Consolas"/>
          <w:color w:val="313131"/>
          <w:sz w:val="18"/>
          <w:szCs w:val="18"/>
        </w:rPr>
        <w:t>|  6</w:t>
      </w:r>
      <w:proofErr w:type="gramEnd"/>
      <w:r w:rsidRPr="00BB045E">
        <w:rPr>
          <w:rFonts w:ascii="Consolas" w:eastAsia="Times New Roman" w:hAnsi="Consolas" w:cs="Consolas"/>
          <w:color w:val="313131"/>
          <w:sz w:val="18"/>
          <w:szCs w:val="18"/>
        </w:rPr>
        <w:t xml:space="preserve"> | </w:t>
      </w:r>
      <w:proofErr w:type="spellStart"/>
      <w:r w:rsidRPr="00BB045E">
        <w:rPr>
          <w:rFonts w:ascii="Consolas" w:eastAsia="Times New Roman" w:hAnsi="Consolas" w:cs="Consolas"/>
          <w:color w:val="313131"/>
          <w:sz w:val="18"/>
          <w:szCs w:val="18"/>
        </w:rPr>
        <w:t>Komal</w:t>
      </w:r>
      <w:proofErr w:type="spellEnd"/>
      <w:r w:rsidRPr="00BB045E">
        <w:rPr>
          <w:rFonts w:ascii="Consolas" w:eastAsia="Times New Roman" w:hAnsi="Consolas" w:cs="Consolas"/>
          <w:color w:val="313131"/>
          <w:sz w:val="18"/>
          <w:szCs w:val="18"/>
        </w:rPr>
        <w:t xml:space="preserve">    |  22 | MP        |  4500.00 |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The following program will update the table and increase the salary of each customer by 500 and use the </w:t>
      </w:r>
      <w:r w:rsidRPr="00BB045E">
        <w:rPr>
          <w:rFonts w:ascii="Verdana" w:eastAsia="Times New Roman" w:hAnsi="Verdana" w:cs="Times New Roman"/>
          <w:b/>
          <w:bCs/>
          <w:color w:val="000000"/>
          <w:sz w:val="24"/>
          <w:szCs w:val="24"/>
        </w:rPr>
        <w:t>SQL%ROWCOUNT</w:t>
      </w:r>
      <w:r w:rsidRPr="00BB045E">
        <w:rPr>
          <w:rFonts w:ascii="Verdana" w:eastAsia="Times New Roman" w:hAnsi="Verdana" w:cs="Times New Roman"/>
          <w:color w:val="000000"/>
          <w:sz w:val="24"/>
          <w:szCs w:val="24"/>
        </w:rPr>
        <w:t> attribute to determine the number of rows affected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DECLARE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spellStart"/>
      <w:proofErr w:type="gramStart"/>
      <w:r w:rsidRPr="00BB045E">
        <w:rPr>
          <w:rFonts w:ascii="Consolas" w:eastAsia="Times New Roman" w:hAnsi="Consolas" w:cs="Consolas"/>
          <w:color w:val="313131"/>
          <w:sz w:val="20"/>
          <w:szCs w:val="20"/>
        </w:rPr>
        <w:t>total_rows</w:t>
      </w:r>
      <w:proofErr w:type="spellEnd"/>
      <w:proofErr w:type="gramEnd"/>
      <w:r w:rsidRPr="00BB045E">
        <w:rPr>
          <w:rFonts w:ascii="Consolas" w:eastAsia="Times New Roman" w:hAnsi="Consolas" w:cs="Consolas"/>
          <w:color w:val="313131"/>
          <w:sz w:val="20"/>
          <w:szCs w:val="20"/>
        </w:rPr>
        <w:t xml:space="preserve"> number</w:t>
      </w:r>
      <w:r w:rsidRPr="00BB045E">
        <w:rPr>
          <w:rFonts w:ascii="Consolas" w:eastAsia="Times New Roman" w:hAnsi="Consolas" w:cs="Consolas"/>
          <w:color w:val="666600"/>
          <w:sz w:val="20"/>
          <w:szCs w:val="20"/>
        </w:rPr>
        <w:t>(</w:t>
      </w:r>
      <w:r w:rsidRPr="00BB045E">
        <w:rPr>
          <w:rFonts w:ascii="Consolas" w:eastAsia="Times New Roman" w:hAnsi="Consolas" w:cs="Consolas"/>
          <w:color w:val="006666"/>
          <w:sz w:val="20"/>
          <w:szCs w:val="20"/>
        </w:rPr>
        <w:t>2</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000088"/>
          <w:sz w:val="20"/>
          <w:szCs w:val="20"/>
        </w:rPr>
        <w:t>BEGIN</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lastRenderedPageBreak/>
        <w:t xml:space="preserve">   UPDATE customers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SET salary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salary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006666"/>
          <w:sz w:val="20"/>
          <w:szCs w:val="20"/>
        </w:rPr>
        <w:t>500</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IF </w:t>
      </w:r>
      <w:proofErr w:type="spellStart"/>
      <w:r w:rsidRPr="00BB045E">
        <w:rPr>
          <w:rFonts w:ascii="Consolas" w:eastAsia="Times New Roman" w:hAnsi="Consolas" w:cs="Consolas"/>
          <w:color w:val="313131"/>
          <w:sz w:val="20"/>
          <w:szCs w:val="20"/>
        </w:rPr>
        <w:t>sql</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notfound</w:t>
      </w:r>
      <w:proofErr w:type="spellEnd"/>
      <w:r w:rsidRPr="00BB045E">
        <w:rPr>
          <w:rFonts w:ascii="Consolas" w:eastAsia="Times New Roman" w:hAnsi="Consolas" w:cs="Consolas"/>
          <w:color w:val="313131"/>
          <w:sz w:val="20"/>
          <w:szCs w:val="20"/>
        </w:rPr>
        <w:t xml:space="preserve"> THEN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spellStart"/>
      <w:r w:rsidRPr="00BB045E">
        <w:rPr>
          <w:rFonts w:ascii="Consolas" w:eastAsia="Times New Roman" w:hAnsi="Consolas" w:cs="Consolas"/>
          <w:color w:val="313131"/>
          <w:sz w:val="20"/>
          <w:szCs w:val="20"/>
        </w:rPr>
        <w:t>dbms_output</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put_</w:t>
      </w:r>
      <w:proofErr w:type="gramStart"/>
      <w:r w:rsidRPr="00BB045E">
        <w:rPr>
          <w:rFonts w:ascii="Consolas" w:eastAsia="Times New Roman" w:hAnsi="Consolas" w:cs="Consolas"/>
          <w:color w:val="313131"/>
          <w:sz w:val="20"/>
          <w:szCs w:val="20"/>
        </w:rPr>
        <w:t>line</w:t>
      </w:r>
      <w:proofErr w:type="spellEnd"/>
      <w:r w:rsidRPr="00BB045E">
        <w:rPr>
          <w:rFonts w:ascii="Consolas" w:eastAsia="Times New Roman" w:hAnsi="Consolas" w:cs="Consolas"/>
          <w:color w:val="666600"/>
          <w:sz w:val="20"/>
          <w:szCs w:val="20"/>
        </w:rPr>
        <w:t>(</w:t>
      </w:r>
      <w:proofErr w:type="gramEnd"/>
      <w:r w:rsidRPr="00BB045E">
        <w:rPr>
          <w:rFonts w:ascii="Consolas" w:eastAsia="Times New Roman" w:hAnsi="Consolas" w:cs="Consolas"/>
          <w:color w:val="008800"/>
          <w:sz w:val="20"/>
          <w:szCs w:val="20"/>
        </w:rPr>
        <w:t>'no customers selected'</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ELSIF </w:t>
      </w:r>
      <w:proofErr w:type="spellStart"/>
      <w:r w:rsidRPr="00BB045E">
        <w:rPr>
          <w:rFonts w:ascii="Consolas" w:eastAsia="Times New Roman" w:hAnsi="Consolas" w:cs="Consolas"/>
          <w:color w:val="313131"/>
          <w:sz w:val="20"/>
          <w:szCs w:val="20"/>
        </w:rPr>
        <w:t>sql</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found</w:t>
      </w:r>
      <w:proofErr w:type="spellEnd"/>
      <w:r w:rsidRPr="00BB045E">
        <w:rPr>
          <w:rFonts w:ascii="Consolas" w:eastAsia="Times New Roman" w:hAnsi="Consolas" w:cs="Consolas"/>
          <w:color w:val="313131"/>
          <w:sz w:val="20"/>
          <w:szCs w:val="20"/>
        </w:rPr>
        <w:t xml:space="preserve"> THEN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spellStart"/>
      <w:r w:rsidRPr="00BB045E">
        <w:rPr>
          <w:rFonts w:ascii="Consolas" w:eastAsia="Times New Roman" w:hAnsi="Consolas" w:cs="Consolas"/>
          <w:color w:val="313131"/>
          <w:sz w:val="20"/>
          <w:szCs w:val="20"/>
        </w:rPr>
        <w:t>total_</w:t>
      </w:r>
      <w:proofErr w:type="gramStart"/>
      <w:r w:rsidRPr="00BB045E">
        <w:rPr>
          <w:rFonts w:ascii="Consolas" w:eastAsia="Times New Roman" w:hAnsi="Consolas" w:cs="Consolas"/>
          <w:color w:val="313131"/>
          <w:sz w:val="20"/>
          <w:szCs w:val="20"/>
        </w:rPr>
        <w:t>rows</w:t>
      </w:r>
      <w:proofErr w:type="spellEnd"/>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666600"/>
          <w:sz w:val="20"/>
          <w:szCs w:val="20"/>
        </w:rPr>
        <w:t>:</w:t>
      </w:r>
      <w:proofErr w:type="gram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roofErr w:type="spellStart"/>
      <w:r w:rsidRPr="00BB045E">
        <w:rPr>
          <w:rFonts w:ascii="Consolas" w:eastAsia="Times New Roman" w:hAnsi="Consolas" w:cs="Consolas"/>
          <w:color w:val="313131"/>
          <w:sz w:val="20"/>
          <w:szCs w:val="20"/>
        </w:rPr>
        <w:t>sql</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rowcount</w:t>
      </w:r>
      <w:proofErr w:type="spellEnd"/>
      <w:r w:rsidRPr="00BB045E">
        <w:rPr>
          <w:rFonts w:ascii="Consolas" w:eastAsia="Times New Roman" w:hAnsi="Consolas" w:cs="Consolas"/>
          <w:color w:val="666600"/>
          <w:sz w:val="20"/>
          <w:szCs w:val="20"/>
        </w:rPr>
        <w:t>;</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spellStart"/>
      <w:r w:rsidRPr="00BB045E">
        <w:rPr>
          <w:rFonts w:ascii="Consolas" w:eastAsia="Times New Roman" w:hAnsi="Consolas" w:cs="Consolas"/>
          <w:color w:val="313131"/>
          <w:sz w:val="20"/>
          <w:szCs w:val="20"/>
        </w:rPr>
        <w:t>dbms_output</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put_</w:t>
      </w:r>
      <w:proofErr w:type="gramStart"/>
      <w:r w:rsidRPr="00BB045E">
        <w:rPr>
          <w:rFonts w:ascii="Consolas" w:eastAsia="Times New Roman" w:hAnsi="Consolas" w:cs="Consolas"/>
          <w:color w:val="313131"/>
          <w:sz w:val="20"/>
          <w:szCs w:val="20"/>
        </w:rPr>
        <w:t>line</w:t>
      </w:r>
      <w:proofErr w:type="spellEnd"/>
      <w:r w:rsidRPr="00BB045E">
        <w:rPr>
          <w:rFonts w:ascii="Consolas" w:eastAsia="Times New Roman" w:hAnsi="Consolas" w:cs="Consolas"/>
          <w:color w:val="666600"/>
          <w:sz w:val="20"/>
          <w:szCs w:val="20"/>
        </w:rPr>
        <w:t>(</w:t>
      </w:r>
      <w:proofErr w:type="gramEnd"/>
      <w:r w:rsidRPr="00BB045E">
        <w:rPr>
          <w:rFonts w:ascii="Consolas" w:eastAsia="Times New Roman" w:hAnsi="Consolas" w:cs="Consolas"/>
          <w:color w:val="313131"/>
          <w:sz w:val="20"/>
          <w:szCs w:val="20"/>
        </w:rPr>
        <w:t xml:space="preserve"> </w:t>
      </w:r>
      <w:proofErr w:type="spellStart"/>
      <w:r w:rsidRPr="00BB045E">
        <w:rPr>
          <w:rFonts w:ascii="Consolas" w:eastAsia="Times New Roman" w:hAnsi="Consolas" w:cs="Consolas"/>
          <w:color w:val="313131"/>
          <w:sz w:val="20"/>
          <w:szCs w:val="20"/>
        </w:rPr>
        <w:t>total_rows</w:t>
      </w:r>
      <w:proofErr w:type="spellEnd"/>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008800"/>
          <w:sz w:val="20"/>
          <w:szCs w:val="20"/>
        </w:rPr>
        <w:t>' customers selected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000088"/>
          <w:sz w:val="20"/>
          <w:szCs w:val="20"/>
        </w:rPr>
        <w:t>END</w:t>
      </w:r>
      <w:r w:rsidRPr="00BB045E">
        <w:rPr>
          <w:rFonts w:ascii="Consolas" w:eastAsia="Times New Roman" w:hAnsi="Consolas" w:cs="Consolas"/>
          <w:color w:val="313131"/>
          <w:sz w:val="20"/>
          <w:szCs w:val="20"/>
        </w:rPr>
        <w:t xml:space="preserve"> IF</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000088"/>
          <w:sz w:val="20"/>
          <w:szCs w:val="20"/>
        </w:rPr>
        <w:t>END</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When the above code is executed at the SQL prompt, it produces the following result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6 customers selected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PL/SQL procedure successfully completed. </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If you check the records in customers table, you will find that the rows have been updated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Select * from customers;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 ID | NAME     | AGE | ADDRESS   | SALARY   |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BB045E">
        <w:rPr>
          <w:rFonts w:ascii="Consolas" w:eastAsia="Times New Roman" w:hAnsi="Consolas" w:cs="Consolas"/>
          <w:color w:val="313131"/>
          <w:sz w:val="18"/>
          <w:szCs w:val="18"/>
        </w:rPr>
        <w:t>|  1</w:t>
      </w:r>
      <w:proofErr w:type="gramEnd"/>
      <w:r w:rsidRPr="00BB045E">
        <w:rPr>
          <w:rFonts w:ascii="Consolas" w:eastAsia="Times New Roman" w:hAnsi="Consolas" w:cs="Consolas"/>
          <w:color w:val="313131"/>
          <w:sz w:val="18"/>
          <w:szCs w:val="18"/>
        </w:rPr>
        <w:t xml:space="preserve"> | Ramesh   |  32 | Ahmedabad |  2500.00 |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BB045E">
        <w:rPr>
          <w:rFonts w:ascii="Consolas" w:eastAsia="Times New Roman" w:hAnsi="Consolas" w:cs="Consolas"/>
          <w:color w:val="313131"/>
          <w:sz w:val="18"/>
          <w:szCs w:val="18"/>
        </w:rPr>
        <w:t>|  2</w:t>
      </w:r>
      <w:proofErr w:type="gramEnd"/>
      <w:r w:rsidRPr="00BB045E">
        <w:rPr>
          <w:rFonts w:ascii="Consolas" w:eastAsia="Times New Roman" w:hAnsi="Consolas" w:cs="Consolas"/>
          <w:color w:val="313131"/>
          <w:sz w:val="18"/>
          <w:szCs w:val="18"/>
        </w:rPr>
        <w:t xml:space="preserve"> | </w:t>
      </w:r>
      <w:proofErr w:type="spellStart"/>
      <w:r w:rsidRPr="00BB045E">
        <w:rPr>
          <w:rFonts w:ascii="Consolas" w:eastAsia="Times New Roman" w:hAnsi="Consolas" w:cs="Consolas"/>
          <w:color w:val="313131"/>
          <w:sz w:val="18"/>
          <w:szCs w:val="18"/>
        </w:rPr>
        <w:t>Khilan</w:t>
      </w:r>
      <w:proofErr w:type="spellEnd"/>
      <w:r w:rsidRPr="00BB045E">
        <w:rPr>
          <w:rFonts w:ascii="Consolas" w:eastAsia="Times New Roman" w:hAnsi="Consolas" w:cs="Consolas"/>
          <w:color w:val="313131"/>
          <w:sz w:val="18"/>
          <w:szCs w:val="18"/>
        </w:rPr>
        <w:t xml:space="preserve">   |  25 | Delhi     |  2000.00 |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BB045E">
        <w:rPr>
          <w:rFonts w:ascii="Consolas" w:eastAsia="Times New Roman" w:hAnsi="Consolas" w:cs="Consolas"/>
          <w:color w:val="313131"/>
          <w:sz w:val="18"/>
          <w:szCs w:val="18"/>
        </w:rPr>
        <w:t>|  3</w:t>
      </w:r>
      <w:proofErr w:type="gramEnd"/>
      <w:r w:rsidRPr="00BB045E">
        <w:rPr>
          <w:rFonts w:ascii="Consolas" w:eastAsia="Times New Roman" w:hAnsi="Consolas" w:cs="Consolas"/>
          <w:color w:val="313131"/>
          <w:sz w:val="18"/>
          <w:szCs w:val="18"/>
        </w:rPr>
        <w:t xml:space="preserve"> | </w:t>
      </w:r>
      <w:proofErr w:type="spellStart"/>
      <w:r w:rsidRPr="00BB045E">
        <w:rPr>
          <w:rFonts w:ascii="Consolas" w:eastAsia="Times New Roman" w:hAnsi="Consolas" w:cs="Consolas"/>
          <w:color w:val="313131"/>
          <w:sz w:val="18"/>
          <w:szCs w:val="18"/>
        </w:rPr>
        <w:t>kaushik</w:t>
      </w:r>
      <w:proofErr w:type="spellEnd"/>
      <w:r w:rsidRPr="00BB045E">
        <w:rPr>
          <w:rFonts w:ascii="Consolas" w:eastAsia="Times New Roman" w:hAnsi="Consolas" w:cs="Consolas"/>
          <w:color w:val="313131"/>
          <w:sz w:val="18"/>
          <w:szCs w:val="18"/>
        </w:rPr>
        <w:t xml:space="preserve">  |  23 | Kota      |  2500.00 |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BB045E">
        <w:rPr>
          <w:rFonts w:ascii="Consolas" w:eastAsia="Times New Roman" w:hAnsi="Consolas" w:cs="Consolas"/>
          <w:color w:val="313131"/>
          <w:sz w:val="18"/>
          <w:szCs w:val="18"/>
        </w:rPr>
        <w:t>|  4</w:t>
      </w:r>
      <w:proofErr w:type="gramEnd"/>
      <w:r w:rsidRPr="00BB045E">
        <w:rPr>
          <w:rFonts w:ascii="Consolas" w:eastAsia="Times New Roman" w:hAnsi="Consolas" w:cs="Consolas"/>
          <w:color w:val="313131"/>
          <w:sz w:val="18"/>
          <w:szCs w:val="18"/>
        </w:rPr>
        <w:t xml:space="preserve"> | </w:t>
      </w:r>
      <w:proofErr w:type="spellStart"/>
      <w:r w:rsidRPr="00BB045E">
        <w:rPr>
          <w:rFonts w:ascii="Consolas" w:eastAsia="Times New Roman" w:hAnsi="Consolas" w:cs="Consolas"/>
          <w:color w:val="313131"/>
          <w:sz w:val="18"/>
          <w:szCs w:val="18"/>
        </w:rPr>
        <w:t>Chaitali</w:t>
      </w:r>
      <w:proofErr w:type="spellEnd"/>
      <w:r w:rsidRPr="00BB045E">
        <w:rPr>
          <w:rFonts w:ascii="Consolas" w:eastAsia="Times New Roman" w:hAnsi="Consolas" w:cs="Consolas"/>
          <w:color w:val="313131"/>
          <w:sz w:val="18"/>
          <w:szCs w:val="18"/>
        </w:rPr>
        <w:t xml:space="preserve"> |  25 | Mumbai    |  7000.00 |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BB045E">
        <w:rPr>
          <w:rFonts w:ascii="Consolas" w:eastAsia="Times New Roman" w:hAnsi="Consolas" w:cs="Consolas"/>
          <w:color w:val="313131"/>
          <w:sz w:val="18"/>
          <w:szCs w:val="18"/>
        </w:rPr>
        <w:t>|  5</w:t>
      </w:r>
      <w:proofErr w:type="gramEnd"/>
      <w:r w:rsidRPr="00BB045E">
        <w:rPr>
          <w:rFonts w:ascii="Consolas" w:eastAsia="Times New Roman" w:hAnsi="Consolas" w:cs="Consolas"/>
          <w:color w:val="313131"/>
          <w:sz w:val="18"/>
          <w:szCs w:val="18"/>
        </w:rPr>
        <w:t xml:space="preserve"> | </w:t>
      </w:r>
      <w:proofErr w:type="spellStart"/>
      <w:r w:rsidRPr="00BB045E">
        <w:rPr>
          <w:rFonts w:ascii="Consolas" w:eastAsia="Times New Roman" w:hAnsi="Consolas" w:cs="Consolas"/>
          <w:color w:val="313131"/>
          <w:sz w:val="18"/>
          <w:szCs w:val="18"/>
        </w:rPr>
        <w:t>Hardik</w:t>
      </w:r>
      <w:proofErr w:type="spellEnd"/>
      <w:r w:rsidRPr="00BB045E">
        <w:rPr>
          <w:rFonts w:ascii="Consolas" w:eastAsia="Times New Roman" w:hAnsi="Consolas" w:cs="Consolas"/>
          <w:color w:val="313131"/>
          <w:sz w:val="18"/>
          <w:szCs w:val="18"/>
        </w:rPr>
        <w:t xml:space="preserve">   |  27 | Bhopal    |  9000.00 |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BB045E">
        <w:rPr>
          <w:rFonts w:ascii="Consolas" w:eastAsia="Times New Roman" w:hAnsi="Consolas" w:cs="Consolas"/>
          <w:color w:val="313131"/>
          <w:sz w:val="18"/>
          <w:szCs w:val="18"/>
        </w:rPr>
        <w:t>|  6</w:t>
      </w:r>
      <w:proofErr w:type="gramEnd"/>
      <w:r w:rsidRPr="00BB045E">
        <w:rPr>
          <w:rFonts w:ascii="Consolas" w:eastAsia="Times New Roman" w:hAnsi="Consolas" w:cs="Consolas"/>
          <w:color w:val="313131"/>
          <w:sz w:val="18"/>
          <w:szCs w:val="18"/>
        </w:rPr>
        <w:t xml:space="preserve"> | </w:t>
      </w:r>
      <w:proofErr w:type="spellStart"/>
      <w:r w:rsidRPr="00BB045E">
        <w:rPr>
          <w:rFonts w:ascii="Consolas" w:eastAsia="Times New Roman" w:hAnsi="Consolas" w:cs="Consolas"/>
          <w:color w:val="313131"/>
          <w:sz w:val="18"/>
          <w:szCs w:val="18"/>
        </w:rPr>
        <w:t>Komal</w:t>
      </w:r>
      <w:proofErr w:type="spellEnd"/>
      <w:r w:rsidRPr="00BB045E">
        <w:rPr>
          <w:rFonts w:ascii="Consolas" w:eastAsia="Times New Roman" w:hAnsi="Consolas" w:cs="Consolas"/>
          <w:color w:val="313131"/>
          <w:sz w:val="18"/>
          <w:szCs w:val="18"/>
        </w:rPr>
        <w:t xml:space="preserve">    |  22 | MP        |  5000.00 |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w:t>
      </w:r>
    </w:p>
    <w:p w:rsidR="00BB045E" w:rsidRPr="00BB045E" w:rsidRDefault="00BB045E" w:rsidP="00BB045E">
      <w:pPr>
        <w:spacing w:before="48" w:after="48" w:line="360" w:lineRule="atLeast"/>
        <w:ind w:right="48"/>
        <w:outlineLvl w:val="1"/>
        <w:rPr>
          <w:rFonts w:ascii="Verdana" w:eastAsia="Times New Roman" w:hAnsi="Verdana" w:cs="Times New Roman"/>
          <w:color w:val="121214"/>
          <w:spacing w:val="-15"/>
          <w:sz w:val="41"/>
          <w:szCs w:val="41"/>
        </w:rPr>
      </w:pPr>
      <w:r w:rsidRPr="00BB045E">
        <w:rPr>
          <w:rFonts w:ascii="Verdana" w:eastAsia="Times New Roman" w:hAnsi="Verdana" w:cs="Times New Roman"/>
          <w:color w:val="121214"/>
          <w:spacing w:val="-15"/>
          <w:sz w:val="41"/>
          <w:szCs w:val="41"/>
        </w:rPr>
        <w:t>Explicit Cursors</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Explicit cursors are programmer-defined cursors for gaining more control over the </w:t>
      </w:r>
      <w:r w:rsidRPr="00BB045E">
        <w:rPr>
          <w:rFonts w:ascii="Verdana" w:eastAsia="Times New Roman" w:hAnsi="Verdana" w:cs="Times New Roman"/>
          <w:b/>
          <w:bCs/>
          <w:color w:val="000000"/>
          <w:sz w:val="24"/>
          <w:szCs w:val="24"/>
        </w:rPr>
        <w:t>context area</w:t>
      </w:r>
      <w:r w:rsidRPr="00BB045E">
        <w:rPr>
          <w:rFonts w:ascii="Verdana" w:eastAsia="Times New Roman" w:hAnsi="Verdana" w:cs="Times New Roman"/>
          <w:color w:val="000000"/>
          <w:sz w:val="24"/>
          <w:szCs w:val="24"/>
        </w:rPr>
        <w:t>. An explicit cursor should be defined in the declaration section of the PL/SQL Block. It is created on a SELECT Statement which returns more than one row.</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The syntax for creating an explicit cursor is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lastRenderedPageBreak/>
        <w:t xml:space="preserve">CURSOR </w:t>
      </w:r>
      <w:proofErr w:type="spellStart"/>
      <w:r w:rsidRPr="00BB045E">
        <w:rPr>
          <w:rFonts w:ascii="Consolas" w:eastAsia="Times New Roman" w:hAnsi="Consolas" w:cs="Consolas"/>
          <w:color w:val="313131"/>
          <w:sz w:val="18"/>
          <w:szCs w:val="18"/>
        </w:rPr>
        <w:t>cursor_name</w:t>
      </w:r>
      <w:proofErr w:type="spellEnd"/>
      <w:r w:rsidRPr="00BB045E">
        <w:rPr>
          <w:rFonts w:ascii="Consolas" w:eastAsia="Times New Roman" w:hAnsi="Consolas" w:cs="Consolas"/>
          <w:color w:val="313131"/>
          <w:sz w:val="18"/>
          <w:szCs w:val="18"/>
        </w:rPr>
        <w:t xml:space="preserve"> IS </w:t>
      </w:r>
      <w:proofErr w:type="spellStart"/>
      <w:r w:rsidRPr="00BB045E">
        <w:rPr>
          <w:rFonts w:ascii="Consolas" w:eastAsia="Times New Roman" w:hAnsi="Consolas" w:cs="Consolas"/>
          <w:color w:val="313131"/>
          <w:sz w:val="18"/>
          <w:szCs w:val="18"/>
        </w:rPr>
        <w:t>select_statement</w:t>
      </w:r>
      <w:proofErr w:type="spellEnd"/>
      <w:r w:rsidRPr="00BB045E">
        <w:rPr>
          <w:rFonts w:ascii="Consolas" w:eastAsia="Times New Roman" w:hAnsi="Consolas" w:cs="Consolas"/>
          <w:color w:val="313131"/>
          <w:sz w:val="18"/>
          <w:szCs w:val="18"/>
        </w:rPr>
        <w:t xml:space="preserve">; </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Working with an explicit cursor includes the following steps −</w:t>
      </w:r>
    </w:p>
    <w:p w:rsidR="00BB045E" w:rsidRPr="00BB045E" w:rsidRDefault="00BB045E" w:rsidP="00BB045E">
      <w:pPr>
        <w:numPr>
          <w:ilvl w:val="0"/>
          <w:numId w:val="8"/>
        </w:numPr>
        <w:spacing w:before="100" w:beforeAutospacing="1" w:after="75" w:line="360" w:lineRule="atLeast"/>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Declaring the cursor for initializing the memory</w:t>
      </w:r>
    </w:p>
    <w:p w:rsidR="00BB045E" w:rsidRPr="00BB045E" w:rsidRDefault="00BB045E" w:rsidP="00BB045E">
      <w:pPr>
        <w:numPr>
          <w:ilvl w:val="0"/>
          <w:numId w:val="8"/>
        </w:numPr>
        <w:spacing w:before="100" w:beforeAutospacing="1" w:after="75" w:line="360" w:lineRule="atLeast"/>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Opening the cursor for allocating the memory</w:t>
      </w:r>
    </w:p>
    <w:p w:rsidR="00BB045E" w:rsidRPr="00BB045E" w:rsidRDefault="00BB045E" w:rsidP="00BB045E">
      <w:pPr>
        <w:numPr>
          <w:ilvl w:val="0"/>
          <w:numId w:val="8"/>
        </w:numPr>
        <w:spacing w:before="100" w:beforeAutospacing="1" w:after="75" w:line="360" w:lineRule="atLeast"/>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Fetching the cursor for retrieving the data</w:t>
      </w:r>
    </w:p>
    <w:p w:rsidR="00BB045E" w:rsidRPr="00BB045E" w:rsidRDefault="00BB045E" w:rsidP="00BB045E">
      <w:pPr>
        <w:numPr>
          <w:ilvl w:val="0"/>
          <w:numId w:val="8"/>
        </w:numPr>
        <w:spacing w:before="100" w:beforeAutospacing="1" w:after="75" w:line="360" w:lineRule="atLeast"/>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Closing the cursor to release the allocated memory</w:t>
      </w:r>
    </w:p>
    <w:p w:rsidR="00BB045E" w:rsidRPr="00BB045E" w:rsidRDefault="00BB045E" w:rsidP="00BB045E">
      <w:pPr>
        <w:spacing w:before="48" w:after="48" w:line="360" w:lineRule="atLeast"/>
        <w:ind w:right="48"/>
        <w:outlineLvl w:val="1"/>
        <w:rPr>
          <w:rFonts w:ascii="Verdana" w:eastAsia="Times New Roman" w:hAnsi="Verdana" w:cs="Times New Roman"/>
          <w:color w:val="121214"/>
          <w:spacing w:val="-15"/>
          <w:sz w:val="41"/>
          <w:szCs w:val="41"/>
        </w:rPr>
      </w:pPr>
      <w:r w:rsidRPr="00BB045E">
        <w:rPr>
          <w:rFonts w:ascii="Verdana" w:eastAsia="Times New Roman" w:hAnsi="Verdana" w:cs="Times New Roman"/>
          <w:color w:val="121214"/>
          <w:spacing w:val="-15"/>
          <w:sz w:val="41"/>
          <w:szCs w:val="41"/>
        </w:rPr>
        <w:t>Declaring the Cursor</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Declaring the cursor defines the cursor with a name and the associated SELECT statement. For example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CURSOR </w:t>
      </w:r>
      <w:proofErr w:type="spellStart"/>
      <w:r w:rsidRPr="00BB045E">
        <w:rPr>
          <w:rFonts w:ascii="Consolas" w:eastAsia="Times New Roman" w:hAnsi="Consolas" w:cs="Consolas"/>
          <w:color w:val="313131"/>
          <w:sz w:val="20"/>
          <w:szCs w:val="20"/>
        </w:rPr>
        <w:t>c_customers</w:t>
      </w:r>
      <w:proofErr w:type="spellEnd"/>
      <w:r w:rsidRPr="00BB045E">
        <w:rPr>
          <w:rFonts w:ascii="Consolas" w:eastAsia="Times New Roman" w:hAnsi="Consolas" w:cs="Consolas"/>
          <w:color w:val="313131"/>
          <w:sz w:val="20"/>
          <w:szCs w:val="20"/>
        </w:rPr>
        <w:t xml:space="preserve"> IS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SELECT id</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name</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address FROM customers</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spacing w:before="48" w:after="48" w:line="360" w:lineRule="atLeast"/>
        <w:ind w:right="48"/>
        <w:outlineLvl w:val="1"/>
        <w:rPr>
          <w:rFonts w:ascii="Verdana" w:eastAsia="Times New Roman" w:hAnsi="Verdana" w:cs="Times New Roman"/>
          <w:color w:val="121214"/>
          <w:spacing w:val="-15"/>
          <w:sz w:val="41"/>
          <w:szCs w:val="41"/>
        </w:rPr>
      </w:pPr>
      <w:r w:rsidRPr="00BB045E">
        <w:rPr>
          <w:rFonts w:ascii="Verdana" w:eastAsia="Times New Roman" w:hAnsi="Verdana" w:cs="Times New Roman"/>
          <w:color w:val="121214"/>
          <w:spacing w:val="-15"/>
          <w:sz w:val="41"/>
          <w:szCs w:val="41"/>
        </w:rPr>
        <w:t>Opening the Cursor</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Opening the cursor allocates the memory for the cursor and makes it ready for fetching the rows returned by the SQL statement into it. For example, we will open the above defined cursor as follows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OPEN </w:t>
      </w:r>
      <w:proofErr w:type="spellStart"/>
      <w:r w:rsidRPr="00BB045E">
        <w:rPr>
          <w:rFonts w:ascii="Consolas" w:eastAsia="Times New Roman" w:hAnsi="Consolas" w:cs="Consolas"/>
          <w:color w:val="313131"/>
          <w:sz w:val="20"/>
          <w:szCs w:val="20"/>
        </w:rPr>
        <w:t>c_customers</w:t>
      </w:r>
      <w:proofErr w:type="spell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spacing w:before="48" w:after="48" w:line="360" w:lineRule="atLeast"/>
        <w:ind w:right="48"/>
        <w:outlineLvl w:val="1"/>
        <w:rPr>
          <w:rFonts w:ascii="Verdana" w:eastAsia="Times New Roman" w:hAnsi="Verdana" w:cs="Times New Roman"/>
          <w:color w:val="121214"/>
          <w:spacing w:val="-15"/>
          <w:sz w:val="41"/>
          <w:szCs w:val="41"/>
        </w:rPr>
      </w:pPr>
      <w:r w:rsidRPr="00BB045E">
        <w:rPr>
          <w:rFonts w:ascii="Verdana" w:eastAsia="Times New Roman" w:hAnsi="Verdana" w:cs="Times New Roman"/>
          <w:color w:val="121214"/>
          <w:spacing w:val="-15"/>
          <w:sz w:val="41"/>
          <w:szCs w:val="41"/>
        </w:rPr>
        <w:t>Fetching the Cursor</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Fetching the cursor involves accessing one row at a time. For example, we will fetch rows from the above-opened cursor as follows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FETCH </w:t>
      </w:r>
      <w:proofErr w:type="spellStart"/>
      <w:r w:rsidRPr="00BB045E">
        <w:rPr>
          <w:rFonts w:ascii="Consolas" w:eastAsia="Times New Roman" w:hAnsi="Consolas" w:cs="Consolas"/>
          <w:color w:val="313131"/>
          <w:sz w:val="20"/>
          <w:szCs w:val="20"/>
        </w:rPr>
        <w:t>c_customers</w:t>
      </w:r>
      <w:proofErr w:type="spellEnd"/>
      <w:r w:rsidRPr="00BB045E">
        <w:rPr>
          <w:rFonts w:ascii="Consolas" w:eastAsia="Times New Roman" w:hAnsi="Consolas" w:cs="Consolas"/>
          <w:color w:val="313131"/>
          <w:sz w:val="20"/>
          <w:szCs w:val="20"/>
        </w:rPr>
        <w:t xml:space="preserve"> INTO </w:t>
      </w:r>
      <w:proofErr w:type="spellStart"/>
      <w:r w:rsidRPr="00BB045E">
        <w:rPr>
          <w:rFonts w:ascii="Consolas" w:eastAsia="Times New Roman" w:hAnsi="Consolas" w:cs="Consolas"/>
          <w:color w:val="313131"/>
          <w:sz w:val="20"/>
          <w:szCs w:val="20"/>
        </w:rPr>
        <w:t>c_id</w:t>
      </w:r>
      <w:proofErr w:type="spell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roofErr w:type="spellStart"/>
      <w:r w:rsidRPr="00BB045E">
        <w:rPr>
          <w:rFonts w:ascii="Consolas" w:eastAsia="Times New Roman" w:hAnsi="Consolas" w:cs="Consolas"/>
          <w:color w:val="313131"/>
          <w:sz w:val="20"/>
          <w:szCs w:val="20"/>
        </w:rPr>
        <w:t>c_name</w:t>
      </w:r>
      <w:proofErr w:type="spell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roofErr w:type="spellStart"/>
      <w:r w:rsidRPr="00BB045E">
        <w:rPr>
          <w:rFonts w:ascii="Consolas" w:eastAsia="Times New Roman" w:hAnsi="Consolas" w:cs="Consolas"/>
          <w:color w:val="313131"/>
          <w:sz w:val="20"/>
          <w:szCs w:val="20"/>
        </w:rPr>
        <w:t>c_addr</w:t>
      </w:r>
      <w:proofErr w:type="spell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spacing w:before="48" w:after="48" w:line="360" w:lineRule="atLeast"/>
        <w:ind w:right="48"/>
        <w:outlineLvl w:val="1"/>
        <w:rPr>
          <w:rFonts w:ascii="Verdana" w:eastAsia="Times New Roman" w:hAnsi="Verdana" w:cs="Times New Roman"/>
          <w:color w:val="121214"/>
          <w:spacing w:val="-15"/>
          <w:sz w:val="41"/>
          <w:szCs w:val="41"/>
        </w:rPr>
      </w:pPr>
      <w:r w:rsidRPr="00BB045E">
        <w:rPr>
          <w:rFonts w:ascii="Verdana" w:eastAsia="Times New Roman" w:hAnsi="Verdana" w:cs="Times New Roman"/>
          <w:color w:val="121214"/>
          <w:spacing w:val="-15"/>
          <w:sz w:val="41"/>
          <w:szCs w:val="41"/>
        </w:rPr>
        <w:t>Closing the Cursor</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Closing the cursor means releasing the allocated memory. For example, we will close the above-opened cursor as follows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CLOSE </w:t>
      </w:r>
      <w:proofErr w:type="spellStart"/>
      <w:r w:rsidRPr="00BB045E">
        <w:rPr>
          <w:rFonts w:ascii="Consolas" w:eastAsia="Times New Roman" w:hAnsi="Consolas" w:cs="Consolas"/>
          <w:color w:val="313131"/>
          <w:sz w:val="20"/>
          <w:szCs w:val="20"/>
        </w:rPr>
        <w:t>c_customers</w:t>
      </w:r>
      <w:proofErr w:type="spellEnd"/>
      <w:r w:rsidRPr="00BB045E">
        <w:rPr>
          <w:rFonts w:ascii="Consolas" w:eastAsia="Times New Roman" w:hAnsi="Consolas" w:cs="Consolas"/>
          <w:color w:val="666600"/>
          <w:sz w:val="20"/>
          <w:szCs w:val="20"/>
        </w:rPr>
        <w:t>;</w:t>
      </w:r>
    </w:p>
    <w:p w:rsidR="00BB045E" w:rsidRPr="00BB045E" w:rsidRDefault="00BB045E" w:rsidP="00BB045E">
      <w:pPr>
        <w:spacing w:before="48" w:after="48" w:line="360" w:lineRule="atLeast"/>
        <w:ind w:right="48"/>
        <w:outlineLvl w:val="2"/>
        <w:rPr>
          <w:rFonts w:ascii="Verdana" w:eastAsia="Times New Roman" w:hAnsi="Verdana" w:cs="Times New Roman"/>
          <w:color w:val="000000"/>
          <w:sz w:val="31"/>
          <w:szCs w:val="31"/>
        </w:rPr>
      </w:pPr>
      <w:r w:rsidRPr="00BB045E">
        <w:rPr>
          <w:rFonts w:ascii="Verdana" w:eastAsia="Times New Roman" w:hAnsi="Verdana" w:cs="Times New Roman"/>
          <w:color w:val="000000"/>
          <w:sz w:val="31"/>
          <w:szCs w:val="31"/>
        </w:rPr>
        <w:t>Example</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lastRenderedPageBreak/>
        <w:t>Following is a complete example to illustrate the concepts of explicit cursors &amp;</w:t>
      </w:r>
      <w:proofErr w:type="spellStart"/>
      <w:r w:rsidRPr="00BB045E">
        <w:rPr>
          <w:rFonts w:ascii="Verdana" w:eastAsia="Times New Roman" w:hAnsi="Verdana" w:cs="Times New Roman"/>
          <w:color w:val="000000"/>
          <w:sz w:val="24"/>
          <w:szCs w:val="24"/>
        </w:rPr>
        <w:t>minua</w:t>
      </w:r>
      <w:proofErr w:type="spellEnd"/>
      <w:r w:rsidRPr="00BB045E">
        <w:rPr>
          <w:rFonts w:ascii="Verdana" w:eastAsia="Times New Roman" w:hAnsi="Verdana" w:cs="Times New Roman"/>
          <w:color w:val="000000"/>
          <w:sz w:val="24"/>
          <w:szCs w:val="24"/>
        </w:rPr>
        <w:t>;</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DECLARE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spellStart"/>
      <w:r w:rsidRPr="00BB045E">
        <w:rPr>
          <w:rFonts w:ascii="Consolas" w:eastAsia="Times New Roman" w:hAnsi="Consolas" w:cs="Consolas"/>
          <w:color w:val="313131"/>
          <w:sz w:val="20"/>
          <w:szCs w:val="20"/>
        </w:rPr>
        <w:t>c_id</w:t>
      </w:r>
      <w:proofErr w:type="spellEnd"/>
      <w:r w:rsidRPr="00BB045E">
        <w:rPr>
          <w:rFonts w:ascii="Consolas" w:eastAsia="Times New Roman" w:hAnsi="Consolas" w:cs="Consolas"/>
          <w:color w:val="313131"/>
          <w:sz w:val="20"/>
          <w:szCs w:val="20"/>
        </w:rPr>
        <w:t xml:space="preserve"> </w:t>
      </w:r>
      <w:proofErr w:type="spellStart"/>
      <w:r w:rsidRPr="00BB045E">
        <w:rPr>
          <w:rFonts w:ascii="Consolas" w:eastAsia="Times New Roman" w:hAnsi="Consolas" w:cs="Consolas"/>
          <w:color w:val="313131"/>
          <w:sz w:val="20"/>
          <w:szCs w:val="20"/>
        </w:rPr>
        <w:t>customers</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id</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type</w:t>
      </w:r>
      <w:proofErr w:type="spell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spellStart"/>
      <w:r w:rsidRPr="00BB045E">
        <w:rPr>
          <w:rFonts w:ascii="Consolas" w:eastAsia="Times New Roman" w:hAnsi="Consolas" w:cs="Consolas"/>
          <w:color w:val="313131"/>
          <w:sz w:val="20"/>
          <w:szCs w:val="20"/>
        </w:rPr>
        <w:t>c_name</w:t>
      </w:r>
      <w:proofErr w:type="spellEnd"/>
      <w:r w:rsidRPr="00BB045E">
        <w:rPr>
          <w:rFonts w:ascii="Consolas" w:eastAsia="Times New Roman" w:hAnsi="Consolas" w:cs="Consolas"/>
          <w:color w:val="313131"/>
          <w:sz w:val="20"/>
          <w:szCs w:val="20"/>
        </w:rPr>
        <w:t xml:space="preserve"> </w:t>
      </w:r>
      <w:proofErr w:type="spellStart"/>
      <w:r w:rsidRPr="00BB045E">
        <w:rPr>
          <w:rFonts w:ascii="Consolas" w:eastAsia="Times New Roman" w:hAnsi="Consolas" w:cs="Consolas"/>
          <w:color w:val="313131"/>
          <w:sz w:val="20"/>
          <w:szCs w:val="20"/>
        </w:rPr>
        <w:t>customerS</w:t>
      </w:r>
      <w:r w:rsidRPr="00BB045E">
        <w:rPr>
          <w:rFonts w:ascii="Consolas" w:eastAsia="Times New Roman" w:hAnsi="Consolas" w:cs="Consolas"/>
          <w:color w:val="666600"/>
          <w:sz w:val="20"/>
          <w:szCs w:val="20"/>
        </w:rPr>
        <w:t>.</w:t>
      </w:r>
      <w:r w:rsidRPr="00BB045E">
        <w:rPr>
          <w:rFonts w:ascii="Consolas" w:eastAsia="Times New Roman" w:hAnsi="Consolas" w:cs="Consolas"/>
          <w:color w:val="7F0055"/>
          <w:sz w:val="20"/>
          <w:szCs w:val="20"/>
        </w:rPr>
        <w:t>No</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ame</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type</w:t>
      </w:r>
      <w:proofErr w:type="spell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spellStart"/>
      <w:r w:rsidRPr="00BB045E">
        <w:rPr>
          <w:rFonts w:ascii="Consolas" w:eastAsia="Times New Roman" w:hAnsi="Consolas" w:cs="Consolas"/>
          <w:color w:val="313131"/>
          <w:sz w:val="20"/>
          <w:szCs w:val="20"/>
        </w:rPr>
        <w:t>c_addr</w:t>
      </w:r>
      <w:proofErr w:type="spellEnd"/>
      <w:r w:rsidRPr="00BB045E">
        <w:rPr>
          <w:rFonts w:ascii="Consolas" w:eastAsia="Times New Roman" w:hAnsi="Consolas" w:cs="Consolas"/>
          <w:color w:val="313131"/>
          <w:sz w:val="20"/>
          <w:szCs w:val="20"/>
        </w:rPr>
        <w:t xml:space="preserve"> </w:t>
      </w:r>
      <w:proofErr w:type="spellStart"/>
      <w:r w:rsidRPr="00BB045E">
        <w:rPr>
          <w:rFonts w:ascii="Consolas" w:eastAsia="Times New Roman" w:hAnsi="Consolas" w:cs="Consolas"/>
          <w:color w:val="313131"/>
          <w:sz w:val="20"/>
          <w:szCs w:val="20"/>
        </w:rPr>
        <w:t>customers</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address</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type</w:t>
      </w:r>
      <w:proofErr w:type="spell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CURSOR </w:t>
      </w:r>
      <w:proofErr w:type="spellStart"/>
      <w:r w:rsidRPr="00BB045E">
        <w:rPr>
          <w:rFonts w:ascii="Consolas" w:eastAsia="Times New Roman" w:hAnsi="Consolas" w:cs="Consolas"/>
          <w:color w:val="313131"/>
          <w:sz w:val="20"/>
          <w:szCs w:val="20"/>
        </w:rPr>
        <w:t>c_customers</w:t>
      </w:r>
      <w:proofErr w:type="spellEnd"/>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000088"/>
          <w:sz w:val="20"/>
          <w:szCs w:val="20"/>
        </w:rPr>
        <w:t>is</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SELECT id</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name</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address FROM customers</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000088"/>
          <w:sz w:val="20"/>
          <w:szCs w:val="20"/>
        </w:rPr>
        <w:t>BEGIN</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OPEN </w:t>
      </w:r>
      <w:proofErr w:type="spellStart"/>
      <w:r w:rsidRPr="00BB045E">
        <w:rPr>
          <w:rFonts w:ascii="Consolas" w:eastAsia="Times New Roman" w:hAnsi="Consolas" w:cs="Consolas"/>
          <w:color w:val="313131"/>
          <w:sz w:val="20"/>
          <w:szCs w:val="20"/>
        </w:rPr>
        <w:t>c_customers</w:t>
      </w:r>
      <w:proofErr w:type="spell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LOOP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FETCH </w:t>
      </w:r>
      <w:proofErr w:type="spellStart"/>
      <w:r w:rsidRPr="00BB045E">
        <w:rPr>
          <w:rFonts w:ascii="Consolas" w:eastAsia="Times New Roman" w:hAnsi="Consolas" w:cs="Consolas"/>
          <w:color w:val="313131"/>
          <w:sz w:val="20"/>
          <w:szCs w:val="20"/>
        </w:rPr>
        <w:t>c_customers</w:t>
      </w:r>
      <w:proofErr w:type="spellEnd"/>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000088"/>
          <w:sz w:val="20"/>
          <w:szCs w:val="20"/>
        </w:rPr>
        <w:t>into</w:t>
      </w:r>
      <w:r w:rsidRPr="00BB045E">
        <w:rPr>
          <w:rFonts w:ascii="Consolas" w:eastAsia="Times New Roman" w:hAnsi="Consolas" w:cs="Consolas"/>
          <w:color w:val="313131"/>
          <w:sz w:val="20"/>
          <w:szCs w:val="20"/>
        </w:rPr>
        <w:t xml:space="preserve"> </w:t>
      </w:r>
      <w:proofErr w:type="spellStart"/>
      <w:r w:rsidRPr="00BB045E">
        <w:rPr>
          <w:rFonts w:ascii="Consolas" w:eastAsia="Times New Roman" w:hAnsi="Consolas" w:cs="Consolas"/>
          <w:color w:val="313131"/>
          <w:sz w:val="20"/>
          <w:szCs w:val="20"/>
        </w:rPr>
        <w:t>c_id</w:t>
      </w:r>
      <w:proofErr w:type="spell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roofErr w:type="spellStart"/>
      <w:r w:rsidRPr="00BB045E">
        <w:rPr>
          <w:rFonts w:ascii="Consolas" w:eastAsia="Times New Roman" w:hAnsi="Consolas" w:cs="Consolas"/>
          <w:color w:val="313131"/>
          <w:sz w:val="20"/>
          <w:szCs w:val="20"/>
        </w:rPr>
        <w:t>c_name</w:t>
      </w:r>
      <w:proofErr w:type="spell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roofErr w:type="spellStart"/>
      <w:r w:rsidRPr="00BB045E">
        <w:rPr>
          <w:rFonts w:ascii="Consolas" w:eastAsia="Times New Roman" w:hAnsi="Consolas" w:cs="Consolas"/>
          <w:color w:val="313131"/>
          <w:sz w:val="20"/>
          <w:szCs w:val="20"/>
        </w:rPr>
        <w:t>c_addr</w:t>
      </w:r>
      <w:proofErr w:type="spell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EXIT WHEN </w:t>
      </w:r>
      <w:proofErr w:type="spellStart"/>
      <w:r w:rsidRPr="00BB045E">
        <w:rPr>
          <w:rFonts w:ascii="Consolas" w:eastAsia="Times New Roman" w:hAnsi="Consolas" w:cs="Consolas"/>
          <w:color w:val="313131"/>
          <w:sz w:val="20"/>
          <w:szCs w:val="20"/>
        </w:rPr>
        <w:t>c_customers</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notfound</w:t>
      </w:r>
      <w:proofErr w:type="spell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spellStart"/>
      <w:r w:rsidRPr="00BB045E">
        <w:rPr>
          <w:rFonts w:ascii="Consolas" w:eastAsia="Times New Roman" w:hAnsi="Consolas" w:cs="Consolas"/>
          <w:color w:val="313131"/>
          <w:sz w:val="20"/>
          <w:szCs w:val="20"/>
        </w:rPr>
        <w:t>dbms_output</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put_</w:t>
      </w:r>
      <w:proofErr w:type="gramStart"/>
      <w:r w:rsidRPr="00BB045E">
        <w:rPr>
          <w:rFonts w:ascii="Consolas" w:eastAsia="Times New Roman" w:hAnsi="Consolas" w:cs="Consolas"/>
          <w:color w:val="313131"/>
          <w:sz w:val="20"/>
          <w:szCs w:val="20"/>
        </w:rPr>
        <w:t>line</w:t>
      </w:r>
      <w:proofErr w:type="spellEnd"/>
      <w:r w:rsidRPr="00BB045E">
        <w:rPr>
          <w:rFonts w:ascii="Consolas" w:eastAsia="Times New Roman" w:hAnsi="Consolas" w:cs="Consolas"/>
          <w:color w:val="666600"/>
          <w:sz w:val="20"/>
          <w:szCs w:val="20"/>
        </w:rPr>
        <w:t>(</w:t>
      </w:r>
      <w:proofErr w:type="spellStart"/>
      <w:proofErr w:type="gramEnd"/>
      <w:r w:rsidRPr="00BB045E">
        <w:rPr>
          <w:rFonts w:ascii="Consolas" w:eastAsia="Times New Roman" w:hAnsi="Consolas" w:cs="Consolas"/>
          <w:color w:val="313131"/>
          <w:sz w:val="20"/>
          <w:szCs w:val="20"/>
        </w:rPr>
        <w:t>c_id</w:t>
      </w:r>
      <w:proofErr w:type="spellEnd"/>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008800"/>
          <w:sz w:val="20"/>
          <w:szCs w:val="20"/>
        </w:rPr>
        <w:t>' '</w:t>
      </w: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roofErr w:type="spellStart"/>
      <w:r w:rsidRPr="00BB045E">
        <w:rPr>
          <w:rFonts w:ascii="Consolas" w:eastAsia="Times New Roman" w:hAnsi="Consolas" w:cs="Consolas"/>
          <w:color w:val="313131"/>
          <w:sz w:val="20"/>
          <w:szCs w:val="20"/>
        </w:rPr>
        <w:t>c_name</w:t>
      </w:r>
      <w:proofErr w:type="spellEnd"/>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008800"/>
          <w:sz w:val="20"/>
          <w:szCs w:val="20"/>
        </w:rPr>
        <w:t>' '</w:t>
      </w: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roofErr w:type="spellStart"/>
      <w:r w:rsidRPr="00BB045E">
        <w:rPr>
          <w:rFonts w:ascii="Consolas" w:eastAsia="Times New Roman" w:hAnsi="Consolas" w:cs="Consolas"/>
          <w:color w:val="313131"/>
          <w:sz w:val="20"/>
          <w:szCs w:val="20"/>
        </w:rPr>
        <w:t>c_addr</w:t>
      </w:r>
      <w:proofErr w:type="spell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000088"/>
          <w:sz w:val="20"/>
          <w:szCs w:val="20"/>
        </w:rPr>
        <w:t>END</w:t>
      </w:r>
      <w:r w:rsidRPr="00BB045E">
        <w:rPr>
          <w:rFonts w:ascii="Consolas" w:eastAsia="Times New Roman" w:hAnsi="Consolas" w:cs="Consolas"/>
          <w:color w:val="313131"/>
          <w:sz w:val="20"/>
          <w:szCs w:val="20"/>
        </w:rPr>
        <w:t xml:space="preserve"> LOOP</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CLOSE </w:t>
      </w:r>
      <w:proofErr w:type="spellStart"/>
      <w:r w:rsidRPr="00BB045E">
        <w:rPr>
          <w:rFonts w:ascii="Consolas" w:eastAsia="Times New Roman" w:hAnsi="Consolas" w:cs="Consolas"/>
          <w:color w:val="313131"/>
          <w:sz w:val="20"/>
          <w:szCs w:val="20"/>
        </w:rPr>
        <w:t>c_customers</w:t>
      </w:r>
      <w:proofErr w:type="spell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000088"/>
          <w:sz w:val="20"/>
          <w:szCs w:val="20"/>
        </w:rPr>
        <w:t>END</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666600"/>
          <w:sz w:val="20"/>
          <w:szCs w:val="20"/>
        </w:rPr>
        <w:t>/</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When the above code is executed at the SQL prompt, it produces the following result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1 Ramesh Ahmedabad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2 </w:t>
      </w:r>
      <w:proofErr w:type="spellStart"/>
      <w:r w:rsidRPr="00BB045E">
        <w:rPr>
          <w:rFonts w:ascii="Consolas" w:eastAsia="Times New Roman" w:hAnsi="Consolas" w:cs="Consolas"/>
          <w:color w:val="313131"/>
          <w:sz w:val="18"/>
          <w:szCs w:val="18"/>
        </w:rPr>
        <w:t>Khilan</w:t>
      </w:r>
      <w:proofErr w:type="spellEnd"/>
      <w:r w:rsidRPr="00BB045E">
        <w:rPr>
          <w:rFonts w:ascii="Consolas" w:eastAsia="Times New Roman" w:hAnsi="Consolas" w:cs="Consolas"/>
          <w:color w:val="313131"/>
          <w:sz w:val="18"/>
          <w:szCs w:val="18"/>
        </w:rPr>
        <w:t xml:space="preserve"> Delhi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3 </w:t>
      </w:r>
      <w:proofErr w:type="spellStart"/>
      <w:r w:rsidRPr="00BB045E">
        <w:rPr>
          <w:rFonts w:ascii="Consolas" w:eastAsia="Times New Roman" w:hAnsi="Consolas" w:cs="Consolas"/>
          <w:color w:val="313131"/>
          <w:sz w:val="18"/>
          <w:szCs w:val="18"/>
        </w:rPr>
        <w:t>kaushik</w:t>
      </w:r>
      <w:proofErr w:type="spellEnd"/>
      <w:r w:rsidRPr="00BB045E">
        <w:rPr>
          <w:rFonts w:ascii="Consolas" w:eastAsia="Times New Roman" w:hAnsi="Consolas" w:cs="Consolas"/>
          <w:color w:val="313131"/>
          <w:sz w:val="18"/>
          <w:szCs w:val="18"/>
        </w:rPr>
        <w:t xml:space="preserve"> Kota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4 </w:t>
      </w:r>
      <w:proofErr w:type="spellStart"/>
      <w:r w:rsidRPr="00BB045E">
        <w:rPr>
          <w:rFonts w:ascii="Consolas" w:eastAsia="Times New Roman" w:hAnsi="Consolas" w:cs="Consolas"/>
          <w:color w:val="313131"/>
          <w:sz w:val="18"/>
          <w:szCs w:val="18"/>
        </w:rPr>
        <w:t>Chaitali</w:t>
      </w:r>
      <w:proofErr w:type="spellEnd"/>
      <w:r w:rsidRPr="00BB045E">
        <w:rPr>
          <w:rFonts w:ascii="Consolas" w:eastAsia="Times New Roman" w:hAnsi="Consolas" w:cs="Consolas"/>
          <w:color w:val="313131"/>
          <w:sz w:val="18"/>
          <w:szCs w:val="18"/>
        </w:rPr>
        <w:t xml:space="preserve"> Mumbai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5 </w:t>
      </w:r>
      <w:proofErr w:type="spellStart"/>
      <w:r w:rsidRPr="00BB045E">
        <w:rPr>
          <w:rFonts w:ascii="Consolas" w:eastAsia="Times New Roman" w:hAnsi="Consolas" w:cs="Consolas"/>
          <w:color w:val="313131"/>
          <w:sz w:val="18"/>
          <w:szCs w:val="18"/>
        </w:rPr>
        <w:t>Hardik</w:t>
      </w:r>
      <w:proofErr w:type="spellEnd"/>
      <w:r w:rsidRPr="00BB045E">
        <w:rPr>
          <w:rFonts w:ascii="Consolas" w:eastAsia="Times New Roman" w:hAnsi="Consolas" w:cs="Consolas"/>
          <w:color w:val="313131"/>
          <w:sz w:val="18"/>
          <w:szCs w:val="18"/>
        </w:rPr>
        <w:t xml:space="preserve"> Bhopal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6 </w:t>
      </w:r>
      <w:proofErr w:type="spellStart"/>
      <w:r w:rsidRPr="00BB045E">
        <w:rPr>
          <w:rFonts w:ascii="Consolas" w:eastAsia="Times New Roman" w:hAnsi="Consolas" w:cs="Consolas"/>
          <w:color w:val="313131"/>
          <w:sz w:val="18"/>
          <w:szCs w:val="18"/>
        </w:rPr>
        <w:t>Komal</w:t>
      </w:r>
      <w:proofErr w:type="spellEnd"/>
      <w:r w:rsidRPr="00BB045E">
        <w:rPr>
          <w:rFonts w:ascii="Consolas" w:eastAsia="Times New Roman" w:hAnsi="Consolas" w:cs="Consolas"/>
          <w:color w:val="313131"/>
          <w:sz w:val="18"/>
          <w:szCs w:val="18"/>
        </w:rPr>
        <w:t xml:space="preserve"> MP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PL/SQL procedure successfully completed. </w:t>
      </w:r>
    </w:p>
    <w:p w:rsidR="00BB045E" w:rsidRDefault="00BB045E"/>
    <w:p w:rsidR="00BB045E" w:rsidRDefault="00BB045E" w:rsidP="00BB045E">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lastRenderedPageBreak/>
        <w:t>Triggers</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In this chapter, we will discuss Triggers in PL/SQL. Triggers are stored programs, which are automatically executed or fired when some events occur. Triggers are, in fact, written to be executed in response to any of the following events −</w:t>
      </w:r>
    </w:p>
    <w:p w:rsidR="00BB045E" w:rsidRPr="00BB045E" w:rsidRDefault="00BB045E" w:rsidP="00BB045E">
      <w:pPr>
        <w:numPr>
          <w:ilvl w:val="0"/>
          <w:numId w:val="9"/>
        </w:numPr>
        <w:spacing w:after="144" w:line="360" w:lineRule="atLeast"/>
        <w:ind w:left="768" w:right="48"/>
        <w:jc w:val="both"/>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A </w:t>
      </w:r>
      <w:r w:rsidRPr="00BB045E">
        <w:rPr>
          <w:rFonts w:ascii="Verdana" w:eastAsia="Times New Roman" w:hAnsi="Verdana" w:cs="Times New Roman"/>
          <w:b/>
          <w:bCs/>
          <w:color w:val="000000"/>
          <w:sz w:val="21"/>
          <w:szCs w:val="21"/>
        </w:rPr>
        <w:t>database manipulation (DML)</w:t>
      </w:r>
      <w:r w:rsidRPr="00BB045E">
        <w:rPr>
          <w:rFonts w:ascii="Verdana" w:eastAsia="Times New Roman" w:hAnsi="Verdana" w:cs="Times New Roman"/>
          <w:color w:val="000000"/>
          <w:sz w:val="21"/>
          <w:szCs w:val="21"/>
        </w:rPr>
        <w:t> statement (DELETE, INSERT, or UPDATE)</w:t>
      </w:r>
    </w:p>
    <w:p w:rsidR="00BB045E" w:rsidRPr="00BB045E" w:rsidRDefault="00BB045E" w:rsidP="00BB045E">
      <w:pPr>
        <w:numPr>
          <w:ilvl w:val="0"/>
          <w:numId w:val="9"/>
        </w:numPr>
        <w:spacing w:after="144" w:line="360" w:lineRule="atLeast"/>
        <w:ind w:left="768" w:right="48"/>
        <w:jc w:val="both"/>
        <w:rPr>
          <w:rFonts w:ascii="Verdana" w:eastAsia="Times New Roman" w:hAnsi="Verdana" w:cs="Times New Roman"/>
          <w:color w:val="000000"/>
          <w:sz w:val="21"/>
          <w:szCs w:val="21"/>
        </w:rPr>
      </w:pPr>
      <w:proofErr w:type="gramStart"/>
      <w:r w:rsidRPr="00BB045E">
        <w:rPr>
          <w:rFonts w:ascii="Verdana" w:eastAsia="Times New Roman" w:hAnsi="Verdana" w:cs="Times New Roman"/>
          <w:color w:val="000000"/>
          <w:sz w:val="21"/>
          <w:szCs w:val="21"/>
        </w:rPr>
        <w:t>A </w:t>
      </w:r>
      <w:r w:rsidRPr="00BB045E">
        <w:rPr>
          <w:rFonts w:ascii="Verdana" w:eastAsia="Times New Roman" w:hAnsi="Verdana" w:cs="Times New Roman"/>
          <w:b/>
          <w:bCs/>
          <w:color w:val="000000"/>
          <w:sz w:val="21"/>
          <w:szCs w:val="21"/>
        </w:rPr>
        <w:t>database definition (DDL)</w:t>
      </w:r>
      <w:r w:rsidRPr="00BB045E">
        <w:rPr>
          <w:rFonts w:ascii="Verdana" w:eastAsia="Times New Roman" w:hAnsi="Verdana" w:cs="Times New Roman"/>
          <w:color w:val="000000"/>
          <w:sz w:val="21"/>
          <w:szCs w:val="21"/>
        </w:rPr>
        <w:t> statement (CREATE</w:t>
      </w:r>
      <w:proofErr w:type="gramEnd"/>
      <w:r w:rsidRPr="00BB045E">
        <w:rPr>
          <w:rFonts w:ascii="Verdana" w:eastAsia="Times New Roman" w:hAnsi="Verdana" w:cs="Times New Roman"/>
          <w:color w:val="000000"/>
          <w:sz w:val="21"/>
          <w:szCs w:val="21"/>
        </w:rPr>
        <w:t>, ALTER, or DROP).</w:t>
      </w:r>
    </w:p>
    <w:p w:rsidR="00BB045E" w:rsidRPr="00BB045E" w:rsidRDefault="00BB045E" w:rsidP="00BB045E">
      <w:pPr>
        <w:numPr>
          <w:ilvl w:val="0"/>
          <w:numId w:val="9"/>
        </w:numPr>
        <w:spacing w:after="144" w:line="360" w:lineRule="atLeast"/>
        <w:ind w:left="768" w:right="48"/>
        <w:jc w:val="both"/>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A </w:t>
      </w:r>
      <w:r w:rsidRPr="00BB045E">
        <w:rPr>
          <w:rFonts w:ascii="Verdana" w:eastAsia="Times New Roman" w:hAnsi="Verdana" w:cs="Times New Roman"/>
          <w:b/>
          <w:bCs/>
          <w:color w:val="000000"/>
          <w:sz w:val="21"/>
          <w:szCs w:val="21"/>
        </w:rPr>
        <w:t>database operation</w:t>
      </w:r>
      <w:r w:rsidRPr="00BB045E">
        <w:rPr>
          <w:rFonts w:ascii="Verdana" w:eastAsia="Times New Roman" w:hAnsi="Verdana" w:cs="Times New Roman"/>
          <w:color w:val="000000"/>
          <w:sz w:val="21"/>
          <w:szCs w:val="21"/>
        </w:rPr>
        <w:t> (SERVERERROR, LOGON, LOGOFF, STARTUP, or SHUTDOWN).</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Triggers can be defined on the table, view, schema, or database with which the event is associated.</w:t>
      </w:r>
    </w:p>
    <w:p w:rsidR="00BB045E" w:rsidRPr="00BB045E" w:rsidRDefault="00BB045E" w:rsidP="00BB045E">
      <w:pPr>
        <w:spacing w:before="48" w:after="48" w:line="360" w:lineRule="atLeast"/>
        <w:ind w:right="48"/>
        <w:outlineLvl w:val="2"/>
        <w:rPr>
          <w:rFonts w:ascii="Verdana" w:eastAsia="Times New Roman" w:hAnsi="Verdana" w:cs="Times New Roman"/>
          <w:color w:val="000000"/>
          <w:sz w:val="31"/>
          <w:szCs w:val="31"/>
        </w:rPr>
      </w:pPr>
      <w:r w:rsidRPr="00BB045E">
        <w:rPr>
          <w:rFonts w:ascii="Verdana" w:eastAsia="Times New Roman" w:hAnsi="Verdana" w:cs="Times New Roman"/>
          <w:color w:val="000000"/>
          <w:sz w:val="31"/>
          <w:szCs w:val="31"/>
        </w:rPr>
        <w:t>Benefits of Triggers</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Triggers can be written for the following purposes −</w:t>
      </w:r>
    </w:p>
    <w:p w:rsidR="00BB045E" w:rsidRPr="00BB045E" w:rsidRDefault="00BB045E" w:rsidP="00BB045E">
      <w:pPr>
        <w:numPr>
          <w:ilvl w:val="0"/>
          <w:numId w:val="10"/>
        </w:numPr>
        <w:spacing w:before="100" w:beforeAutospacing="1" w:after="75" w:line="360" w:lineRule="atLeast"/>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Generating some derived column values automatically</w:t>
      </w:r>
    </w:p>
    <w:p w:rsidR="00BB045E" w:rsidRPr="00BB045E" w:rsidRDefault="00BB045E" w:rsidP="00BB045E">
      <w:pPr>
        <w:numPr>
          <w:ilvl w:val="0"/>
          <w:numId w:val="10"/>
        </w:numPr>
        <w:spacing w:before="100" w:beforeAutospacing="1" w:after="75" w:line="360" w:lineRule="atLeast"/>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Enforcing referential integrity</w:t>
      </w:r>
    </w:p>
    <w:p w:rsidR="00BB045E" w:rsidRPr="00BB045E" w:rsidRDefault="00BB045E" w:rsidP="00BB045E">
      <w:pPr>
        <w:numPr>
          <w:ilvl w:val="0"/>
          <w:numId w:val="10"/>
        </w:numPr>
        <w:spacing w:before="100" w:beforeAutospacing="1" w:after="75" w:line="360" w:lineRule="atLeast"/>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Event logging and storing information on table access</w:t>
      </w:r>
    </w:p>
    <w:p w:rsidR="00BB045E" w:rsidRPr="00BB045E" w:rsidRDefault="00BB045E" w:rsidP="00BB045E">
      <w:pPr>
        <w:numPr>
          <w:ilvl w:val="0"/>
          <w:numId w:val="10"/>
        </w:numPr>
        <w:spacing w:before="100" w:beforeAutospacing="1" w:after="75" w:line="360" w:lineRule="atLeast"/>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Auditing</w:t>
      </w:r>
    </w:p>
    <w:p w:rsidR="00BB045E" w:rsidRPr="00BB045E" w:rsidRDefault="00BB045E" w:rsidP="00BB045E">
      <w:pPr>
        <w:numPr>
          <w:ilvl w:val="0"/>
          <w:numId w:val="10"/>
        </w:numPr>
        <w:spacing w:before="100" w:beforeAutospacing="1" w:after="75" w:line="360" w:lineRule="atLeast"/>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Synchronous replication of tables</w:t>
      </w:r>
    </w:p>
    <w:p w:rsidR="00BB045E" w:rsidRPr="00BB045E" w:rsidRDefault="00BB045E" w:rsidP="00BB045E">
      <w:pPr>
        <w:numPr>
          <w:ilvl w:val="0"/>
          <w:numId w:val="10"/>
        </w:numPr>
        <w:spacing w:before="100" w:beforeAutospacing="1" w:after="75" w:line="360" w:lineRule="atLeast"/>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Imposing security authorizations</w:t>
      </w:r>
    </w:p>
    <w:p w:rsidR="00BB045E" w:rsidRPr="00BB045E" w:rsidRDefault="00BB045E" w:rsidP="00BB045E">
      <w:pPr>
        <w:numPr>
          <w:ilvl w:val="0"/>
          <w:numId w:val="10"/>
        </w:numPr>
        <w:spacing w:before="100" w:beforeAutospacing="1" w:after="75" w:line="360" w:lineRule="atLeast"/>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Preventing invalid transactions</w:t>
      </w:r>
    </w:p>
    <w:p w:rsidR="00BB045E" w:rsidRPr="00BB045E" w:rsidRDefault="00BB045E" w:rsidP="00BB045E">
      <w:pPr>
        <w:spacing w:before="48" w:after="48" w:line="360" w:lineRule="atLeast"/>
        <w:ind w:right="48"/>
        <w:outlineLvl w:val="1"/>
        <w:rPr>
          <w:rFonts w:ascii="Verdana" w:eastAsia="Times New Roman" w:hAnsi="Verdana" w:cs="Times New Roman"/>
          <w:color w:val="121214"/>
          <w:spacing w:val="-15"/>
          <w:sz w:val="41"/>
          <w:szCs w:val="41"/>
        </w:rPr>
      </w:pPr>
      <w:r w:rsidRPr="00BB045E">
        <w:rPr>
          <w:rFonts w:ascii="Verdana" w:eastAsia="Times New Roman" w:hAnsi="Verdana" w:cs="Times New Roman"/>
          <w:color w:val="121214"/>
          <w:spacing w:val="-15"/>
          <w:sz w:val="41"/>
          <w:szCs w:val="41"/>
        </w:rPr>
        <w:t>Creating Triggers</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The syntax for creating a trigger is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CREATE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OR </w:t>
      </w:r>
      <w:proofErr w:type="gramStart"/>
      <w:r w:rsidRPr="00BB045E">
        <w:rPr>
          <w:rFonts w:ascii="Consolas" w:eastAsia="Times New Roman" w:hAnsi="Consolas" w:cs="Consolas"/>
          <w:color w:val="313131"/>
          <w:sz w:val="20"/>
          <w:szCs w:val="20"/>
        </w:rPr>
        <w:t xml:space="preserve">REPLACE </w:t>
      </w:r>
      <w:r w:rsidRPr="00BB045E">
        <w:rPr>
          <w:rFonts w:ascii="Consolas" w:eastAsia="Times New Roman" w:hAnsi="Consolas" w:cs="Consolas"/>
          <w:color w:val="666600"/>
          <w:sz w:val="20"/>
          <w:szCs w:val="20"/>
        </w:rPr>
        <w:t>]</w:t>
      </w:r>
      <w:proofErr w:type="gramEnd"/>
      <w:r w:rsidRPr="00BB045E">
        <w:rPr>
          <w:rFonts w:ascii="Consolas" w:eastAsia="Times New Roman" w:hAnsi="Consolas" w:cs="Consolas"/>
          <w:color w:val="313131"/>
          <w:sz w:val="20"/>
          <w:szCs w:val="20"/>
        </w:rPr>
        <w:t xml:space="preserve"> TRIGGER </w:t>
      </w:r>
      <w:proofErr w:type="spellStart"/>
      <w:r w:rsidRPr="00BB045E">
        <w:rPr>
          <w:rFonts w:ascii="Consolas" w:eastAsia="Times New Roman" w:hAnsi="Consolas" w:cs="Consolas"/>
          <w:color w:val="313131"/>
          <w:sz w:val="20"/>
          <w:szCs w:val="20"/>
        </w:rPr>
        <w:t>trigger_name</w:t>
      </w:r>
      <w:proofErr w:type="spellEnd"/>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BEFORE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AFTER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INSTEAD </w:t>
      </w:r>
      <w:proofErr w:type="gramStart"/>
      <w:r w:rsidRPr="00BB045E">
        <w:rPr>
          <w:rFonts w:ascii="Consolas" w:eastAsia="Times New Roman" w:hAnsi="Consolas" w:cs="Consolas"/>
          <w:color w:val="313131"/>
          <w:sz w:val="20"/>
          <w:szCs w:val="20"/>
        </w:rPr>
        <w:t xml:space="preserve">OF </w:t>
      </w:r>
      <w:r w:rsidRPr="00BB045E">
        <w:rPr>
          <w:rFonts w:ascii="Consolas" w:eastAsia="Times New Roman" w:hAnsi="Consolas" w:cs="Consolas"/>
          <w:color w:val="666600"/>
          <w:sz w:val="20"/>
          <w:szCs w:val="20"/>
        </w:rPr>
        <w:t>}</w:t>
      </w:r>
      <w:proofErr w:type="gramEnd"/>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INSERT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OR</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UPDATE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OR</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DELETE</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OF </w:t>
      </w:r>
      <w:proofErr w:type="spellStart"/>
      <w:r w:rsidRPr="00BB045E">
        <w:rPr>
          <w:rFonts w:ascii="Consolas" w:eastAsia="Times New Roman" w:hAnsi="Consolas" w:cs="Consolas"/>
          <w:color w:val="313131"/>
          <w:sz w:val="20"/>
          <w:szCs w:val="20"/>
        </w:rPr>
        <w:t>col_name</w:t>
      </w:r>
      <w:proofErr w:type="spell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ON </w:t>
      </w:r>
      <w:proofErr w:type="spellStart"/>
      <w:r w:rsidRPr="00BB045E">
        <w:rPr>
          <w:rFonts w:ascii="Consolas" w:eastAsia="Times New Roman" w:hAnsi="Consolas" w:cs="Consolas"/>
          <w:color w:val="313131"/>
          <w:sz w:val="20"/>
          <w:szCs w:val="20"/>
        </w:rPr>
        <w:t>table_name</w:t>
      </w:r>
      <w:proofErr w:type="spellEnd"/>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REFERENCING OLD AS o NEW AS n</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666600"/>
          <w:sz w:val="20"/>
          <w:szCs w:val="20"/>
        </w:rPr>
        <w:lastRenderedPageBreak/>
        <w:t>[</w:t>
      </w:r>
      <w:r w:rsidRPr="00BB045E">
        <w:rPr>
          <w:rFonts w:ascii="Consolas" w:eastAsia="Times New Roman" w:hAnsi="Consolas" w:cs="Consolas"/>
          <w:color w:val="313131"/>
          <w:sz w:val="20"/>
          <w:szCs w:val="20"/>
        </w:rPr>
        <w:t>FOR EACH ROW</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WHEN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condition</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DECLARE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7F0055"/>
          <w:sz w:val="20"/>
          <w:szCs w:val="20"/>
        </w:rPr>
        <w:t>Declaration</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statements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000088"/>
          <w:sz w:val="20"/>
          <w:szCs w:val="20"/>
        </w:rPr>
        <w:t>BEGIN</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7F0055"/>
          <w:sz w:val="20"/>
          <w:szCs w:val="20"/>
        </w:rPr>
        <w:t>Executable</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statements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EXCEPTION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7F0055"/>
          <w:sz w:val="20"/>
          <w:szCs w:val="20"/>
        </w:rPr>
        <w:t>Exception</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handling</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statements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000088"/>
          <w:sz w:val="20"/>
          <w:szCs w:val="20"/>
        </w:rPr>
        <w:t>END</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Where,</w:t>
      </w:r>
    </w:p>
    <w:p w:rsidR="00BB045E" w:rsidRPr="00BB045E" w:rsidRDefault="00BB045E" w:rsidP="00BB045E">
      <w:pPr>
        <w:numPr>
          <w:ilvl w:val="0"/>
          <w:numId w:val="11"/>
        </w:numPr>
        <w:spacing w:after="144" w:line="360" w:lineRule="atLeast"/>
        <w:ind w:left="768" w:right="48"/>
        <w:jc w:val="both"/>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 xml:space="preserve">CREATE [OR REPLACE] TRIGGER </w:t>
      </w:r>
      <w:proofErr w:type="spellStart"/>
      <w:r w:rsidRPr="00BB045E">
        <w:rPr>
          <w:rFonts w:ascii="Verdana" w:eastAsia="Times New Roman" w:hAnsi="Verdana" w:cs="Times New Roman"/>
          <w:color w:val="000000"/>
          <w:sz w:val="21"/>
          <w:szCs w:val="21"/>
        </w:rPr>
        <w:t>trigger_name</w:t>
      </w:r>
      <w:proofErr w:type="spellEnd"/>
      <w:r w:rsidRPr="00BB045E">
        <w:rPr>
          <w:rFonts w:ascii="Verdana" w:eastAsia="Times New Roman" w:hAnsi="Verdana" w:cs="Times New Roman"/>
          <w:color w:val="000000"/>
          <w:sz w:val="21"/>
          <w:szCs w:val="21"/>
        </w:rPr>
        <w:t xml:space="preserve"> − Creates or replaces an existing trigger with the </w:t>
      </w:r>
      <w:proofErr w:type="spellStart"/>
      <w:r w:rsidRPr="00BB045E">
        <w:rPr>
          <w:rFonts w:ascii="Verdana" w:eastAsia="Times New Roman" w:hAnsi="Verdana" w:cs="Times New Roman"/>
          <w:i/>
          <w:iCs/>
          <w:color w:val="000000"/>
          <w:sz w:val="21"/>
          <w:szCs w:val="21"/>
        </w:rPr>
        <w:t>trigger_name</w:t>
      </w:r>
      <w:proofErr w:type="spellEnd"/>
      <w:r w:rsidRPr="00BB045E">
        <w:rPr>
          <w:rFonts w:ascii="Verdana" w:eastAsia="Times New Roman" w:hAnsi="Verdana" w:cs="Times New Roman"/>
          <w:color w:val="000000"/>
          <w:sz w:val="21"/>
          <w:szCs w:val="21"/>
        </w:rPr>
        <w:t>.</w:t>
      </w:r>
    </w:p>
    <w:p w:rsidR="00BB045E" w:rsidRPr="00BB045E" w:rsidRDefault="00BB045E" w:rsidP="00BB045E">
      <w:pPr>
        <w:numPr>
          <w:ilvl w:val="0"/>
          <w:numId w:val="11"/>
        </w:numPr>
        <w:spacing w:after="144" w:line="360" w:lineRule="atLeast"/>
        <w:ind w:left="768" w:right="48"/>
        <w:jc w:val="both"/>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{BEFORE | AFTER | INSTEAD OF} − This specifies when the trigger will be executed. The INSTEAD OF clause is used for creating trigger on a view.</w:t>
      </w:r>
    </w:p>
    <w:p w:rsidR="00BB045E" w:rsidRPr="00BB045E" w:rsidRDefault="00BB045E" w:rsidP="00BB045E">
      <w:pPr>
        <w:numPr>
          <w:ilvl w:val="0"/>
          <w:numId w:val="11"/>
        </w:numPr>
        <w:spacing w:after="144" w:line="360" w:lineRule="atLeast"/>
        <w:ind w:left="768" w:right="48"/>
        <w:jc w:val="both"/>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{INSERT [OR] | UPDATE [OR] | DELETE} − This specifies the DML operation.</w:t>
      </w:r>
    </w:p>
    <w:p w:rsidR="00BB045E" w:rsidRPr="00BB045E" w:rsidRDefault="00BB045E" w:rsidP="00BB045E">
      <w:pPr>
        <w:numPr>
          <w:ilvl w:val="0"/>
          <w:numId w:val="11"/>
        </w:numPr>
        <w:spacing w:after="144" w:line="360" w:lineRule="atLeast"/>
        <w:ind w:left="768" w:right="48"/>
        <w:jc w:val="both"/>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 xml:space="preserve">[OF </w:t>
      </w:r>
      <w:proofErr w:type="spellStart"/>
      <w:r w:rsidRPr="00BB045E">
        <w:rPr>
          <w:rFonts w:ascii="Verdana" w:eastAsia="Times New Roman" w:hAnsi="Verdana" w:cs="Times New Roman"/>
          <w:color w:val="000000"/>
          <w:sz w:val="21"/>
          <w:szCs w:val="21"/>
        </w:rPr>
        <w:t>col_name</w:t>
      </w:r>
      <w:proofErr w:type="spellEnd"/>
      <w:r w:rsidRPr="00BB045E">
        <w:rPr>
          <w:rFonts w:ascii="Verdana" w:eastAsia="Times New Roman" w:hAnsi="Verdana" w:cs="Times New Roman"/>
          <w:color w:val="000000"/>
          <w:sz w:val="21"/>
          <w:szCs w:val="21"/>
        </w:rPr>
        <w:t>] − This specifies the column name that will be updated.</w:t>
      </w:r>
    </w:p>
    <w:p w:rsidR="00BB045E" w:rsidRPr="00BB045E" w:rsidRDefault="00BB045E" w:rsidP="00BB045E">
      <w:pPr>
        <w:numPr>
          <w:ilvl w:val="0"/>
          <w:numId w:val="11"/>
        </w:numPr>
        <w:spacing w:after="144" w:line="360" w:lineRule="atLeast"/>
        <w:ind w:left="768" w:right="48"/>
        <w:jc w:val="both"/>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 xml:space="preserve">[ON </w:t>
      </w:r>
      <w:proofErr w:type="spellStart"/>
      <w:r w:rsidRPr="00BB045E">
        <w:rPr>
          <w:rFonts w:ascii="Verdana" w:eastAsia="Times New Roman" w:hAnsi="Verdana" w:cs="Times New Roman"/>
          <w:color w:val="000000"/>
          <w:sz w:val="21"/>
          <w:szCs w:val="21"/>
        </w:rPr>
        <w:t>table_name</w:t>
      </w:r>
      <w:proofErr w:type="spellEnd"/>
      <w:r w:rsidRPr="00BB045E">
        <w:rPr>
          <w:rFonts w:ascii="Verdana" w:eastAsia="Times New Roman" w:hAnsi="Verdana" w:cs="Times New Roman"/>
          <w:color w:val="000000"/>
          <w:sz w:val="21"/>
          <w:szCs w:val="21"/>
        </w:rPr>
        <w:t>] − This specifies the name of the table associated with the trigger.</w:t>
      </w:r>
    </w:p>
    <w:p w:rsidR="00BB045E" w:rsidRPr="00BB045E" w:rsidRDefault="00BB045E" w:rsidP="00BB045E">
      <w:pPr>
        <w:numPr>
          <w:ilvl w:val="0"/>
          <w:numId w:val="11"/>
        </w:numPr>
        <w:spacing w:after="144" w:line="360" w:lineRule="atLeast"/>
        <w:ind w:left="768" w:right="48"/>
        <w:jc w:val="both"/>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[REFERENCING OLD AS o NEW AS n] − This allows you to refer new and old values for various DML statements, such as INSERT, UPDATE, and DELETE.</w:t>
      </w:r>
    </w:p>
    <w:p w:rsidR="00BB045E" w:rsidRPr="00BB045E" w:rsidRDefault="00BB045E" w:rsidP="00BB045E">
      <w:pPr>
        <w:numPr>
          <w:ilvl w:val="0"/>
          <w:numId w:val="11"/>
        </w:numPr>
        <w:spacing w:after="144" w:line="360" w:lineRule="atLeast"/>
        <w:ind w:left="768" w:right="48"/>
        <w:jc w:val="both"/>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[FOR EACH ROW] − This specifies a row-level trigger, i.e., the trigger will be executed for each row being affected. Otherwise the trigger will execute just once when the SQL statement is executed, which is called a table level trigger.</w:t>
      </w:r>
    </w:p>
    <w:p w:rsidR="00BB045E" w:rsidRPr="00BB045E" w:rsidRDefault="00BB045E" w:rsidP="00BB045E">
      <w:pPr>
        <w:numPr>
          <w:ilvl w:val="0"/>
          <w:numId w:val="11"/>
        </w:numPr>
        <w:spacing w:after="144" w:line="360" w:lineRule="atLeast"/>
        <w:ind w:left="768" w:right="48"/>
        <w:jc w:val="both"/>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 xml:space="preserve">WHEN (condition) − </w:t>
      </w:r>
      <w:proofErr w:type="gramStart"/>
      <w:r w:rsidRPr="00BB045E">
        <w:rPr>
          <w:rFonts w:ascii="Verdana" w:eastAsia="Times New Roman" w:hAnsi="Verdana" w:cs="Times New Roman"/>
          <w:color w:val="000000"/>
          <w:sz w:val="21"/>
          <w:szCs w:val="21"/>
        </w:rPr>
        <w:t>This</w:t>
      </w:r>
      <w:proofErr w:type="gramEnd"/>
      <w:r w:rsidRPr="00BB045E">
        <w:rPr>
          <w:rFonts w:ascii="Verdana" w:eastAsia="Times New Roman" w:hAnsi="Verdana" w:cs="Times New Roman"/>
          <w:color w:val="000000"/>
          <w:sz w:val="21"/>
          <w:szCs w:val="21"/>
        </w:rPr>
        <w:t xml:space="preserve"> provides a condition for rows for which the trigger would fire. This clause is valid only for row-level triggers.</w:t>
      </w:r>
    </w:p>
    <w:p w:rsidR="00BB045E" w:rsidRPr="00BB045E" w:rsidRDefault="00BB045E" w:rsidP="00BB045E">
      <w:pPr>
        <w:spacing w:before="48" w:after="48" w:line="360" w:lineRule="atLeast"/>
        <w:ind w:right="48"/>
        <w:outlineLvl w:val="2"/>
        <w:rPr>
          <w:rFonts w:ascii="Verdana" w:eastAsia="Times New Roman" w:hAnsi="Verdana" w:cs="Times New Roman"/>
          <w:color w:val="000000"/>
          <w:sz w:val="31"/>
          <w:szCs w:val="31"/>
        </w:rPr>
      </w:pPr>
      <w:r w:rsidRPr="00BB045E">
        <w:rPr>
          <w:rFonts w:ascii="Verdana" w:eastAsia="Times New Roman" w:hAnsi="Verdana" w:cs="Times New Roman"/>
          <w:color w:val="000000"/>
          <w:sz w:val="31"/>
          <w:szCs w:val="31"/>
        </w:rPr>
        <w:t>Example</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To start with, we will be using the CUSTOMERS table we had created and used in the previous chapters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lastRenderedPageBreak/>
        <w:t xml:space="preserve">Select * from customers;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 ID | NAME     | AGE | ADDRESS   | SALARY   |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BB045E">
        <w:rPr>
          <w:rFonts w:ascii="Consolas" w:eastAsia="Times New Roman" w:hAnsi="Consolas" w:cs="Consolas"/>
          <w:color w:val="313131"/>
          <w:sz w:val="18"/>
          <w:szCs w:val="18"/>
        </w:rPr>
        <w:t>|  1</w:t>
      </w:r>
      <w:proofErr w:type="gramEnd"/>
      <w:r w:rsidRPr="00BB045E">
        <w:rPr>
          <w:rFonts w:ascii="Consolas" w:eastAsia="Times New Roman" w:hAnsi="Consolas" w:cs="Consolas"/>
          <w:color w:val="313131"/>
          <w:sz w:val="18"/>
          <w:szCs w:val="18"/>
        </w:rPr>
        <w:t xml:space="preserve"> | Ramesh   |  32 | Ahmedabad |  2000.00 |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BB045E">
        <w:rPr>
          <w:rFonts w:ascii="Consolas" w:eastAsia="Times New Roman" w:hAnsi="Consolas" w:cs="Consolas"/>
          <w:color w:val="313131"/>
          <w:sz w:val="18"/>
          <w:szCs w:val="18"/>
        </w:rPr>
        <w:t>|  2</w:t>
      </w:r>
      <w:proofErr w:type="gramEnd"/>
      <w:r w:rsidRPr="00BB045E">
        <w:rPr>
          <w:rFonts w:ascii="Consolas" w:eastAsia="Times New Roman" w:hAnsi="Consolas" w:cs="Consolas"/>
          <w:color w:val="313131"/>
          <w:sz w:val="18"/>
          <w:szCs w:val="18"/>
        </w:rPr>
        <w:t xml:space="preserve"> | </w:t>
      </w:r>
      <w:proofErr w:type="spellStart"/>
      <w:r w:rsidRPr="00BB045E">
        <w:rPr>
          <w:rFonts w:ascii="Consolas" w:eastAsia="Times New Roman" w:hAnsi="Consolas" w:cs="Consolas"/>
          <w:color w:val="313131"/>
          <w:sz w:val="18"/>
          <w:szCs w:val="18"/>
        </w:rPr>
        <w:t>Khilan</w:t>
      </w:r>
      <w:proofErr w:type="spellEnd"/>
      <w:r w:rsidRPr="00BB045E">
        <w:rPr>
          <w:rFonts w:ascii="Consolas" w:eastAsia="Times New Roman" w:hAnsi="Consolas" w:cs="Consolas"/>
          <w:color w:val="313131"/>
          <w:sz w:val="18"/>
          <w:szCs w:val="18"/>
        </w:rPr>
        <w:t xml:space="preserve">   |  25 | Delhi     |  1500.00 |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BB045E">
        <w:rPr>
          <w:rFonts w:ascii="Consolas" w:eastAsia="Times New Roman" w:hAnsi="Consolas" w:cs="Consolas"/>
          <w:color w:val="313131"/>
          <w:sz w:val="18"/>
          <w:szCs w:val="18"/>
        </w:rPr>
        <w:t>|  3</w:t>
      </w:r>
      <w:proofErr w:type="gramEnd"/>
      <w:r w:rsidRPr="00BB045E">
        <w:rPr>
          <w:rFonts w:ascii="Consolas" w:eastAsia="Times New Roman" w:hAnsi="Consolas" w:cs="Consolas"/>
          <w:color w:val="313131"/>
          <w:sz w:val="18"/>
          <w:szCs w:val="18"/>
        </w:rPr>
        <w:t xml:space="preserve"> | </w:t>
      </w:r>
      <w:proofErr w:type="spellStart"/>
      <w:r w:rsidRPr="00BB045E">
        <w:rPr>
          <w:rFonts w:ascii="Consolas" w:eastAsia="Times New Roman" w:hAnsi="Consolas" w:cs="Consolas"/>
          <w:color w:val="313131"/>
          <w:sz w:val="18"/>
          <w:szCs w:val="18"/>
        </w:rPr>
        <w:t>kaushik</w:t>
      </w:r>
      <w:proofErr w:type="spellEnd"/>
      <w:r w:rsidRPr="00BB045E">
        <w:rPr>
          <w:rFonts w:ascii="Consolas" w:eastAsia="Times New Roman" w:hAnsi="Consolas" w:cs="Consolas"/>
          <w:color w:val="313131"/>
          <w:sz w:val="18"/>
          <w:szCs w:val="18"/>
        </w:rPr>
        <w:t xml:space="preserve">  |  23 | Kota      |  2000.00 |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BB045E">
        <w:rPr>
          <w:rFonts w:ascii="Consolas" w:eastAsia="Times New Roman" w:hAnsi="Consolas" w:cs="Consolas"/>
          <w:color w:val="313131"/>
          <w:sz w:val="18"/>
          <w:szCs w:val="18"/>
        </w:rPr>
        <w:t>|  4</w:t>
      </w:r>
      <w:proofErr w:type="gramEnd"/>
      <w:r w:rsidRPr="00BB045E">
        <w:rPr>
          <w:rFonts w:ascii="Consolas" w:eastAsia="Times New Roman" w:hAnsi="Consolas" w:cs="Consolas"/>
          <w:color w:val="313131"/>
          <w:sz w:val="18"/>
          <w:szCs w:val="18"/>
        </w:rPr>
        <w:t xml:space="preserve"> | </w:t>
      </w:r>
      <w:proofErr w:type="spellStart"/>
      <w:r w:rsidRPr="00BB045E">
        <w:rPr>
          <w:rFonts w:ascii="Consolas" w:eastAsia="Times New Roman" w:hAnsi="Consolas" w:cs="Consolas"/>
          <w:color w:val="313131"/>
          <w:sz w:val="18"/>
          <w:szCs w:val="18"/>
        </w:rPr>
        <w:t>Chaitali</w:t>
      </w:r>
      <w:proofErr w:type="spellEnd"/>
      <w:r w:rsidRPr="00BB045E">
        <w:rPr>
          <w:rFonts w:ascii="Consolas" w:eastAsia="Times New Roman" w:hAnsi="Consolas" w:cs="Consolas"/>
          <w:color w:val="313131"/>
          <w:sz w:val="18"/>
          <w:szCs w:val="18"/>
        </w:rPr>
        <w:t xml:space="preserve"> |  25 | Mumbai    |  6500.00 |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BB045E">
        <w:rPr>
          <w:rFonts w:ascii="Consolas" w:eastAsia="Times New Roman" w:hAnsi="Consolas" w:cs="Consolas"/>
          <w:color w:val="313131"/>
          <w:sz w:val="18"/>
          <w:szCs w:val="18"/>
        </w:rPr>
        <w:t>|  5</w:t>
      </w:r>
      <w:proofErr w:type="gramEnd"/>
      <w:r w:rsidRPr="00BB045E">
        <w:rPr>
          <w:rFonts w:ascii="Consolas" w:eastAsia="Times New Roman" w:hAnsi="Consolas" w:cs="Consolas"/>
          <w:color w:val="313131"/>
          <w:sz w:val="18"/>
          <w:szCs w:val="18"/>
        </w:rPr>
        <w:t xml:space="preserve"> | </w:t>
      </w:r>
      <w:proofErr w:type="spellStart"/>
      <w:r w:rsidRPr="00BB045E">
        <w:rPr>
          <w:rFonts w:ascii="Consolas" w:eastAsia="Times New Roman" w:hAnsi="Consolas" w:cs="Consolas"/>
          <w:color w:val="313131"/>
          <w:sz w:val="18"/>
          <w:szCs w:val="18"/>
        </w:rPr>
        <w:t>Hardik</w:t>
      </w:r>
      <w:proofErr w:type="spellEnd"/>
      <w:r w:rsidRPr="00BB045E">
        <w:rPr>
          <w:rFonts w:ascii="Consolas" w:eastAsia="Times New Roman" w:hAnsi="Consolas" w:cs="Consolas"/>
          <w:color w:val="313131"/>
          <w:sz w:val="18"/>
          <w:szCs w:val="18"/>
        </w:rPr>
        <w:t xml:space="preserve">   |  27 | Bhopal    |  8500.00 |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BB045E">
        <w:rPr>
          <w:rFonts w:ascii="Consolas" w:eastAsia="Times New Roman" w:hAnsi="Consolas" w:cs="Consolas"/>
          <w:color w:val="313131"/>
          <w:sz w:val="18"/>
          <w:szCs w:val="18"/>
        </w:rPr>
        <w:t>|  6</w:t>
      </w:r>
      <w:proofErr w:type="gramEnd"/>
      <w:r w:rsidRPr="00BB045E">
        <w:rPr>
          <w:rFonts w:ascii="Consolas" w:eastAsia="Times New Roman" w:hAnsi="Consolas" w:cs="Consolas"/>
          <w:color w:val="313131"/>
          <w:sz w:val="18"/>
          <w:szCs w:val="18"/>
        </w:rPr>
        <w:t xml:space="preserve"> | </w:t>
      </w:r>
      <w:proofErr w:type="spellStart"/>
      <w:r w:rsidRPr="00BB045E">
        <w:rPr>
          <w:rFonts w:ascii="Consolas" w:eastAsia="Times New Roman" w:hAnsi="Consolas" w:cs="Consolas"/>
          <w:color w:val="313131"/>
          <w:sz w:val="18"/>
          <w:szCs w:val="18"/>
        </w:rPr>
        <w:t>Komal</w:t>
      </w:r>
      <w:proofErr w:type="spellEnd"/>
      <w:r w:rsidRPr="00BB045E">
        <w:rPr>
          <w:rFonts w:ascii="Consolas" w:eastAsia="Times New Roman" w:hAnsi="Consolas" w:cs="Consolas"/>
          <w:color w:val="313131"/>
          <w:sz w:val="18"/>
          <w:szCs w:val="18"/>
        </w:rPr>
        <w:t xml:space="preserve">    |  22 | MP        |  4500.00 |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 </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The following program creates a </w:t>
      </w:r>
      <w:r w:rsidRPr="00BB045E">
        <w:rPr>
          <w:rFonts w:ascii="Verdana" w:eastAsia="Times New Roman" w:hAnsi="Verdana" w:cs="Times New Roman"/>
          <w:b/>
          <w:bCs/>
          <w:color w:val="000000"/>
          <w:sz w:val="24"/>
          <w:szCs w:val="24"/>
        </w:rPr>
        <w:t>row-level</w:t>
      </w:r>
      <w:r w:rsidRPr="00BB045E">
        <w:rPr>
          <w:rFonts w:ascii="Verdana" w:eastAsia="Times New Roman" w:hAnsi="Verdana" w:cs="Times New Roman"/>
          <w:color w:val="000000"/>
          <w:sz w:val="24"/>
          <w:szCs w:val="24"/>
        </w:rPr>
        <w:t> trigger for the customers table that would fire for INSERT or UPDATE or DELETE operations performed on the CUSTOMERS table. This trigger will display the salary difference between the old values and new values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CREATE OR REPLACE TRIGGER </w:t>
      </w:r>
      <w:proofErr w:type="spellStart"/>
      <w:r w:rsidRPr="00BB045E">
        <w:rPr>
          <w:rFonts w:ascii="Consolas" w:eastAsia="Times New Roman" w:hAnsi="Consolas" w:cs="Consolas"/>
          <w:color w:val="313131"/>
          <w:sz w:val="20"/>
          <w:szCs w:val="20"/>
        </w:rPr>
        <w:t>display_salary_changes</w:t>
      </w:r>
      <w:proofErr w:type="spellEnd"/>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BEFORE DELETE OR INSERT OR UPDATE ON customers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FOR EACH ROW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WHEN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NEW</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ID </w:t>
      </w:r>
      <w:r w:rsidRPr="00BB045E">
        <w:rPr>
          <w:rFonts w:ascii="Consolas" w:eastAsia="Times New Roman" w:hAnsi="Consolas" w:cs="Consolas"/>
          <w:color w:val="666600"/>
          <w:sz w:val="20"/>
          <w:szCs w:val="20"/>
        </w:rPr>
        <w:t>&gt;</w:t>
      </w: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006666"/>
          <w:sz w:val="20"/>
          <w:szCs w:val="20"/>
        </w:rPr>
        <w:t>0</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DECLARE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spellStart"/>
      <w:proofErr w:type="gramStart"/>
      <w:r w:rsidRPr="00BB045E">
        <w:rPr>
          <w:rFonts w:ascii="Consolas" w:eastAsia="Times New Roman" w:hAnsi="Consolas" w:cs="Consolas"/>
          <w:color w:val="313131"/>
          <w:sz w:val="20"/>
          <w:szCs w:val="20"/>
        </w:rPr>
        <w:t>sal_diff</w:t>
      </w:r>
      <w:proofErr w:type="spellEnd"/>
      <w:proofErr w:type="gramEnd"/>
      <w:r w:rsidRPr="00BB045E">
        <w:rPr>
          <w:rFonts w:ascii="Consolas" w:eastAsia="Times New Roman" w:hAnsi="Consolas" w:cs="Consolas"/>
          <w:color w:val="313131"/>
          <w:sz w:val="20"/>
          <w:szCs w:val="20"/>
        </w:rPr>
        <w:t xml:space="preserve"> number</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000088"/>
          <w:sz w:val="20"/>
          <w:szCs w:val="20"/>
        </w:rPr>
        <w:t>BEGIN</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spellStart"/>
      <w:r w:rsidRPr="00BB045E">
        <w:rPr>
          <w:rFonts w:ascii="Consolas" w:eastAsia="Times New Roman" w:hAnsi="Consolas" w:cs="Consolas"/>
          <w:color w:val="313131"/>
          <w:sz w:val="20"/>
          <w:szCs w:val="20"/>
        </w:rPr>
        <w:t>sal_</w:t>
      </w:r>
      <w:proofErr w:type="gramStart"/>
      <w:r w:rsidRPr="00BB045E">
        <w:rPr>
          <w:rFonts w:ascii="Consolas" w:eastAsia="Times New Roman" w:hAnsi="Consolas" w:cs="Consolas"/>
          <w:color w:val="313131"/>
          <w:sz w:val="20"/>
          <w:szCs w:val="20"/>
        </w:rPr>
        <w:t>diff</w:t>
      </w:r>
      <w:proofErr w:type="spellEnd"/>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666600"/>
          <w:sz w:val="20"/>
          <w:szCs w:val="20"/>
        </w:rPr>
        <w:t>:</w:t>
      </w:r>
      <w:proofErr w:type="gram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666600"/>
          <w:sz w:val="20"/>
          <w:szCs w:val="20"/>
        </w:rPr>
        <w:t>:</w:t>
      </w:r>
      <w:proofErr w:type="spellStart"/>
      <w:r w:rsidRPr="00BB045E">
        <w:rPr>
          <w:rFonts w:ascii="Consolas" w:eastAsia="Times New Roman" w:hAnsi="Consolas" w:cs="Consolas"/>
          <w:color w:val="313131"/>
          <w:sz w:val="20"/>
          <w:szCs w:val="20"/>
        </w:rPr>
        <w:t>NEW</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salary</w:t>
      </w:r>
      <w:proofErr w:type="spellEnd"/>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666600"/>
          <w:sz w:val="20"/>
          <w:szCs w:val="20"/>
        </w:rPr>
        <w:t>:</w:t>
      </w:r>
      <w:proofErr w:type="spellStart"/>
      <w:r w:rsidRPr="00BB045E">
        <w:rPr>
          <w:rFonts w:ascii="Consolas" w:eastAsia="Times New Roman" w:hAnsi="Consolas" w:cs="Consolas"/>
          <w:color w:val="313131"/>
          <w:sz w:val="20"/>
          <w:szCs w:val="20"/>
        </w:rPr>
        <w:t>OLD</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salary</w:t>
      </w:r>
      <w:proofErr w:type="spell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spellStart"/>
      <w:r w:rsidRPr="00BB045E">
        <w:rPr>
          <w:rFonts w:ascii="Consolas" w:eastAsia="Times New Roman" w:hAnsi="Consolas" w:cs="Consolas"/>
          <w:color w:val="313131"/>
          <w:sz w:val="20"/>
          <w:szCs w:val="20"/>
        </w:rPr>
        <w:t>dbms_output</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put_</w:t>
      </w:r>
      <w:proofErr w:type="gramStart"/>
      <w:r w:rsidRPr="00BB045E">
        <w:rPr>
          <w:rFonts w:ascii="Consolas" w:eastAsia="Times New Roman" w:hAnsi="Consolas" w:cs="Consolas"/>
          <w:color w:val="313131"/>
          <w:sz w:val="20"/>
          <w:szCs w:val="20"/>
        </w:rPr>
        <w:t>line</w:t>
      </w:r>
      <w:proofErr w:type="spellEnd"/>
      <w:r w:rsidRPr="00BB045E">
        <w:rPr>
          <w:rFonts w:ascii="Consolas" w:eastAsia="Times New Roman" w:hAnsi="Consolas" w:cs="Consolas"/>
          <w:color w:val="666600"/>
          <w:sz w:val="20"/>
          <w:szCs w:val="20"/>
        </w:rPr>
        <w:t>(</w:t>
      </w:r>
      <w:proofErr w:type="gramEnd"/>
      <w:r w:rsidRPr="00BB045E">
        <w:rPr>
          <w:rFonts w:ascii="Consolas" w:eastAsia="Times New Roman" w:hAnsi="Consolas" w:cs="Consolas"/>
          <w:color w:val="008800"/>
          <w:sz w:val="20"/>
          <w:szCs w:val="20"/>
        </w:rPr>
        <w:t>'Old salary: '</w:t>
      </w: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666600"/>
          <w:sz w:val="20"/>
          <w:szCs w:val="20"/>
        </w:rPr>
        <w:t>:</w:t>
      </w:r>
      <w:proofErr w:type="spellStart"/>
      <w:r w:rsidRPr="00BB045E">
        <w:rPr>
          <w:rFonts w:ascii="Consolas" w:eastAsia="Times New Roman" w:hAnsi="Consolas" w:cs="Consolas"/>
          <w:color w:val="313131"/>
          <w:sz w:val="20"/>
          <w:szCs w:val="20"/>
        </w:rPr>
        <w:t>OLD</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salary</w:t>
      </w:r>
      <w:proofErr w:type="spell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spellStart"/>
      <w:r w:rsidRPr="00BB045E">
        <w:rPr>
          <w:rFonts w:ascii="Consolas" w:eastAsia="Times New Roman" w:hAnsi="Consolas" w:cs="Consolas"/>
          <w:color w:val="313131"/>
          <w:sz w:val="20"/>
          <w:szCs w:val="20"/>
        </w:rPr>
        <w:t>dbms_output</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put_</w:t>
      </w:r>
      <w:proofErr w:type="gramStart"/>
      <w:r w:rsidRPr="00BB045E">
        <w:rPr>
          <w:rFonts w:ascii="Consolas" w:eastAsia="Times New Roman" w:hAnsi="Consolas" w:cs="Consolas"/>
          <w:color w:val="313131"/>
          <w:sz w:val="20"/>
          <w:szCs w:val="20"/>
        </w:rPr>
        <w:t>line</w:t>
      </w:r>
      <w:proofErr w:type="spellEnd"/>
      <w:r w:rsidRPr="00BB045E">
        <w:rPr>
          <w:rFonts w:ascii="Consolas" w:eastAsia="Times New Roman" w:hAnsi="Consolas" w:cs="Consolas"/>
          <w:color w:val="666600"/>
          <w:sz w:val="20"/>
          <w:szCs w:val="20"/>
        </w:rPr>
        <w:t>(</w:t>
      </w:r>
      <w:proofErr w:type="gramEnd"/>
      <w:r w:rsidRPr="00BB045E">
        <w:rPr>
          <w:rFonts w:ascii="Consolas" w:eastAsia="Times New Roman" w:hAnsi="Consolas" w:cs="Consolas"/>
          <w:color w:val="008800"/>
          <w:sz w:val="20"/>
          <w:szCs w:val="20"/>
        </w:rPr>
        <w:t>'New salary: '</w:t>
      </w: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666600"/>
          <w:sz w:val="20"/>
          <w:szCs w:val="20"/>
        </w:rPr>
        <w:t>:</w:t>
      </w:r>
      <w:proofErr w:type="spellStart"/>
      <w:r w:rsidRPr="00BB045E">
        <w:rPr>
          <w:rFonts w:ascii="Consolas" w:eastAsia="Times New Roman" w:hAnsi="Consolas" w:cs="Consolas"/>
          <w:color w:val="313131"/>
          <w:sz w:val="20"/>
          <w:szCs w:val="20"/>
        </w:rPr>
        <w:t>NEW</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salary</w:t>
      </w:r>
      <w:proofErr w:type="spell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   </w:t>
      </w:r>
      <w:proofErr w:type="spellStart"/>
      <w:r w:rsidRPr="00BB045E">
        <w:rPr>
          <w:rFonts w:ascii="Consolas" w:eastAsia="Times New Roman" w:hAnsi="Consolas" w:cs="Consolas"/>
          <w:color w:val="313131"/>
          <w:sz w:val="20"/>
          <w:szCs w:val="20"/>
        </w:rPr>
        <w:t>dbms_output</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put_</w:t>
      </w:r>
      <w:proofErr w:type="gramStart"/>
      <w:r w:rsidRPr="00BB045E">
        <w:rPr>
          <w:rFonts w:ascii="Consolas" w:eastAsia="Times New Roman" w:hAnsi="Consolas" w:cs="Consolas"/>
          <w:color w:val="313131"/>
          <w:sz w:val="20"/>
          <w:szCs w:val="20"/>
        </w:rPr>
        <w:t>line</w:t>
      </w:r>
      <w:proofErr w:type="spellEnd"/>
      <w:r w:rsidRPr="00BB045E">
        <w:rPr>
          <w:rFonts w:ascii="Consolas" w:eastAsia="Times New Roman" w:hAnsi="Consolas" w:cs="Consolas"/>
          <w:color w:val="666600"/>
          <w:sz w:val="20"/>
          <w:szCs w:val="20"/>
        </w:rPr>
        <w:t>(</w:t>
      </w:r>
      <w:proofErr w:type="gramEnd"/>
      <w:r w:rsidRPr="00BB045E">
        <w:rPr>
          <w:rFonts w:ascii="Consolas" w:eastAsia="Times New Roman" w:hAnsi="Consolas" w:cs="Consolas"/>
          <w:color w:val="008800"/>
          <w:sz w:val="20"/>
          <w:szCs w:val="20"/>
        </w:rPr>
        <w:t>'Salary difference: '</w:t>
      </w: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roofErr w:type="spellStart"/>
      <w:r w:rsidRPr="00BB045E">
        <w:rPr>
          <w:rFonts w:ascii="Consolas" w:eastAsia="Times New Roman" w:hAnsi="Consolas" w:cs="Consolas"/>
          <w:color w:val="313131"/>
          <w:sz w:val="20"/>
          <w:szCs w:val="20"/>
        </w:rPr>
        <w:t>sal_diff</w:t>
      </w:r>
      <w:proofErr w:type="spell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000088"/>
          <w:sz w:val="20"/>
          <w:szCs w:val="20"/>
        </w:rPr>
        <w:t>END</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When the above code is executed at the SQL prompt, it produces the following result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Trigger created.</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The following points need to be considered here −</w:t>
      </w:r>
    </w:p>
    <w:p w:rsidR="00BB045E" w:rsidRPr="00BB045E" w:rsidRDefault="00BB045E" w:rsidP="00BB045E">
      <w:pPr>
        <w:numPr>
          <w:ilvl w:val="0"/>
          <w:numId w:val="12"/>
        </w:numPr>
        <w:spacing w:after="144" w:line="360" w:lineRule="atLeast"/>
        <w:ind w:left="768" w:right="48"/>
        <w:jc w:val="both"/>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lastRenderedPageBreak/>
        <w:t xml:space="preserve">OLD and NEW references are not available for table-level </w:t>
      </w:r>
      <w:proofErr w:type="gramStart"/>
      <w:r w:rsidRPr="00BB045E">
        <w:rPr>
          <w:rFonts w:ascii="Verdana" w:eastAsia="Times New Roman" w:hAnsi="Verdana" w:cs="Times New Roman"/>
          <w:color w:val="000000"/>
          <w:sz w:val="21"/>
          <w:szCs w:val="21"/>
        </w:rPr>
        <w:t>triggers,</w:t>
      </w:r>
      <w:proofErr w:type="gramEnd"/>
      <w:r w:rsidRPr="00BB045E">
        <w:rPr>
          <w:rFonts w:ascii="Verdana" w:eastAsia="Times New Roman" w:hAnsi="Verdana" w:cs="Times New Roman"/>
          <w:color w:val="000000"/>
          <w:sz w:val="21"/>
          <w:szCs w:val="21"/>
        </w:rPr>
        <w:t xml:space="preserve"> rather you can use them for record-level triggers.</w:t>
      </w:r>
    </w:p>
    <w:p w:rsidR="00BB045E" w:rsidRPr="00BB045E" w:rsidRDefault="00BB045E" w:rsidP="00BB045E">
      <w:pPr>
        <w:numPr>
          <w:ilvl w:val="0"/>
          <w:numId w:val="12"/>
        </w:numPr>
        <w:spacing w:after="144" w:line="360" w:lineRule="atLeast"/>
        <w:ind w:left="768" w:right="48"/>
        <w:jc w:val="both"/>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If you want to query the table in the same trigger, then you should use the AFTER keyword, because triggers can query the table or change it again only after the initial changes are applied and the table is back in a consistent state.</w:t>
      </w:r>
    </w:p>
    <w:p w:rsidR="00BB045E" w:rsidRPr="00BB045E" w:rsidRDefault="00BB045E" w:rsidP="00BB045E">
      <w:pPr>
        <w:numPr>
          <w:ilvl w:val="0"/>
          <w:numId w:val="12"/>
        </w:numPr>
        <w:spacing w:after="144" w:line="360" w:lineRule="atLeast"/>
        <w:ind w:left="768" w:right="48"/>
        <w:jc w:val="both"/>
        <w:rPr>
          <w:rFonts w:ascii="Verdana" w:eastAsia="Times New Roman" w:hAnsi="Verdana" w:cs="Times New Roman"/>
          <w:color w:val="000000"/>
          <w:sz w:val="21"/>
          <w:szCs w:val="21"/>
        </w:rPr>
      </w:pPr>
      <w:r w:rsidRPr="00BB045E">
        <w:rPr>
          <w:rFonts w:ascii="Verdana" w:eastAsia="Times New Roman" w:hAnsi="Verdana" w:cs="Times New Roman"/>
          <w:color w:val="000000"/>
          <w:sz w:val="21"/>
          <w:szCs w:val="21"/>
        </w:rPr>
        <w:t>The above trigger has been written in such a way that it will fire before any DELETE or INSERT or UPDATE operation on the table, but you can write your trigger on a single or multiple operations, for example BEFORE DELETE, which will fire whenever a record will be deleted using the DELETE operation on the table.</w:t>
      </w:r>
    </w:p>
    <w:p w:rsidR="00BB045E" w:rsidRPr="00BB045E" w:rsidRDefault="00BB045E" w:rsidP="00BB045E">
      <w:pPr>
        <w:spacing w:before="48" w:after="48" w:line="360" w:lineRule="atLeast"/>
        <w:ind w:right="48"/>
        <w:outlineLvl w:val="1"/>
        <w:rPr>
          <w:rFonts w:ascii="Verdana" w:eastAsia="Times New Roman" w:hAnsi="Verdana" w:cs="Times New Roman"/>
          <w:color w:val="121214"/>
          <w:spacing w:val="-15"/>
          <w:sz w:val="41"/>
          <w:szCs w:val="41"/>
        </w:rPr>
      </w:pPr>
      <w:r w:rsidRPr="00BB045E">
        <w:rPr>
          <w:rFonts w:ascii="Verdana" w:eastAsia="Times New Roman" w:hAnsi="Verdana" w:cs="Times New Roman"/>
          <w:color w:val="121214"/>
          <w:spacing w:val="-15"/>
          <w:sz w:val="41"/>
          <w:szCs w:val="41"/>
        </w:rPr>
        <w:t>Triggering a Trigger</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Let us perform some DML operations on the CUSTOMERS table. Here is one INSERT statement, which will create a new record in the table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INSERT INTO CUSTOMERS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ID</w:t>
      </w:r>
      <w:proofErr w:type="gramStart"/>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NAME</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AGE</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ADDRESS</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SALARY</w:t>
      </w:r>
      <w:proofErr w:type="gram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VALUES </w:t>
      </w:r>
      <w:r w:rsidRPr="00BB045E">
        <w:rPr>
          <w:rFonts w:ascii="Consolas" w:eastAsia="Times New Roman" w:hAnsi="Consolas" w:cs="Consolas"/>
          <w:color w:val="666600"/>
          <w:sz w:val="20"/>
          <w:szCs w:val="20"/>
        </w:rPr>
        <w:t>(</w:t>
      </w:r>
      <w:r w:rsidRPr="00BB045E">
        <w:rPr>
          <w:rFonts w:ascii="Consolas" w:eastAsia="Times New Roman" w:hAnsi="Consolas" w:cs="Consolas"/>
          <w:color w:val="006666"/>
          <w:sz w:val="20"/>
          <w:szCs w:val="20"/>
        </w:rPr>
        <w:t>7</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008800"/>
          <w:sz w:val="20"/>
          <w:szCs w:val="20"/>
        </w:rPr>
        <w:t>'</w:t>
      </w:r>
      <w:proofErr w:type="spellStart"/>
      <w:r w:rsidRPr="00BB045E">
        <w:rPr>
          <w:rFonts w:ascii="Consolas" w:eastAsia="Times New Roman" w:hAnsi="Consolas" w:cs="Consolas"/>
          <w:color w:val="008800"/>
          <w:sz w:val="20"/>
          <w:szCs w:val="20"/>
        </w:rPr>
        <w:t>Kriti</w:t>
      </w:r>
      <w:proofErr w:type="spellEnd"/>
      <w:r w:rsidRPr="00BB045E">
        <w:rPr>
          <w:rFonts w:ascii="Consolas" w:eastAsia="Times New Roman" w:hAnsi="Consolas" w:cs="Consolas"/>
          <w:color w:val="008800"/>
          <w:sz w:val="20"/>
          <w:szCs w:val="20"/>
        </w:rPr>
        <w:t>'</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006666"/>
          <w:sz w:val="20"/>
          <w:szCs w:val="20"/>
        </w:rPr>
        <w:t>22</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008800"/>
          <w:sz w:val="20"/>
          <w:szCs w:val="20"/>
        </w:rPr>
        <w:t>'HP'</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roofErr w:type="gramStart"/>
      <w:r w:rsidRPr="00BB045E">
        <w:rPr>
          <w:rFonts w:ascii="Consolas" w:eastAsia="Times New Roman" w:hAnsi="Consolas" w:cs="Consolas"/>
          <w:color w:val="006666"/>
          <w:sz w:val="20"/>
          <w:szCs w:val="20"/>
        </w:rPr>
        <w:t>7500.00</w:t>
      </w: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666600"/>
          <w:sz w:val="20"/>
          <w:szCs w:val="20"/>
        </w:rPr>
        <w:t>)</w:t>
      </w:r>
      <w:proofErr w:type="gramEnd"/>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When a record is created in the CUSTOMERS table, the above create trigger, </w:t>
      </w:r>
      <w:proofErr w:type="spellStart"/>
      <w:r w:rsidRPr="00BB045E">
        <w:rPr>
          <w:rFonts w:ascii="Verdana" w:eastAsia="Times New Roman" w:hAnsi="Verdana" w:cs="Times New Roman"/>
          <w:b/>
          <w:bCs/>
          <w:color w:val="000000"/>
          <w:sz w:val="24"/>
          <w:szCs w:val="24"/>
        </w:rPr>
        <w:t>display_salary_changes</w:t>
      </w:r>
      <w:proofErr w:type="spellEnd"/>
      <w:r w:rsidRPr="00BB045E">
        <w:rPr>
          <w:rFonts w:ascii="Verdana" w:eastAsia="Times New Roman" w:hAnsi="Verdana" w:cs="Times New Roman"/>
          <w:color w:val="000000"/>
          <w:sz w:val="24"/>
          <w:szCs w:val="24"/>
        </w:rPr>
        <w:t> will be fired and it will display the following result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Old salary: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New salary: 7500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Salary difference:</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 xml:space="preserve">Because this is a new record, old salary is not available and the above result comes as </w:t>
      </w:r>
      <w:proofErr w:type="gramStart"/>
      <w:r w:rsidRPr="00BB045E">
        <w:rPr>
          <w:rFonts w:ascii="Verdana" w:eastAsia="Times New Roman" w:hAnsi="Verdana" w:cs="Times New Roman"/>
          <w:color w:val="000000"/>
          <w:sz w:val="24"/>
          <w:szCs w:val="24"/>
        </w:rPr>
        <w:t>null</w:t>
      </w:r>
      <w:proofErr w:type="gramEnd"/>
      <w:r w:rsidRPr="00BB045E">
        <w:rPr>
          <w:rFonts w:ascii="Verdana" w:eastAsia="Times New Roman" w:hAnsi="Verdana" w:cs="Times New Roman"/>
          <w:color w:val="000000"/>
          <w:sz w:val="24"/>
          <w:szCs w:val="24"/>
        </w:rPr>
        <w:t>. Let us now perform one more DML operation on the CUSTOMERS table. The UPDATE statement will update an existing record in the table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UPDATE customers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SET salary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salary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006666"/>
          <w:sz w:val="20"/>
          <w:szCs w:val="20"/>
        </w:rPr>
        <w:t>500</w:t>
      </w:r>
      <w:r w:rsidRPr="00BB045E">
        <w:rPr>
          <w:rFonts w:ascii="Consolas" w:eastAsia="Times New Roman" w:hAnsi="Consolas" w:cs="Consolas"/>
          <w:color w:val="313131"/>
          <w:sz w:val="20"/>
          <w:szCs w:val="20"/>
        </w:rPr>
        <w:t xml:space="preserve">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B045E">
        <w:rPr>
          <w:rFonts w:ascii="Consolas" w:eastAsia="Times New Roman" w:hAnsi="Consolas" w:cs="Consolas"/>
          <w:color w:val="313131"/>
          <w:sz w:val="20"/>
          <w:szCs w:val="20"/>
        </w:rPr>
        <w:t xml:space="preserve">WHERE id </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r w:rsidRPr="00BB045E">
        <w:rPr>
          <w:rFonts w:ascii="Consolas" w:eastAsia="Times New Roman" w:hAnsi="Consolas" w:cs="Consolas"/>
          <w:color w:val="006666"/>
          <w:sz w:val="20"/>
          <w:szCs w:val="20"/>
        </w:rPr>
        <w:t>2</w:t>
      </w:r>
      <w:r w:rsidRPr="00BB045E">
        <w:rPr>
          <w:rFonts w:ascii="Consolas" w:eastAsia="Times New Roman" w:hAnsi="Consolas" w:cs="Consolas"/>
          <w:color w:val="666600"/>
          <w:sz w:val="20"/>
          <w:szCs w:val="20"/>
        </w:rPr>
        <w:t>;</w:t>
      </w:r>
      <w:r w:rsidRPr="00BB045E">
        <w:rPr>
          <w:rFonts w:ascii="Consolas" w:eastAsia="Times New Roman" w:hAnsi="Consolas" w:cs="Consolas"/>
          <w:color w:val="313131"/>
          <w:sz w:val="20"/>
          <w:szCs w:val="20"/>
        </w:rPr>
        <w:t xml:space="preserve"> </w:t>
      </w:r>
    </w:p>
    <w:p w:rsidR="00BB045E" w:rsidRPr="00BB045E" w:rsidRDefault="00BB045E" w:rsidP="00BB045E">
      <w:pPr>
        <w:spacing w:after="144" w:line="360" w:lineRule="atLeast"/>
        <w:ind w:left="48" w:right="48"/>
        <w:jc w:val="both"/>
        <w:rPr>
          <w:rFonts w:ascii="Verdana" w:eastAsia="Times New Roman" w:hAnsi="Verdana" w:cs="Times New Roman"/>
          <w:color w:val="000000"/>
          <w:sz w:val="24"/>
          <w:szCs w:val="24"/>
        </w:rPr>
      </w:pPr>
      <w:r w:rsidRPr="00BB045E">
        <w:rPr>
          <w:rFonts w:ascii="Verdana" w:eastAsia="Times New Roman" w:hAnsi="Verdana" w:cs="Times New Roman"/>
          <w:color w:val="000000"/>
          <w:sz w:val="24"/>
          <w:szCs w:val="24"/>
        </w:rPr>
        <w:t>When a record is updated in the CUSTOMERS table, the above create trigger, </w:t>
      </w:r>
      <w:proofErr w:type="spellStart"/>
      <w:r w:rsidRPr="00BB045E">
        <w:rPr>
          <w:rFonts w:ascii="Verdana" w:eastAsia="Times New Roman" w:hAnsi="Verdana" w:cs="Times New Roman"/>
          <w:b/>
          <w:bCs/>
          <w:color w:val="000000"/>
          <w:sz w:val="24"/>
          <w:szCs w:val="24"/>
        </w:rPr>
        <w:t>display_salary_changes</w:t>
      </w:r>
      <w:proofErr w:type="spellEnd"/>
      <w:r w:rsidRPr="00BB045E">
        <w:rPr>
          <w:rFonts w:ascii="Verdana" w:eastAsia="Times New Roman" w:hAnsi="Verdana" w:cs="Times New Roman"/>
          <w:color w:val="000000"/>
          <w:sz w:val="24"/>
          <w:szCs w:val="24"/>
        </w:rPr>
        <w:t> will be fired and it will display the following result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lastRenderedPageBreak/>
        <w:t xml:space="preserve">Old salary: 1500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New salary: 2000 </w:t>
      </w:r>
    </w:p>
    <w:p w:rsidR="00BB045E" w:rsidRPr="00BB045E" w:rsidRDefault="00BB045E" w:rsidP="00BB04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045E">
        <w:rPr>
          <w:rFonts w:ascii="Consolas" w:eastAsia="Times New Roman" w:hAnsi="Consolas" w:cs="Consolas"/>
          <w:color w:val="313131"/>
          <w:sz w:val="18"/>
          <w:szCs w:val="18"/>
        </w:rPr>
        <w:t xml:space="preserve">Salary difference: 500 </w:t>
      </w:r>
    </w:p>
    <w:p w:rsidR="00BB045E" w:rsidRDefault="00BB045E"/>
    <w:p w:rsidR="00EE0403" w:rsidRDefault="00EE0403"/>
    <w:p w:rsidR="00EE0403" w:rsidRDefault="00EE0403" w:rsidP="00EE0403">
      <w:pPr>
        <w:pStyle w:val="Heading2"/>
        <w:shd w:val="clear" w:color="auto" w:fill="FCFCFC"/>
        <w:spacing w:before="300" w:beforeAutospacing="0" w:after="225" w:afterAutospacing="0"/>
        <w:jc w:val="both"/>
        <w:rPr>
          <w:rFonts w:ascii="Helvetica" w:hAnsi="Helvetica" w:cs="Helvetica"/>
          <w:b w:val="0"/>
          <w:bCs w:val="0"/>
          <w:color w:val="4466C5"/>
          <w:sz w:val="45"/>
          <w:szCs w:val="45"/>
        </w:rPr>
      </w:pPr>
      <w:r>
        <w:rPr>
          <w:rFonts w:ascii="Helvetica" w:hAnsi="Helvetica" w:cs="Helvetica"/>
          <w:b w:val="0"/>
          <w:bCs w:val="0"/>
          <w:color w:val="4466C5"/>
          <w:sz w:val="45"/>
          <w:szCs w:val="45"/>
        </w:rPr>
        <w:t>Stored Procedures</w:t>
      </w:r>
    </w:p>
    <w:p w:rsidR="00EE0403" w:rsidRDefault="00EE0403" w:rsidP="00EE0403">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Stored Procedures are pre-compiled objects which are compiled for the first time and its compiled format is saved, which executes (compiled code) whenever it is called. For more about a stored procedure, please refer to the article </w:t>
      </w:r>
      <w:hyperlink r:id="rId7" w:history="1">
        <w:r>
          <w:rPr>
            <w:rStyle w:val="Hyperlink"/>
            <w:rFonts w:ascii="Segoe UI" w:hAnsi="Segoe UI" w:cs="Segoe UI"/>
            <w:color w:val="4280EC"/>
          </w:rPr>
          <w:t>Different types of Stored Procedure</w:t>
        </w:r>
      </w:hyperlink>
      <w:r>
        <w:rPr>
          <w:rFonts w:ascii="Segoe UI" w:hAnsi="Segoe UI" w:cs="Segoe UI"/>
          <w:color w:val="161616"/>
        </w:rPr>
        <w:t>.</w:t>
      </w:r>
    </w:p>
    <w:p w:rsidR="00EE0403" w:rsidRDefault="00EE0403" w:rsidP="00EE0403">
      <w:pPr>
        <w:pStyle w:val="Heading2"/>
        <w:shd w:val="clear" w:color="auto" w:fill="FCFCFC"/>
        <w:spacing w:before="300" w:beforeAutospacing="0" w:after="225" w:afterAutospacing="0"/>
        <w:jc w:val="both"/>
        <w:rPr>
          <w:rFonts w:ascii="Helvetica" w:hAnsi="Helvetica" w:cs="Helvetica"/>
          <w:b w:val="0"/>
          <w:bCs w:val="0"/>
          <w:color w:val="4466C5"/>
          <w:sz w:val="45"/>
          <w:szCs w:val="45"/>
        </w:rPr>
      </w:pPr>
      <w:r>
        <w:rPr>
          <w:rFonts w:ascii="Helvetica" w:hAnsi="Helvetica" w:cs="Helvetica"/>
          <w:b w:val="0"/>
          <w:bCs w:val="0"/>
          <w:color w:val="4466C5"/>
          <w:sz w:val="45"/>
          <w:szCs w:val="45"/>
        </w:rPr>
        <w:t>Functions</w:t>
      </w:r>
    </w:p>
    <w:p w:rsidR="00EE0403" w:rsidRDefault="00EE0403" w:rsidP="00EE0403">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A function is compiled and executed every time whenever it is called. A function must return a value and cannot modify the data received as parameters. For more about functions, please refer to the article </w:t>
      </w:r>
      <w:hyperlink r:id="rId8" w:history="1">
        <w:r>
          <w:rPr>
            <w:rStyle w:val="Hyperlink"/>
            <w:rFonts w:ascii="Segoe UI" w:hAnsi="Segoe UI" w:cs="Segoe UI"/>
            <w:color w:val="4280EC"/>
          </w:rPr>
          <w:t>Different types of Functions</w:t>
        </w:r>
      </w:hyperlink>
      <w:r>
        <w:rPr>
          <w:rFonts w:ascii="Segoe UI" w:hAnsi="Segoe UI" w:cs="Segoe UI"/>
          <w:color w:val="161616"/>
        </w:rPr>
        <w:t>.</w:t>
      </w:r>
    </w:p>
    <w:p w:rsidR="00EE0403" w:rsidRDefault="00EE0403" w:rsidP="00EE0403">
      <w:pPr>
        <w:pStyle w:val="Heading2"/>
        <w:shd w:val="clear" w:color="auto" w:fill="FCFCFC"/>
        <w:spacing w:before="300" w:beforeAutospacing="0" w:after="225" w:afterAutospacing="0"/>
        <w:jc w:val="both"/>
        <w:rPr>
          <w:rFonts w:ascii="Helvetica" w:hAnsi="Helvetica" w:cs="Helvetica"/>
          <w:b w:val="0"/>
          <w:bCs w:val="0"/>
          <w:color w:val="4466C5"/>
          <w:sz w:val="45"/>
          <w:szCs w:val="45"/>
        </w:rPr>
      </w:pPr>
      <w:r>
        <w:rPr>
          <w:rFonts w:ascii="Helvetica" w:hAnsi="Helvetica" w:cs="Helvetica"/>
          <w:b w:val="0"/>
          <w:bCs w:val="0"/>
          <w:color w:val="4466C5"/>
          <w:sz w:val="45"/>
          <w:szCs w:val="45"/>
        </w:rPr>
        <w:t>Basic Differences between Stored Procedure and Function in SQL Server</w:t>
      </w:r>
    </w:p>
    <w:p w:rsidR="00EE0403" w:rsidRDefault="00EE0403" w:rsidP="00EE0403">
      <w:pPr>
        <w:pStyle w:val="NormalWeb"/>
        <w:numPr>
          <w:ilvl w:val="0"/>
          <w:numId w:val="13"/>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The function must return a value but in</w:t>
      </w:r>
      <w:r>
        <w:rPr>
          <w:rFonts w:ascii="Segoe UI" w:hAnsi="Segoe UI" w:cs="Segoe UI"/>
          <w:b/>
          <w:bCs/>
          <w:color w:val="161616"/>
        </w:rPr>
        <w:t> Stored Procedure</w:t>
      </w:r>
      <w:r>
        <w:rPr>
          <w:rFonts w:ascii="Segoe UI" w:hAnsi="Segoe UI" w:cs="Segoe UI"/>
          <w:color w:val="161616"/>
        </w:rPr>
        <w:t> it is optional. Even a procedure can return zero or n values.</w:t>
      </w:r>
    </w:p>
    <w:p w:rsidR="00EE0403" w:rsidRDefault="00EE0403" w:rsidP="00EE0403">
      <w:pPr>
        <w:pStyle w:val="NormalWeb"/>
        <w:numPr>
          <w:ilvl w:val="0"/>
          <w:numId w:val="13"/>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Functions can have only input parameters for it whereas Procedures can have input or output parameters.</w:t>
      </w:r>
    </w:p>
    <w:p w:rsidR="00EE0403" w:rsidRDefault="00EE0403" w:rsidP="00EE0403">
      <w:pPr>
        <w:pStyle w:val="NormalWeb"/>
        <w:numPr>
          <w:ilvl w:val="0"/>
          <w:numId w:val="13"/>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Functions can be called from Procedure whereas Procedures cannot be called from a Function.</w:t>
      </w:r>
    </w:p>
    <w:p w:rsidR="00EE0403" w:rsidRDefault="00EE0403" w:rsidP="00EE0403">
      <w:pPr>
        <w:pStyle w:val="Heading2"/>
        <w:shd w:val="clear" w:color="auto" w:fill="FCFCFC"/>
        <w:spacing w:before="300" w:beforeAutospacing="0" w:after="225" w:afterAutospacing="0"/>
        <w:jc w:val="both"/>
        <w:rPr>
          <w:rFonts w:ascii="Helvetica" w:hAnsi="Helvetica" w:cs="Helvetica"/>
          <w:b w:val="0"/>
          <w:bCs w:val="0"/>
          <w:color w:val="4466C5"/>
          <w:sz w:val="45"/>
          <w:szCs w:val="45"/>
        </w:rPr>
      </w:pPr>
      <w:r>
        <w:rPr>
          <w:rFonts w:ascii="Helvetica" w:hAnsi="Helvetica" w:cs="Helvetica"/>
          <w:b w:val="0"/>
          <w:bCs w:val="0"/>
          <w:color w:val="4466C5"/>
          <w:sz w:val="45"/>
          <w:szCs w:val="45"/>
        </w:rPr>
        <w:t>Advance Differences between Stored Procedure and Function in SQL Server</w:t>
      </w:r>
    </w:p>
    <w:p w:rsidR="00EE0403" w:rsidRDefault="00EE0403" w:rsidP="00EE0403">
      <w:pPr>
        <w:pStyle w:val="NormalWeb"/>
        <w:numPr>
          <w:ilvl w:val="0"/>
          <w:numId w:val="14"/>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 xml:space="preserve">The procedure allows SELECT as well as </w:t>
      </w:r>
      <w:proofErr w:type="gramStart"/>
      <w:r>
        <w:rPr>
          <w:rFonts w:ascii="Segoe UI" w:hAnsi="Segoe UI" w:cs="Segoe UI"/>
          <w:color w:val="161616"/>
        </w:rPr>
        <w:t>DML(</w:t>
      </w:r>
      <w:proofErr w:type="gramEnd"/>
      <w:r>
        <w:rPr>
          <w:rFonts w:ascii="Segoe UI" w:hAnsi="Segoe UI" w:cs="Segoe UI"/>
          <w:color w:val="161616"/>
        </w:rPr>
        <w:t>INSERT/UPDATE/DELETE) statement in it whereas Function allows only SELECT statement in it.</w:t>
      </w:r>
    </w:p>
    <w:p w:rsidR="00EE0403" w:rsidRDefault="00EE0403" w:rsidP="00EE0403">
      <w:pPr>
        <w:pStyle w:val="NormalWeb"/>
        <w:numPr>
          <w:ilvl w:val="0"/>
          <w:numId w:val="14"/>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Procedures cannot be utilized in a SELECT statement whereas Function can be embedded in a SELECT statement.</w:t>
      </w:r>
    </w:p>
    <w:p w:rsidR="00EE0403" w:rsidRDefault="00EE0403" w:rsidP="00EE0403">
      <w:pPr>
        <w:pStyle w:val="NormalWeb"/>
        <w:numPr>
          <w:ilvl w:val="0"/>
          <w:numId w:val="14"/>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Stored Procedures cannot be used in the </w:t>
      </w:r>
      <w:hyperlink r:id="rId9" w:tgtFrame="_blank" w:history="1">
        <w:r>
          <w:rPr>
            <w:rStyle w:val="Hyperlink"/>
            <w:rFonts w:ascii="Segoe UI" w:hAnsi="Segoe UI" w:cs="Segoe UI"/>
            <w:color w:val="428BCA"/>
          </w:rPr>
          <w:t>SQL</w:t>
        </w:r>
      </w:hyperlink>
      <w:r>
        <w:rPr>
          <w:rFonts w:ascii="Segoe UI" w:hAnsi="Segoe UI" w:cs="Segoe UI"/>
          <w:color w:val="161616"/>
        </w:rPr>
        <w:t> statements anywhere in the WHERE/HAVING/SELECT section whereas Function can be.</w:t>
      </w:r>
    </w:p>
    <w:p w:rsidR="00EE0403" w:rsidRDefault="00EE0403" w:rsidP="00EE0403">
      <w:pPr>
        <w:pStyle w:val="NormalWeb"/>
        <w:numPr>
          <w:ilvl w:val="0"/>
          <w:numId w:val="14"/>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lastRenderedPageBreak/>
        <w:t xml:space="preserve">Functions that return tables can be treated as another </w:t>
      </w:r>
      <w:proofErr w:type="spellStart"/>
      <w:r>
        <w:rPr>
          <w:rFonts w:ascii="Segoe UI" w:hAnsi="Segoe UI" w:cs="Segoe UI"/>
          <w:color w:val="161616"/>
        </w:rPr>
        <w:t>rowset</w:t>
      </w:r>
      <w:proofErr w:type="spellEnd"/>
      <w:r>
        <w:rPr>
          <w:rFonts w:ascii="Segoe UI" w:hAnsi="Segoe UI" w:cs="Segoe UI"/>
          <w:color w:val="161616"/>
        </w:rPr>
        <w:t>. This can be used in JOINs with other tables.</w:t>
      </w:r>
    </w:p>
    <w:p w:rsidR="00EE0403" w:rsidRDefault="00EE0403" w:rsidP="00EE0403">
      <w:pPr>
        <w:pStyle w:val="NormalWeb"/>
        <w:numPr>
          <w:ilvl w:val="0"/>
          <w:numId w:val="14"/>
        </w:numPr>
        <w:shd w:val="clear" w:color="auto" w:fill="FCFCFC"/>
        <w:spacing w:before="0" w:beforeAutospacing="0" w:after="0" w:afterAutospacing="0"/>
        <w:ind w:left="480"/>
        <w:jc w:val="both"/>
        <w:textAlignment w:val="top"/>
        <w:rPr>
          <w:ins w:id="0" w:author="Unknown"/>
          <w:rFonts w:ascii="Segoe UI" w:hAnsi="Segoe UI" w:cs="Segoe UI"/>
          <w:color w:val="161616"/>
        </w:rPr>
      </w:pPr>
      <w:ins w:id="1" w:author="Unknown">
        <w:r>
          <w:rPr>
            <w:rFonts w:ascii="Segoe UI" w:hAnsi="Segoe UI" w:cs="Segoe UI"/>
            <w:color w:val="161616"/>
          </w:rPr>
          <w:t xml:space="preserve">Inline Function can be </w:t>
        </w:r>
        <w:proofErr w:type="spellStart"/>
        <w:r>
          <w:rPr>
            <w:rFonts w:ascii="Segoe UI" w:hAnsi="Segoe UI" w:cs="Segoe UI"/>
            <w:color w:val="161616"/>
          </w:rPr>
          <w:t>though</w:t>
        </w:r>
        <w:proofErr w:type="spellEnd"/>
        <w:r>
          <w:rPr>
            <w:rFonts w:ascii="Segoe UI" w:hAnsi="Segoe UI" w:cs="Segoe UI"/>
            <w:color w:val="161616"/>
          </w:rPr>
          <w:t xml:space="preserve"> of as views that take parameters and can be used in JOINs and other </w:t>
        </w:r>
        <w:proofErr w:type="spellStart"/>
        <w:r>
          <w:rPr>
            <w:rFonts w:ascii="Segoe UI" w:hAnsi="Segoe UI" w:cs="Segoe UI"/>
            <w:color w:val="161616"/>
          </w:rPr>
          <w:t>Rowset</w:t>
        </w:r>
        <w:proofErr w:type="spellEnd"/>
        <w:r>
          <w:rPr>
            <w:rFonts w:ascii="Segoe UI" w:hAnsi="Segoe UI" w:cs="Segoe UI"/>
            <w:color w:val="161616"/>
          </w:rPr>
          <w:t xml:space="preserve"> operations.</w:t>
        </w:r>
      </w:ins>
    </w:p>
    <w:p w:rsidR="00EE0403" w:rsidRDefault="00EE0403" w:rsidP="00EE0403">
      <w:pPr>
        <w:pStyle w:val="NormalWeb"/>
        <w:numPr>
          <w:ilvl w:val="0"/>
          <w:numId w:val="14"/>
        </w:numPr>
        <w:shd w:val="clear" w:color="auto" w:fill="FCFCFC"/>
        <w:spacing w:before="0" w:beforeAutospacing="0" w:after="0" w:afterAutospacing="0"/>
        <w:ind w:left="480"/>
        <w:jc w:val="both"/>
        <w:textAlignment w:val="top"/>
        <w:rPr>
          <w:ins w:id="2" w:author="Unknown"/>
          <w:rFonts w:ascii="Segoe UI" w:hAnsi="Segoe UI" w:cs="Segoe UI"/>
          <w:color w:val="161616"/>
        </w:rPr>
      </w:pPr>
      <w:ins w:id="3" w:author="Unknown">
        <w:r>
          <w:rPr>
            <w:rFonts w:ascii="Segoe UI" w:hAnsi="Segoe UI" w:cs="Segoe UI"/>
            <w:color w:val="161616"/>
          </w:rPr>
          <w:t>An exception can be handled by try-catch block in a Procedure whereas try-catch block cannot be used in a Function.</w:t>
        </w:r>
      </w:ins>
    </w:p>
    <w:p w:rsidR="00EE0403" w:rsidRDefault="00EE0403" w:rsidP="00EE0403">
      <w:pPr>
        <w:pStyle w:val="NormalWeb"/>
        <w:numPr>
          <w:ilvl w:val="0"/>
          <w:numId w:val="14"/>
        </w:numPr>
        <w:shd w:val="clear" w:color="auto" w:fill="FCFCFC"/>
        <w:spacing w:before="0" w:beforeAutospacing="0" w:after="0" w:afterAutospacing="0"/>
        <w:ind w:left="480"/>
        <w:jc w:val="both"/>
        <w:textAlignment w:val="top"/>
        <w:rPr>
          <w:ins w:id="4" w:author="Unknown"/>
          <w:rFonts w:ascii="Segoe UI" w:hAnsi="Segoe UI" w:cs="Segoe UI"/>
          <w:color w:val="161616"/>
        </w:rPr>
      </w:pPr>
      <w:ins w:id="5" w:author="Unknown">
        <w:r>
          <w:rPr>
            <w:rFonts w:ascii="Segoe UI" w:hAnsi="Segoe UI" w:cs="Segoe UI"/>
            <w:color w:val="161616"/>
          </w:rPr>
          <w:t>We can use Transactions in Procedure whereas we can't use Transactions in Function.</w:t>
        </w:r>
      </w:ins>
    </w:p>
    <w:p w:rsidR="00EE0403" w:rsidRDefault="00EE0403" w:rsidP="00EE0403">
      <w:pPr>
        <w:pStyle w:val="Heading5"/>
        <w:shd w:val="clear" w:color="auto" w:fill="FCFCFC"/>
        <w:spacing w:before="300" w:after="225"/>
        <w:jc w:val="both"/>
        <w:rPr>
          <w:ins w:id="6" w:author="Unknown"/>
          <w:rFonts w:ascii="Helvetica" w:hAnsi="Helvetica" w:cs="Helvetica"/>
          <w:color w:val="E75D5C"/>
          <w:sz w:val="39"/>
          <w:szCs w:val="39"/>
        </w:rPr>
      </w:pPr>
      <w:ins w:id="7" w:author="Unknown">
        <w:r>
          <w:rPr>
            <w:rFonts w:ascii="Helvetica" w:hAnsi="Helvetica" w:cs="Helvetica"/>
            <w:b/>
            <w:bCs/>
            <w:color w:val="E75D5C"/>
            <w:sz w:val="39"/>
            <w:szCs w:val="39"/>
          </w:rPr>
          <w:t>Summary</w:t>
        </w:r>
      </w:ins>
    </w:p>
    <w:p w:rsidR="00EE0403" w:rsidRDefault="00EE0403" w:rsidP="00EE0403">
      <w:pPr>
        <w:pStyle w:val="NormalWeb"/>
        <w:shd w:val="clear" w:color="auto" w:fill="FCFCFC"/>
        <w:spacing w:before="0" w:beforeAutospacing="0" w:after="0" w:afterAutospacing="0"/>
        <w:jc w:val="both"/>
        <w:textAlignment w:val="top"/>
        <w:rPr>
          <w:ins w:id="8" w:author="Unknown"/>
          <w:rFonts w:ascii="Segoe UI" w:hAnsi="Segoe UI" w:cs="Segoe UI"/>
          <w:color w:val="161616"/>
        </w:rPr>
      </w:pPr>
      <w:ins w:id="9" w:author="Unknown">
        <w:r>
          <w:rPr>
            <w:rFonts w:ascii="Segoe UI" w:hAnsi="Segoe UI" w:cs="Segoe UI"/>
            <w:color w:val="161616"/>
          </w:rPr>
          <w:t>In this article, you learn the difference between Stored Procedure and Function. I hope after reading this article you will be able to understand BASIC as well as ADVANCE </w:t>
        </w:r>
        <w:r>
          <w:rPr>
            <w:rFonts w:ascii="Segoe UI" w:hAnsi="Segoe UI" w:cs="Segoe UI"/>
            <w:b/>
            <w:bCs/>
            <w:color w:val="161616"/>
          </w:rPr>
          <w:t>differences between </w:t>
        </w:r>
        <w:r>
          <w:rPr>
            <w:rFonts w:ascii="Segoe UI" w:hAnsi="Segoe UI" w:cs="Segoe UI"/>
            <w:b/>
            <w:bCs/>
            <w:color w:val="161616"/>
          </w:rPr>
          <w:fldChar w:fldCharType="begin"/>
        </w:r>
        <w:r>
          <w:rPr>
            <w:rFonts w:ascii="Segoe UI" w:hAnsi="Segoe UI" w:cs="Segoe UI"/>
            <w:b/>
            <w:bCs/>
            <w:color w:val="161616"/>
          </w:rPr>
          <w:instrText xml:space="preserve"> HYPERLINK "https://en.wikipedia.org/wiki/Stored_procedure" \t "_blank" </w:instrText>
        </w:r>
        <w:r>
          <w:rPr>
            <w:rFonts w:ascii="Segoe UI" w:hAnsi="Segoe UI" w:cs="Segoe UI"/>
            <w:b/>
            <w:bCs/>
            <w:color w:val="161616"/>
          </w:rPr>
          <w:fldChar w:fldCharType="separate"/>
        </w:r>
        <w:r>
          <w:rPr>
            <w:rStyle w:val="Hyperlink"/>
            <w:rFonts w:ascii="Segoe UI" w:hAnsi="Segoe UI" w:cs="Segoe UI"/>
            <w:b/>
            <w:bCs/>
            <w:color w:val="428BCA"/>
          </w:rPr>
          <w:t xml:space="preserve">Stored </w:t>
        </w:r>
        <w:proofErr w:type="spellStart"/>
        <w:r>
          <w:rPr>
            <w:rStyle w:val="Hyperlink"/>
            <w:rFonts w:ascii="Segoe UI" w:hAnsi="Segoe UI" w:cs="Segoe UI"/>
            <w:b/>
            <w:bCs/>
            <w:color w:val="428BCA"/>
          </w:rPr>
          <w:t>Procedure</w:t>
        </w:r>
        <w:r>
          <w:rPr>
            <w:rFonts w:ascii="Segoe UI" w:hAnsi="Segoe UI" w:cs="Segoe UI"/>
            <w:b/>
            <w:bCs/>
            <w:color w:val="161616"/>
          </w:rPr>
          <w:fldChar w:fldCharType="end"/>
        </w:r>
        <w:r>
          <w:rPr>
            <w:rFonts w:ascii="Segoe UI" w:hAnsi="Segoe UI" w:cs="Segoe UI"/>
            <w:b/>
            <w:bCs/>
            <w:color w:val="161616"/>
          </w:rPr>
          <w:t>and</w:t>
        </w:r>
        <w:proofErr w:type="spellEnd"/>
        <w:r>
          <w:rPr>
            <w:rFonts w:ascii="Segoe UI" w:hAnsi="Segoe UI" w:cs="Segoe UI"/>
            <w:b/>
            <w:bCs/>
            <w:color w:val="161616"/>
          </w:rPr>
          <w:t xml:space="preserve"> Functions</w:t>
        </w:r>
        <w:r>
          <w:rPr>
            <w:rFonts w:ascii="Segoe UI" w:hAnsi="Segoe UI" w:cs="Segoe UI"/>
            <w:color w:val="161616"/>
          </w:rPr>
          <w:t> (UDF). Comments, criticism, and suggestions are always welcome.</w:t>
        </w:r>
      </w:ins>
    </w:p>
    <w:p w:rsidR="00EE0403" w:rsidRDefault="00EE0403">
      <w:bookmarkStart w:id="10" w:name="_GoBack"/>
      <w:bookmarkEnd w:id="10"/>
    </w:p>
    <w:sectPr w:rsidR="00EE0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65C45"/>
    <w:multiLevelType w:val="multilevel"/>
    <w:tmpl w:val="3F18D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BB5CF4"/>
    <w:multiLevelType w:val="multilevel"/>
    <w:tmpl w:val="7638B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3733C5"/>
    <w:multiLevelType w:val="multilevel"/>
    <w:tmpl w:val="A4C6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1A7234"/>
    <w:multiLevelType w:val="multilevel"/>
    <w:tmpl w:val="0E58C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445F8C"/>
    <w:multiLevelType w:val="multilevel"/>
    <w:tmpl w:val="838E7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46611E"/>
    <w:multiLevelType w:val="multilevel"/>
    <w:tmpl w:val="1B3AD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8A1E2A"/>
    <w:multiLevelType w:val="multilevel"/>
    <w:tmpl w:val="D1B22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360AB7"/>
    <w:multiLevelType w:val="multilevel"/>
    <w:tmpl w:val="63669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9D2611"/>
    <w:multiLevelType w:val="multilevel"/>
    <w:tmpl w:val="4DE4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8560DF"/>
    <w:multiLevelType w:val="multilevel"/>
    <w:tmpl w:val="293E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8A5685"/>
    <w:multiLevelType w:val="multilevel"/>
    <w:tmpl w:val="CEA2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0259F3"/>
    <w:multiLevelType w:val="multilevel"/>
    <w:tmpl w:val="0788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D022B12"/>
    <w:multiLevelType w:val="multilevel"/>
    <w:tmpl w:val="F75E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D26CEB"/>
    <w:multiLevelType w:val="multilevel"/>
    <w:tmpl w:val="664C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7"/>
  </w:num>
  <w:num w:numId="4">
    <w:abstractNumId w:val="9"/>
  </w:num>
  <w:num w:numId="5">
    <w:abstractNumId w:val="1"/>
  </w:num>
  <w:num w:numId="6">
    <w:abstractNumId w:val="2"/>
  </w:num>
  <w:num w:numId="7">
    <w:abstractNumId w:val="13"/>
  </w:num>
  <w:num w:numId="8">
    <w:abstractNumId w:val="11"/>
  </w:num>
  <w:num w:numId="9">
    <w:abstractNumId w:val="8"/>
  </w:num>
  <w:num w:numId="10">
    <w:abstractNumId w:val="6"/>
  </w:num>
  <w:num w:numId="11">
    <w:abstractNumId w:val="10"/>
  </w:num>
  <w:num w:numId="12">
    <w:abstractNumId w:val="12"/>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782"/>
    <w:rsid w:val="00074D3A"/>
    <w:rsid w:val="007809C6"/>
    <w:rsid w:val="00864320"/>
    <w:rsid w:val="008E3782"/>
    <w:rsid w:val="00BB045E"/>
    <w:rsid w:val="00DF2132"/>
    <w:rsid w:val="00EE0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04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B04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B04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EE040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21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132"/>
    <w:rPr>
      <w:rFonts w:ascii="Tahoma" w:hAnsi="Tahoma" w:cs="Tahoma"/>
      <w:sz w:val="16"/>
      <w:szCs w:val="16"/>
    </w:rPr>
  </w:style>
  <w:style w:type="character" w:customStyle="1" w:styleId="Heading2Char">
    <w:name w:val="Heading 2 Char"/>
    <w:basedOn w:val="DefaultParagraphFont"/>
    <w:link w:val="Heading2"/>
    <w:uiPriority w:val="9"/>
    <w:rsid w:val="00BB04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B045E"/>
    <w:rPr>
      <w:rFonts w:ascii="Times New Roman" w:eastAsia="Times New Roman" w:hAnsi="Times New Roman" w:cs="Times New Roman"/>
      <w:b/>
      <w:bCs/>
      <w:sz w:val="27"/>
      <w:szCs w:val="27"/>
    </w:rPr>
  </w:style>
  <w:style w:type="paragraph" w:styleId="NormalWeb">
    <w:name w:val="Normal (Web)"/>
    <w:basedOn w:val="Normal"/>
    <w:uiPriority w:val="99"/>
    <w:unhideWhenUsed/>
    <w:rsid w:val="00BB045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B0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045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B045E"/>
    <w:rPr>
      <w:color w:val="0000FF"/>
      <w:u w:val="single"/>
    </w:rPr>
  </w:style>
  <w:style w:type="character" w:customStyle="1" w:styleId="pln">
    <w:name w:val="pln"/>
    <w:basedOn w:val="DefaultParagraphFont"/>
    <w:rsid w:val="00BB045E"/>
  </w:style>
  <w:style w:type="character" w:customStyle="1" w:styleId="pun">
    <w:name w:val="pun"/>
    <w:basedOn w:val="DefaultParagraphFont"/>
    <w:rsid w:val="00BB045E"/>
  </w:style>
  <w:style w:type="character" w:customStyle="1" w:styleId="lit">
    <w:name w:val="lit"/>
    <w:basedOn w:val="DefaultParagraphFont"/>
    <w:rsid w:val="00BB045E"/>
  </w:style>
  <w:style w:type="character" w:customStyle="1" w:styleId="kwd">
    <w:name w:val="kwd"/>
    <w:basedOn w:val="DefaultParagraphFont"/>
    <w:rsid w:val="00BB045E"/>
  </w:style>
  <w:style w:type="character" w:customStyle="1" w:styleId="str">
    <w:name w:val="str"/>
    <w:basedOn w:val="DefaultParagraphFont"/>
    <w:rsid w:val="00BB045E"/>
  </w:style>
  <w:style w:type="character" w:customStyle="1" w:styleId="typ">
    <w:name w:val="typ"/>
    <w:basedOn w:val="DefaultParagraphFont"/>
    <w:rsid w:val="00BB045E"/>
  </w:style>
  <w:style w:type="character" w:customStyle="1" w:styleId="Heading1Char">
    <w:name w:val="Heading 1 Char"/>
    <w:basedOn w:val="DefaultParagraphFont"/>
    <w:link w:val="Heading1"/>
    <w:uiPriority w:val="9"/>
    <w:rsid w:val="00BB045E"/>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semiHidden/>
    <w:rsid w:val="00EE0403"/>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04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B04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B04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EE040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21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132"/>
    <w:rPr>
      <w:rFonts w:ascii="Tahoma" w:hAnsi="Tahoma" w:cs="Tahoma"/>
      <w:sz w:val="16"/>
      <w:szCs w:val="16"/>
    </w:rPr>
  </w:style>
  <w:style w:type="character" w:customStyle="1" w:styleId="Heading2Char">
    <w:name w:val="Heading 2 Char"/>
    <w:basedOn w:val="DefaultParagraphFont"/>
    <w:link w:val="Heading2"/>
    <w:uiPriority w:val="9"/>
    <w:rsid w:val="00BB04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B045E"/>
    <w:rPr>
      <w:rFonts w:ascii="Times New Roman" w:eastAsia="Times New Roman" w:hAnsi="Times New Roman" w:cs="Times New Roman"/>
      <w:b/>
      <w:bCs/>
      <w:sz w:val="27"/>
      <w:szCs w:val="27"/>
    </w:rPr>
  </w:style>
  <w:style w:type="paragraph" w:styleId="NormalWeb">
    <w:name w:val="Normal (Web)"/>
    <w:basedOn w:val="Normal"/>
    <w:uiPriority w:val="99"/>
    <w:unhideWhenUsed/>
    <w:rsid w:val="00BB045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B0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045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B045E"/>
    <w:rPr>
      <w:color w:val="0000FF"/>
      <w:u w:val="single"/>
    </w:rPr>
  </w:style>
  <w:style w:type="character" w:customStyle="1" w:styleId="pln">
    <w:name w:val="pln"/>
    <w:basedOn w:val="DefaultParagraphFont"/>
    <w:rsid w:val="00BB045E"/>
  </w:style>
  <w:style w:type="character" w:customStyle="1" w:styleId="pun">
    <w:name w:val="pun"/>
    <w:basedOn w:val="DefaultParagraphFont"/>
    <w:rsid w:val="00BB045E"/>
  </w:style>
  <w:style w:type="character" w:customStyle="1" w:styleId="lit">
    <w:name w:val="lit"/>
    <w:basedOn w:val="DefaultParagraphFont"/>
    <w:rsid w:val="00BB045E"/>
  </w:style>
  <w:style w:type="character" w:customStyle="1" w:styleId="kwd">
    <w:name w:val="kwd"/>
    <w:basedOn w:val="DefaultParagraphFont"/>
    <w:rsid w:val="00BB045E"/>
  </w:style>
  <w:style w:type="character" w:customStyle="1" w:styleId="str">
    <w:name w:val="str"/>
    <w:basedOn w:val="DefaultParagraphFont"/>
    <w:rsid w:val="00BB045E"/>
  </w:style>
  <w:style w:type="character" w:customStyle="1" w:styleId="typ">
    <w:name w:val="typ"/>
    <w:basedOn w:val="DefaultParagraphFont"/>
    <w:rsid w:val="00BB045E"/>
  </w:style>
  <w:style w:type="character" w:customStyle="1" w:styleId="Heading1Char">
    <w:name w:val="Heading 1 Char"/>
    <w:basedOn w:val="DefaultParagraphFont"/>
    <w:link w:val="Heading1"/>
    <w:uiPriority w:val="9"/>
    <w:rsid w:val="00BB045E"/>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semiHidden/>
    <w:rsid w:val="00EE0403"/>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500244">
      <w:bodyDiv w:val="1"/>
      <w:marLeft w:val="0"/>
      <w:marRight w:val="0"/>
      <w:marTop w:val="0"/>
      <w:marBottom w:val="0"/>
      <w:divBdr>
        <w:top w:val="none" w:sz="0" w:space="0" w:color="auto"/>
        <w:left w:val="none" w:sz="0" w:space="0" w:color="auto"/>
        <w:bottom w:val="none" w:sz="0" w:space="0" w:color="auto"/>
        <w:right w:val="none" w:sz="0" w:space="0" w:color="auto"/>
      </w:divBdr>
    </w:div>
    <w:div w:id="1218512057">
      <w:bodyDiv w:val="1"/>
      <w:marLeft w:val="0"/>
      <w:marRight w:val="0"/>
      <w:marTop w:val="0"/>
      <w:marBottom w:val="0"/>
      <w:divBdr>
        <w:top w:val="none" w:sz="0" w:space="0" w:color="auto"/>
        <w:left w:val="none" w:sz="0" w:space="0" w:color="auto"/>
        <w:bottom w:val="none" w:sz="0" w:space="0" w:color="auto"/>
        <w:right w:val="none" w:sz="0" w:space="0" w:color="auto"/>
      </w:divBdr>
    </w:div>
    <w:div w:id="1683780787">
      <w:bodyDiv w:val="1"/>
      <w:marLeft w:val="0"/>
      <w:marRight w:val="0"/>
      <w:marTop w:val="0"/>
      <w:marBottom w:val="0"/>
      <w:divBdr>
        <w:top w:val="none" w:sz="0" w:space="0" w:color="auto"/>
        <w:left w:val="none" w:sz="0" w:space="0" w:color="auto"/>
        <w:bottom w:val="none" w:sz="0" w:space="0" w:color="auto"/>
        <w:right w:val="none" w:sz="0" w:space="0" w:color="auto"/>
      </w:divBdr>
    </w:div>
    <w:div w:id="1687705216">
      <w:bodyDiv w:val="1"/>
      <w:marLeft w:val="0"/>
      <w:marRight w:val="0"/>
      <w:marTop w:val="0"/>
      <w:marBottom w:val="0"/>
      <w:divBdr>
        <w:top w:val="none" w:sz="0" w:space="0" w:color="auto"/>
        <w:left w:val="none" w:sz="0" w:space="0" w:color="auto"/>
        <w:bottom w:val="none" w:sz="0" w:space="0" w:color="auto"/>
        <w:right w:val="none" w:sz="0" w:space="0" w:color="auto"/>
      </w:divBdr>
    </w:div>
    <w:div w:id="1747264665">
      <w:bodyDiv w:val="1"/>
      <w:marLeft w:val="0"/>
      <w:marRight w:val="0"/>
      <w:marTop w:val="0"/>
      <w:marBottom w:val="0"/>
      <w:divBdr>
        <w:top w:val="none" w:sz="0" w:space="0" w:color="auto"/>
        <w:left w:val="none" w:sz="0" w:space="0" w:color="auto"/>
        <w:bottom w:val="none" w:sz="0" w:space="0" w:color="auto"/>
        <w:right w:val="none" w:sz="0" w:space="0" w:color="auto"/>
      </w:divBdr>
    </w:div>
    <w:div w:id="181124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tnettricks.com/learn/sqlserver/different-types-of-sql-server-functions" TargetMode="External"/><Relationship Id="rId3" Type="http://schemas.microsoft.com/office/2007/relationships/stylesWithEffects" Target="stylesWithEffects.xml"/><Relationship Id="rId7" Type="http://schemas.openxmlformats.org/officeDocument/2006/relationships/hyperlink" Target="http://www.dotnettricks.com/learn/sqlserver/different-types-of-sql-server-stored-procedur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plsql/plsql_variable_types.ht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23</Pages>
  <Words>3955</Words>
  <Characters>22550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2019-07-09T18:03:00Z</dcterms:created>
  <dcterms:modified xsi:type="dcterms:W3CDTF">2019-07-09T18:10:00Z</dcterms:modified>
</cp:coreProperties>
</file>